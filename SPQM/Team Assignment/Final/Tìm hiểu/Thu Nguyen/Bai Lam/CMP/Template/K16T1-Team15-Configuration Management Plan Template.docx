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1.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2.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3.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4.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15.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B59" w:rsidRPr="00D96ED4" w:rsidRDefault="002E065E" w:rsidP="00687A29">
      <w:pPr>
        <w:spacing w:after="120"/>
        <w:rPr>
          <w:rFonts w:asciiTheme="majorHAnsi" w:hAnsiTheme="majorHAnsi" w:cstheme="majorHAnsi"/>
          <w:sz w:val="24"/>
          <w:szCs w:val="24"/>
        </w:rPr>
      </w:pPr>
      <w:r w:rsidRPr="00D96ED4">
        <w:rPr>
          <w:rFonts w:asciiTheme="majorHAnsi" w:hAnsiTheme="majorHAnsi" w:cstheme="majorHAnsi"/>
          <w:noProof/>
          <w:sz w:val="24"/>
          <w:szCs w:val="24"/>
          <w:lang w:val="vi-VN" w:eastAsia="vi-VN"/>
        </w:rPr>
        <mc:AlternateContent>
          <mc:Choice Requires="wps">
            <w:drawing>
              <wp:anchor distT="0" distB="0" distL="114300" distR="114300" simplePos="0" relativeHeight="251656192" behindDoc="0" locked="0" layoutInCell="1" allowOverlap="1" wp14:anchorId="761A30FE" wp14:editId="65D66D98">
                <wp:simplePos x="0" y="0"/>
                <wp:positionH relativeFrom="margin">
                  <wp:posOffset>-558608</wp:posOffset>
                </wp:positionH>
                <wp:positionV relativeFrom="paragraph">
                  <wp:posOffset>1852930</wp:posOffset>
                </wp:positionV>
                <wp:extent cx="6645349" cy="265747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349" cy="265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2A9E" w:rsidRPr="00E55C02" w:rsidRDefault="00DE2A9E" w:rsidP="00E55C02">
                            <w:pPr>
                              <w:jc w:val="cente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lang w:val="en-US"/>
                              </w:rPr>
                              <w:t>DOCUMENT MASTER LIST TEMPLATE FOR &lt;PROJECT/PRODUCT-DEPARMENT&gt;</w:t>
                            </w:r>
                          </w:p>
                          <w:p w:rsidR="00DE2A9E" w:rsidRPr="00552B59" w:rsidRDefault="00DE2A9E" w:rsidP="00E55C02">
                            <w:pPr>
                              <w:jc w:val="center"/>
                              <w:rPr>
                                <w:rFonts w:ascii="Tahoma" w:hAnsi="Tahoma" w:cs="Tahoma"/>
                                <w:b/>
                                <w:color w:val="1F4E79" w:themeColor="accent1" w:themeShade="80"/>
                                <w:sz w:val="96"/>
                                <w:szCs w:val="9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A30FE" id="_x0000_t202" coordsize="21600,21600" o:spt="202" path="m,l,21600r21600,l21600,xe">
                <v:stroke joinstyle="miter"/>
                <v:path gradientshapeok="t" o:connecttype="rect"/>
              </v:shapetype>
              <v:shape id="Text Box 2" o:spid="_x0000_s1026" type="#_x0000_t202" style="position:absolute;margin-left:-44pt;margin-top:145.9pt;width:523.25pt;height:209.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hLLtQIAALo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" filled="f" stroked="f">
                <v:textbox>
                  <w:txbxContent>
                    <w:p w:rsidR="00DE2A9E" w:rsidRPr="00E55C02" w:rsidRDefault="00DE2A9E" w:rsidP="00E55C02">
                      <w:pPr>
                        <w:jc w:val="cente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lang w:val="en-US"/>
                        </w:rPr>
                        <w:t>DOCUMENT MASTER LIST TEMPLATE FOR &lt;PROJECT/PRODUCT-DEPARMENT&gt;</w:t>
                      </w:r>
                    </w:p>
                    <w:p w:rsidR="00DE2A9E" w:rsidRPr="00552B59" w:rsidRDefault="00DE2A9E" w:rsidP="00E55C02">
                      <w:pPr>
                        <w:jc w:val="center"/>
                        <w:rPr>
                          <w:rFonts w:ascii="Tahoma" w:hAnsi="Tahoma" w:cs="Tahoma"/>
                          <w:b/>
                          <w:color w:val="1F4E79" w:themeColor="accent1" w:themeShade="80"/>
                          <w:sz w:val="96"/>
                          <w:szCs w:val="96"/>
                          <w:lang w:val="en-US"/>
                        </w:rPr>
                      </w:pPr>
                    </w:p>
                  </w:txbxContent>
                </v:textbox>
                <w10:wrap anchorx="margin"/>
              </v:shape>
            </w:pict>
          </mc:Fallback>
        </mc:AlternateContent>
      </w:r>
      <w:r w:rsidR="00552B59" w:rsidRPr="00D96ED4">
        <w:rPr>
          <w:rFonts w:asciiTheme="majorHAnsi" w:hAnsiTheme="majorHAnsi" w:cstheme="majorHAnsi"/>
          <w:noProof/>
          <w:sz w:val="24"/>
          <w:szCs w:val="24"/>
          <w:lang w:val="vi-VN" w:eastAsia="vi-VN"/>
        </w:rPr>
        <mc:AlternateContent>
          <mc:Choice Requires="wps">
            <w:drawing>
              <wp:anchor distT="0" distB="0" distL="114300" distR="114300" simplePos="0" relativeHeight="251657216" behindDoc="0" locked="0" layoutInCell="1" allowOverlap="1" wp14:anchorId="4333DE20" wp14:editId="37DD4013">
                <wp:simplePos x="0" y="0"/>
                <wp:positionH relativeFrom="column">
                  <wp:posOffset>-271780</wp:posOffset>
                </wp:positionH>
                <wp:positionV relativeFrom="paragraph">
                  <wp:posOffset>4649337</wp:posOffset>
                </wp:positionV>
                <wp:extent cx="6143625" cy="861237"/>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86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2A9E" w:rsidRPr="006D46E0" w:rsidRDefault="00DE2A9E"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DE2A9E" w:rsidRPr="006D46E0" w:rsidRDefault="00DE2A9E"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DE2A9E" w:rsidRPr="00552B59" w:rsidRDefault="00DE2A9E" w:rsidP="002A41A5">
                            <w:pPr>
                              <w:jc w:val="center"/>
                              <w:rPr>
                                <w:rFonts w:ascii="Tahoma" w:hAnsi="Tahoma" w:cs="Tahoma"/>
                                <w:b/>
                                <w:color w:val="1F4E79" w:themeColor="accent1" w:themeShade="80"/>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3DE20" id="Text Box 3" o:spid="_x0000_s1027" type="#_x0000_t202" style="position:absolute;margin-left:-21.4pt;margin-top:366.1pt;width:483.75pt;height:6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9uAIAAMA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" filled="f" stroked="f">
                <v:textbox>
                  <w:txbxContent>
                    <w:p w:rsidR="00DE2A9E" w:rsidRPr="006D46E0" w:rsidRDefault="00DE2A9E"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DE2A9E" w:rsidRPr="006D46E0" w:rsidRDefault="00DE2A9E"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DE2A9E" w:rsidRPr="00552B59" w:rsidRDefault="00DE2A9E" w:rsidP="002A41A5">
                      <w:pPr>
                        <w:jc w:val="center"/>
                        <w:rPr>
                          <w:rFonts w:ascii="Tahoma" w:hAnsi="Tahoma" w:cs="Tahoma"/>
                          <w:b/>
                          <w:color w:val="1F4E79" w:themeColor="accent1" w:themeShade="80"/>
                          <w:sz w:val="40"/>
                          <w:szCs w:val="40"/>
                          <w:lang w:val="en-US"/>
                        </w:rPr>
                      </w:pPr>
                    </w:p>
                  </w:txbxContent>
                </v:textbox>
              </v:shape>
            </w:pict>
          </mc:Fallback>
        </mc:AlternateContent>
      </w:r>
      <w:r w:rsidR="00552B59" w:rsidRPr="00D96ED4">
        <w:rPr>
          <w:rFonts w:asciiTheme="majorHAnsi" w:hAnsiTheme="majorHAnsi" w:cstheme="majorHAnsi"/>
          <w:noProof/>
          <w:sz w:val="24"/>
          <w:szCs w:val="24"/>
          <w:lang w:val="vi-VN" w:eastAsia="vi-VN"/>
        </w:rPr>
        <w:drawing>
          <wp:anchor distT="0" distB="0" distL="114300" distR="114300" simplePos="0" relativeHeight="251654144" behindDoc="1" locked="0" layoutInCell="1" allowOverlap="1" wp14:anchorId="07B29DB0" wp14:editId="6A582DDF">
            <wp:simplePos x="0" y="0"/>
            <wp:positionH relativeFrom="column">
              <wp:posOffset>-1089660</wp:posOffset>
            </wp:positionH>
            <wp:positionV relativeFrom="paragraph">
              <wp:posOffset>-748665</wp:posOffset>
            </wp:positionV>
            <wp:extent cx="7597140" cy="10744200"/>
            <wp:effectExtent l="0" t="0" r="3810" b="0"/>
            <wp:wrapNone/>
            <wp:docPr id="11" name="Рисунок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41A5" w:rsidRPr="00D96ED4">
        <w:rPr>
          <w:rFonts w:asciiTheme="majorHAnsi" w:hAnsiTheme="majorHAnsi" w:cstheme="majorHAnsi"/>
          <w:sz w:val="24"/>
          <w:szCs w:val="24"/>
        </w:rPr>
        <w:br w:type="page"/>
      </w:r>
      <w:r w:rsidR="00552B59" w:rsidRPr="00D96ED4">
        <w:rPr>
          <w:rFonts w:asciiTheme="majorHAnsi" w:hAnsiTheme="majorHAnsi" w:cstheme="majorHAnsi"/>
          <w:noProof/>
          <w:sz w:val="24"/>
          <w:szCs w:val="24"/>
          <w:lang w:val="vi-VN" w:eastAsia="vi-VN"/>
        </w:rPr>
        <w:drawing>
          <wp:anchor distT="0" distB="0" distL="114300" distR="114300" simplePos="0" relativeHeight="251655168" behindDoc="1" locked="0" layoutInCell="1" allowOverlap="1" wp14:anchorId="24EB0057" wp14:editId="6678D295">
            <wp:simplePos x="0" y="0"/>
            <wp:positionH relativeFrom="column">
              <wp:posOffset>-1080135</wp:posOffset>
            </wp:positionH>
            <wp:positionV relativeFrom="paragraph">
              <wp:posOffset>-786765</wp:posOffset>
            </wp:positionV>
            <wp:extent cx="7597140" cy="10744200"/>
            <wp:effectExtent l="0" t="0" r="3810" b="0"/>
            <wp:wrapNone/>
            <wp:docPr id="10"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1085" w:rsidRPr="00D96ED4" w:rsidRDefault="00851085" w:rsidP="00687A29">
      <w:pPr>
        <w:spacing w:after="120" w:line="240" w:lineRule="auto"/>
        <w:rPr>
          <w:rFonts w:asciiTheme="majorHAnsi" w:hAnsiTheme="majorHAnsi" w:cstheme="majorHAnsi"/>
          <w:sz w:val="24"/>
          <w:szCs w:val="24"/>
        </w:rPr>
        <w:sectPr w:rsidR="00851085" w:rsidRPr="00D96ED4" w:rsidSect="00981633">
          <w:footerReference w:type="default" r:id="rId10"/>
          <w:pgSz w:w="11906" w:h="16838"/>
          <w:pgMar w:top="1134" w:right="850" w:bottom="1134" w:left="1701" w:header="708" w:footer="708" w:gutter="0"/>
          <w:pgNumType w:start="1"/>
          <w:cols w:space="708"/>
          <w:docGrid w:linePitch="360"/>
        </w:sectPr>
      </w:pPr>
    </w:p>
    <w:p w:rsidR="00981633" w:rsidRPr="00981633" w:rsidRDefault="008B5B20" w:rsidP="00981633">
      <w:pPr>
        <w:spacing w:after="120" w:line="240" w:lineRule="auto"/>
        <w:rPr>
          <w:rFonts w:asciiTheme="majorHAnsi" w:eastAsiaTheme="majorEastAsia" w:hAnsiTheme="majorHAnsi" w:cstheme="majorHAnsi"/>
          <w:b/>
          <w:bCs/>
          <w:kern w:val="32"/>
          <w:sz w:val="24"/>
          <w:szCs w:val="24"/>
        </w:rPr>
      </w:pPr>
      <w:r w:rsidRPr="00D96ED4">
        <w:rPr>
          <w:rFonts w:asciiTheme="majorHAnsi" w:hAnsiTheme="majorHAnsi" w:cstheme="majorHAnsi"/>
          <w:noProof/>
          <w:sz w:val="24"/>
          <w:szCs w:val="24"/>
          <w:lang w:val="vi-VN" w:eastAsia="vi-VN"/>
        </w:rPr>
        <w:lastRenderedPageBreak/>
        <w:drawing>
          <wp:anchor distT="0" distB="0" distL="114300" distR="114300" simplePos="0" relativeHeight="251664384" behindDoc="1" locked="0" layoutInCell="1" allowOverlap="1" wp14:anchorId="54B82B7F" wp14:editId="3869950F">
            <wp:simplePos x="0" y="0"/>
            <wp:positionH relativeFrom="column">
              <wp:posOffset>-1066800</wp:posOffset>
            </wp:positionH>
            <wp:positionV relativeFrom="paragraph">
              <wp:posOffset>-723900</wp:posOffset>
            </wp:positionV>
            <wp:extent cx="7597140" cy="10744200"/>
            <wp:effectExtent l="0" t="0" r="3810" b="0"/>
            <wp:wrapNone/>
            <wp:docPr id="9"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517C" w:rsidRPr="00D96ED4">
        <w:rPr>
          <w:rFonts w:asciiTheme="majorHAnsi" w:hAnsiTheme="majorHAnsi" w:cstheme="majorHAnsi"/>
          <w:noProof/>
          <w:sz w:val="24"/>
          <w:szCs w:val="24"/>
          <w:lang w:val="vi-VN" w:eastAsia="vi-VN"/>
        </w:rPr>
        <mc:AlternateContent>
          <mc:Choice Requires="wps">
            <w:drawing>
              <wp:anchor distT="0" distB="0" distL="114300" distR="114300" simplePos="0" relativeHeight="251661312" behindDoc="0" locked="0" layoutInCell="1" allowOverlap="1" wp14:anchorId="458825D5" wp14:editId="13203DDD">
                <wp:simplePos x="0" y="0"/>
                <wp:positionH relativeFrom="column">
                  <wp:posOffset>320040</wp:posOffset>
                </wp:positionH>
                <wp:positionV relativeFrom="paragraph">
                  <wp:posOffset>337185</wp:posOffset>
                </wp:positionV>
                <wp:extent cx="5133975" cy="1304925"/>
                <wp:effectExtent l="0" t="0" r="0" b="952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Heading6Char"/>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7"/>
                              <w:gridCol w:w="1192"/>
                              <w:gridCol w:w="1729"/>
                              <w:gridCol w:w="4297"/>
                            </w:tblGrid>
                            <w:tr w:rsidR="00DE2A9E" w:rsidRPr="000408CE" w:rsidTr="003142A1">
                              <w:tc>
                                <w:tcPr>
                                  <w:tcW w:w="1597" w:type="dxa"/>
                                </w:tcPr>
                                <w:p w:rsidR="00DE2A9E" w:rsidRPr="000408CE" w:rsidRDefault="00DE2A9E"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DE2A9E" w:rsidRPr="000408CE" w:rsidRDefault="00DE2A9E"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DE2A9E" w:rsidRPr="000408CE" w:rsidRDefault="00DE2A9E"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4297" w:type="dxa"/>
                                </w:tcPr>
                                <w:p w:rsidR="00DE2A9E" w:rsidRPr="000408CE" w:rsidRDefault="00DE2A9E"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DE2A9E" w:rsidRPr="000408CE" w:rsidTr="003142A1">
                              <w:tc>
                                <w:tcPr>
                                  <w:tcW w:w="1597" w:type="dxa"/>
                                </w:tcPr>
                                <w:p w:rsidR="00DE2A9E" w:rsidRPr="000408CE" w:rsidRDefault="00DE2A9E" w:rsidP="00552B59">
                                  <w:pPr>
                                    <w:pStyle w:val="Quote"/>
                                    <w:spacing w:after="0" w:line="240" w:lineRule="auto"/>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25/12</w:t>
                                  </w:r>
                                  <w:r w:rsidRPr="000408CE">
                                    <w:rPr>
                                      <w:rFonts w:asciiTheme="majorHAnsi" w:hAnsiTheme="majorHAnsi" w:cstheme="majorHAnsi"/>
                                      <w:i w:val="0"/>
                                      <w:color w:val="1F4E79"/>
                                      <w:sz w:val="24"/>
                                      <w:szCs w:val="24"/>
                                      <w:lang w:val="vi-VN"/>
                                    </w:rPr>
                                    <w:t>/2013</w:t>
                                  </w:r>
                                </w:p>
                              </w:tc>
                              <w:tc>
                                <w:tcPr>
                                  <w:tcW w:w="1192" w:type="dxa"/>
                                </w:tcPr>
                                <w:p w:rsidR="00DE2A9E" w:rsidRPr="000408CE" w:rsidRDefault="00DE2A9E"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DE2A9E" w:rsidRPr="00D86EA7" w:rsidRDefault="00DE2A9E"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4297" w:type="dxa"/>
                                </w:tcPr>
                                <w:p w:rsidR="00DE2A9E" w:rsidRPr="000408CE" w:rsidRDefault="00DE2A9E"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DE2A9E" w:rsidRPr="000408CE" w:rsidTr="003142A1">
                              <w:tc>
                                <w:tcPr>
                                  <w:tcW w:w="1597" w:type="dxa"/>
                                </w:tcPr>
                                <w:p w:rsidR="00DE2A9E" w:rsidRPr="0015472B" w:rsidRDefault="00DE2A9E"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30/12/2013</w:t>
                                  </w:r>
                                </w:p>
                              </w:tc>
                              <w:tc>
                                <w:tcPr>
                                  <w:tcW w:w="1192" w:type="dxa"/>
                                </w:tcPr>
                                <w:p w:rsidR="00DE2A9E" w:rsidRPr="0015472B" w:rsidRDefault="00DE2A9E"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DE2A9E" w:rsidRPr="0015472B" w:rsidRDefault="00DE2A9E"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4297" w:type="dxa"/>
                                </w:tcPr>
                                <w:p w:rsidR="00DE2A9E" w:rsidRPr="0015472B" w:rsidRDefault="00DE2A9E"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DE2A9E" w:rsidRPr="002A41A5" w:rsidRDefault="00DE2A9E" w:rsidP="0097517C">
                            <w:pPr>
                              <w:jc w:val="both"/>
                              <w:rPr>
                                <w:rFonts w:ascii="Tahoma" w:hAnsi="Tahoma" w:cs="Tahoma"/>
                                <w:color w:val="112D35"/>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8825D5" id="Text Box 14" o:spid="_x0000_s1028" type="#_x0000_t202" style="position:absolute;margin-left:25.2pt;margin-top:26.55pt;width:404.25pt;height:10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QQYug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" filled="f" stroked="f">
                <v:textbox>
                  <w:txbxContent>
                    <w:tbl>
                      <w:tblPr>
                        <w:tblStyle w:val="Heading6Char"/>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7"/>
                        <w:gridCol w:w="1192"/>
                        <w:gridCol w:w="1729"/>
                        <w:gridCol w:w="4297"/>
                      </w:tblGrid>
                      <w:tr w:rsidR="00DE2A9E" w:rsidRPr="000408CE" w:rsidTr="003142A1">
                        <w:tc>
                          <w:tcPr>
                            <w:tcW w:w="1597" w:type="dxa"/>
                          </w:tcPr>
                          <w:p w:rsidR="00DE2A9E" w:rsidRPr="000408CE" w:rsidRDefault="00DE2A9E"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DE2A9E" w:rsidRPr="000408CE" w:rsidRDefault="00DE2A9E"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DE2A9E" w:rsidRPr="000408CE" w:rsidRDefault="00DE2A9E"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4297" w:type="dxa"/>
                          </w:tcPr>
                          <w:p w:rsidR="00DE2A9E" w:rsidRPr="000408CE" w:rsidRDefault="00DE2A9E"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DE2A9E" w:rsidRPr="000408CE" w:rsidTr="003142A1">
                        <w:tc>
                          <w:tcPr>
                            <w:tcW w:w="1597" w:type="dxa"/>
                          </w:tcPr>
                          <w:p w:rsidR="00DE2A9E" w:rsidRPr="000408CE" w:rsidRDefault="00DE2A9E" w:rsidP="00552B59">
                            <w:pPr>
                              <w:pStyle w:val="Quote"/>
                              <w:spacing w:after="0" w:line="240" w:lineRule="auto"/>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25/12</w:t>
                            </w:r>
                            <w:r w:rsidRPr="000408CE">
                              <w:rPr>
                                <w:rFonts w:asciiTheme="majorHAnsi" w:hAnsiTheme="majorHAnsi" w:cstheme="majorHAnsi"/>
                                <w:i w:val="0"/>
                                <w:color w:val="1F4E79"/>
                                <w:sz w:val="24"/>
                                <w:szCs w:val="24"/>
                                <w:lang w:val="vi-VN"/>
                              </w:rPr>
                              <w:t>/2013</w:t>
                            </w:r>
                          </w:p>
                        </w:tc>
                        <w:tc>
                          <w:tcPr>
                            <w:tcW w:w="1192" w:type="dxa"/>
                          </w:tcPr>
                          <w:p w:rsidR="00DE2A9E" w:rsidRPr="000408CE" w:rsidRDefault="00DE2A9E"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DE2A9E" w:rsidRPr="00D86EA7" w:rsidRDefault="00DE2A9E"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4297" w:type="dxa"/>
                          </w:tcPr>
                          <w:p w:rsidR="00DE2A9E" w:rsidRPr="000408CE" w:rsidRDefault="00DE2A9E"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DE2A9E" w:rsidRPr="000408CE" w:rsidTr="003142A1">
                        <w:tc>
                          <w:tcPr>
                            <w:tcW w:w="1597" w:type="dxa"/>
                          </w:tcPr>
                          <w:p w:rsidR="00DE2A9E" w:rsidRPr="0015472B" w:rsidRDefault="00DE2A9E"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30/12/2013</w:t>
                            </w:r>
                          </w:p>
                        </w:tc>
                        <w:tc>
                          <w:tcPr>
                            <w:tcW w:w="1192" w:type="dxa"/>
                          </w:tcPr>
                          <w:p w:rsidR="00DE2A9E" w:rsidRPr="0015472B" w:rsidRDefault="00DE2A9E"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DE2A9E" w:rsidRPr="0015472B" w:rsidRDefault="00DE2A9E"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4297" w:type="dxa"/>
                          </w:tcPr>
                          <w:p w:rsidR="00DE2A9E" w:rsidRPr="0015472B" w:rsidRDefault="00DE2A9E"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DE2A9E" w:rsidRPr="002A41A5" w:rsidRDefault="00DE2A9E" w:rsidP="0097517C">
                      <w:pPr>
                        <w:jc w:val="both"/>
                        <w:rPr>
                          <w:rFonts w:ascii="Tahoma" w:hAnsi="Tahoma" w:cs="Tahoma"/>
                          <w:color w:val="112D35"/>
                          <w:lang w:val="en-US"/>
                        </w:rPr>
                      </w:pPr>
                    </w:p>
                  </w:txbxContent>
                </v:textbox>
              </v:shape>
            </w:pict>
          </mc:Fallback>
        </mc:AlternateContent>
      </w:r>
      <w:r w:rsidR="0097517C" w:rsidRPr="00D96ED4">
        <w:rPr>
          <w:rFonts w:asciiTheme="majorHAnsi" w:hAnsiTheme="majorHAnsi" w:cstheme="majorHAnsi"/>
          <w:noProof/>
          <w:sz w:val="24"/>
          <w:szCs w:val="24"/>
          <w:lang w:val="vi-VN" w:eastAsia="vi-VN"/>
        </w:rPr>
        <mc:AlternateContent>
          <mc:Choice Requires="wps">
            <w:drawing>
              <wp:anchor distT="0" distB="0" distL="114300" distR="114300" simplePos="0" relativeHeight="251659264" behindDoc="0" locked="0" layoutInCell="1" allowOverlap="1" wp14:anchorId="56F206D3" wp14:editId="1DFCA7B1">
                <wp:simplePos x="0" y="0"/>
                <wp:positionH relativeFrom="column">
                  <wp:posOffset>1653540</wp:posOffset>
                </wp:positionH>
                <wp:positionV relativeFrom="paragraph">
                  <wp:posOffset>-234315</wp:posOffset>
                </wp:positionV>
                <wp:extent cx="4286250" cy="447675"/>
                <wp:effectExtent l="0" t="0" r="0" b="63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2A9E" w:rsidRPr="006D46E0" w:rsidRDefault="00DE2A9E"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F206D3" id="Text Box 12" o:spid="_x0000_s1029" type="#_x0000_t202" style="position:absolute;margin-left:130.2pt;margin-top:-18.45pt;width:33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RnF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" filled="f" stroked="f">
                <v:textbox>
                  <w:txbxContent>
                    <w:p w:rsidR="00DE2A9E" w:rsidRPr="006D46E0" w:rsidRDefault="00DE2A9E"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v:textbox>
              </v:shape>
            </w:pict>
          </mc:Fallback>
        </mc:AlternateContent>
      </w:r>
      <w:r w:rsidR="0097517C" w:rsidRPr="00D96ED4">
        <w:rPr>
          <w:rFonts w:asciiTheme="majorHAnsi" w:hAnsiTheme="majorHAnsi" w:cstheme="majorHAnsi"/>
          <w:sz w:val="24"/>
          <w:szCs w:val="24"/>
        </w:rPr>
        <w:br w:type="page"/>
      </w:r>
      <w:bookmarkStart w:id="0" w:name="_Toc376184990"/>
      <w:bookmarkStart w:id="1" w:name="_Toc376187916"/>
      <w:bookmarkStart w:id="2" w:name="_Toc367930289"/>
    </w:p>
    <w:p w:rsidR="003142A1" w:rsidRPr="002279C1" w:rsidRDefault="003142A1" w:rsidP="002279C1">
      <w:pPr>
        <w:rPr>
          <w:rFonts w:asciiTheme="majorHAnsi" w:hAnsiTheme="majorHAnsi" w:cstheme="majorHAnsi"/>
          <w:b/>
          <w:color w:val="1F3864" w:themeColor="accent5" w:themeShade="80"/>
          <w:sz w:val="52"/>
          <w:szCs w:val="52"/>
        </w:rPr>
      </w:pPr>
      <w:r w:rsidRPr="002279C1">
        <w:rPr>
          <w:rFonts w:asciiTheme="majorHAnsi" w:hAnsiTheme="majorHAnsi" w:cstheme="majorHAnsi"/>
          <w:b/>
          <w:color w:val="1F3864" w:themeColor="accent5" w:themeShade="80"/>
          <w:sz w:val="52"/>
          <w:szCs w:val="52"/>
        </w:rPr>
        <w:lastRenderedPageBreak/>
        <w:t>C</w:t>
      </w:r>
      <w:bookmarkStart w:id="3" w:name="_GoBack"/>
      <w:bookmarkEnd w:id="3"/>
      <w:r w:rsidRPr="002279C1">
        <w:rPr>
          <w:rFonts w:asciiTheme="majorHAnsi" w:hAnsiTheme="majorHAnsi" w:cstheme="majorHAnsi"/>
          <w:b/>
          <w:color w:val="1F3864" w:themeColor="accent5" w:themeShade="80"/>
          <w:sz w:val="52"/>
          <w:szCs w:val="52"/>
        </w:rPr>
        <w:t xml:space="preserve">ONTENT: </w:t>
      </w:r>
    </w:p>
    <w:p w:rsidR="002279C1" w:rsidRPr="002279C1" w:rsidRDefault="002279C1">
      <w:pPr>
        <w:pStyle w:val="TOC1"/>
        <w:rPr>
          <w:rFonts w:eastAsiaTheme="minorEastAsia"/>
          <w:caps w:val="0"/>
          <w:color w:val="000000" w:themeColor="text1"/>
          <w:lang w:eastAsia="vi-VN"/>
        </w:rPr>
      </w:pPr>
      <w:r w:rsidRPr="002279C1">
        <w:rPr>
          <w:color w:val="000000" w:themeColor="text1"/>
        </w:rPr>
        <w:fldChar w:fldCharType="begin"/>
      </w:r>
      <w:r w:rsidRPr="002279C1">
        <w:rPr>
          <w:color w:val="000000" w:themeColor="text1"/>
        </w:rPr>
        <w:instrText xml:space="preserve"> TOC \o "1-3" \f \n \p " " \h \z \u </w:instrText>
      </w:r>
      <w:r w:rsidRPr="002279C1">
        <w:rPr>
          <w:color w:val="000000" w:themeColor="text1"/>
        </w:rPr>
        <w:fldChar w:fldCharType="separate"/>
      </w:r>
      <w:hyperlink w:anchor="_Toc376289011" w:history="1">
        <w:r w:rsidRPr="002279C1">
          <w:rPr>
            <w:rStyle w:val="Hyperlink"/>
            <w:color w:val="000000" w:themeColor="text1"/>
          </w:rPr>
          <w:t>List of table:</w:t>
        </w:r>
      </w:hyperlink>
    </w:p>
    <w:p w:rsidR="002279C1" w:rsidRPr="002279C1" w:rsidRDefault="002279C1">
      <w:pPr>
        <w:pStyle w:val="TOC1"/>
        <w:rPr>
          <w:rFonts w:eastAsiaTheme="minorEastAsia"/>
          <w:caps w:val="0"/>
          <w:color w:val="000000" w:themeColor="text1"/>
          <w:lang w:eastAsia="vi-VN"/>
        </w:rPr>
      </w:pPr>
      <w:hyperlink w:anchor="_Toc376289012" w:history="1">
        <w:r w:rsidRPr="002279C1">
          <w:rPr>
            <w:rStyle w:val="Hyperlink"/>
            <w:color w:val="000000" w:themeColor="text1"/>
          </w:rPr>
          <w:t>List of Figure:</w:t>
        </w:r>
      </w:hyperlink>
    </w:p>
    <w:p w:rsidR="002279C1" w:rsidRPr="002279C1" w:rsidRDefault="002279C1">
      <w:pPr>
        <w:pStyle w:val="TOC1"/>
        <w:rPr>
          <w:rFonts w:eastAsiaTheme="minorEastAsia"/>
          <w:caps w:val="0"/>
          <w:color w:val="000000" w:themeColor="text1"/>
          <w:lang w:eastAsia="vi-VN"/>
        </w:rPr>
      </w:pPr>
      <w:hyperlink w:anchor="_Toc376289013" w:history="1">
        <w:r w:rsidRPr="002279C1">
          <w:rPr>
            <w:rStyle w:val="Hyperlink"/>
            <w:color w:val="000000" w:themeColor="text1"/>
          </w:rPr>
          <w:t>1.</w:t>
        </w:r>
        <w:r w:rsidRPr="002279C1">
          <w:rPr>
            <w:rFonts w:eastAsiaTheme="minorEastAsia"/>
            <w:caps w:val="0"/>
            <w:color w:val="000000" w:themeColor="text1"/>
            <w:lang w:eastAsia="vi-VN"/>
          </w:rPr>
          <w:tab/>
        </w:r>
        <w:r w:rsidRPr="002279C1">
          <w:rPr>
            <w:rStyle w:val="Hyperlink"/>
            <w:color w:val="000000" w:themeColor="text1"/>
          </w:rPr>
          <w:t>INTRODUCTION</w:t>
        </w:r>
      </w:hyperlink>
    </w:p>
    <w:p w:rsidR="002279C1" w:rsidRPr="002279C1" w:rsidRDefault="002279C1">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14" w:history="1">
        <w:r w:rsidRPr="002279C1">
          <w:rPr>
            <w:rStyle w:val="Hyperlink"/>
            <w:rFonts w:asciiTheme="majorHAnsi" w:hAnsiTheme="majorHAnsi" w:cstheme="majorHAnsi"/>
            <w:noProof/>
            <w:color w:val="000000" w:themeColor="text1"/>
            <w:sz w:val="24"/>
            <w:szCs w:val="24"/>
          </w:rPr>
          <w:t>1.1.</w:t>
        </w:r>
        <w:r w:rsidRPr="002279C1">
          <w:rPr>
            <w:rFonts w:asciiTheme="majorHAnsi" w:eastAsiaTheme="minorEastAsia" w:hAnsiTheme="majorHAnsi" w:cstheme="majorHAnsi"/>
            <w:noProof/>
            <w:color w:val="000000" w:themeColor="text1"/>
            <w:sz w:val="24"/>
            <w:szCs w:val="24"/>
            <w:lang w:val="vi-VN" w:eastAsia="vi-VN"/>
          </w:rPr>
          <w:tab/>
        </w:r>
        <w:r w:rsidRPr="002279C1">
          <w:rPr>
            <w:rStyle w:val="Hyperlink"/>
            <w:rFonts w:asciiTheme="majorHAnsi" w:hAnsiTheme="majorHAnsi" w:cstheme="majorHAnsi"/>
            <w:noProof/>
            <w:color w:val="000000" w:themeColor="text1"/>
            <w:sz w:val="24"/>
            <w:szCs w:val="24"/>
          </w:rPr>
          <w:t>PURPOSE</w:t>
        </w:r>
      </w:hyperlink>
    </w:p>
    <w:p w:rsidR="002279C1" w:rsidRPr="002279C1" w:rsidRDefault="002279C1">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15" w:history="1">
        <w:r w:rsidRPr="002279C1">
          <w:rPr>
            <w:rStyle w:val="Hyperlink"/>
            <w:rFonts w:asciiTheme="majorHAnsi" w:hAnsiTheme="majorHAnsi" w:cstheme="majorHAnsi"/>
            <w:noProof/>
            <w:color w:val="000000" w:themeColor="text1"/>
            <w:sz w:val="24"/>
            <w:szCs w:val="24"/>
          </w:rPr>
          <w:t>1.2.</w:t>
        </w:r>
        <w:r w:rsidRPr="002279C1">
          <w:rPr>
            <w:rFonts w:asciiTheme="majorHAnsi" w:eastAsiaTheme="minorEastAsia" w:hAnsiTheme="majorHAnsi" w:cstheme="majorHAnsi"/>
            <w:noProof/>
            <w:color w:val="000000" w:themeColor="text1"/>
            <w:sz w:val="24"/>
            <w:szCs w:val="24"/>
            <w:lang w:val="vi-VN" w:eastAsia="vi-VN"/>
          </w:rPr>
          <w:tab/>
        </w:r>
        <w:r w:rsidRPr="002279C1">
          <w:rPr>
            <w:rStyle w:val="Hyperlink"/>
            <w:rFonts w:asciiTheme="majorHAnsi" w:hAnsiTheme="majorHAnsi" w:cstheme="majorHAnsi"/>
            <w:noProof/>
            <w:color w:val="000000" w:themeColor="text1"/>
            <w:sz w:val="24"/>
            <w:szCs w:val="24"/>
          </w:rPr>
          <w:t>SCOPE</w:t>
        </w:r>
      </w:hyperlink>
    </w:p>
    <w:p w:rsidR="002279C1" w:rsidRPr="002279C1" w:rsidRDefault="002279C1">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16" w:history="1">
        <w:r w:rsidRPr="002279C1">
          <w:rPr>
            <w:rStyle w:val="Hyperlink"/>
            <w:rFonts w:asciiTheme="majorHAnsi" w:hAnsiTheme="majorHAnsi" w:cstheme="majorHAnsi"/>
            <w:noProof/>
            <w:color w:val="000000" w:themeColor="text1"/>
            <w:sz w:val="24"/>
            <w:szCs w:val="24"/>
          </w:rPr>
          <w:t>1.3.</w:t>
        </w:r>
        <w:r w:rsidRPr="002279C1">
          <w:rPr>
            <w:rFonts w:asciiTheme="majorHAnsi" w:eastAsiaTheme="minorEastAsia" w:hAnsiTheme="majorHAnsi" w:cstheme="majorHAnsi"/>
            <w:noProof/>
            <w:color w:val="000000" w:themeColor="text1"/>
            <w:sz w:val="24"/>
            <w:szCs w:val="24"/>
            <w:lang w:val="vi-VN" w:eastAsia="vi-VN"/>
          </w:rPr>
          <w:tab/>
        </w:r>
        <w:r w:rsidRPr="002279C1">
          <w:rPr>
            <w:rStyle w:val="Hyperlink"/>
            <w:rFonts w:asciiTheme="majorHAnsi" w:hAnsiTheme="majorHAnsi" w:cstheme="majorHAnsi"/>
            <w:noProof/>
            <w:color w:val="000000" w:themeColor="text1"/>
            <w:sz w:val="24"/>
            <w:szCs w:val="24"/>
          </w:rPr>
          <w:t>APPROACH</w:t>
        </w:r>
      </w:hyperlink>
    </w:p>
    <w:p w:rsidR="002279C1" w:rsidRPr="002279C1" w:rsidRDefault="002279C1">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17" w:history="1">
        <w:r w:rsidRPr="002279C1">
          <w:rPr>
            <w:rStyle w:val="Hyperlink"/>
            <w:rFonts w:asciiTheme="majorHAnsi" w:hAnsiTheme="majorHAnsi" w:cstheme="majorHAnsi"/>
            <w:noProof/>
            <w:color w:val="000000" w:themeColor="text1"/>
            <w:sz w:val="24"/>
            <w:szCs w:val="24"/>
          </w:rPr>
          <w:t>1.4.</w:t>
        </w:r>
        <w:r w:rsidRPr="002279C1">
          <w:rPr>
            <w:rFonts w:asciiTheme="majorHAnsi" w:eastAsiaTheme="minorEastAsia" w:hAnsiTheme="majorHAnsi" w:cstheme="majorHAnsi"/>
            <w:noProof/>
            <w:color w:val="000000" w:themeColor="text1"/>
            <w:sz w:val="24"/>
            <w:szCs w:val="24"/>
            <w:lang w:val="vi-VN" w:eastAsia="vi-VN"/>
          </w:rPr>
          <w:tab/>
        </w:r>
        <w:r w:rsidRPr="002279C1">
          <w:rPr>
            <w:rStyle w:val="Hyperlink"/>
            <w:rFonts w:asciiTheme="majorHAnsi" w:hAnsiTheme="majorHAnsi" w:cstheme="majorHAnsi"/>
            <w:noProof/>
            <w:color w:val="000000" w:themeColor="text1"/>
            <w:sz w:val="24"/>
            <w:szCs w:val="24"/>
          </w:rPr>
          <w:t>SYSTEM OVERVIEW</w:t>
        </w:r>
      </w:hyperlink>
    </w:p>
    <w:p w:rsidR="002279C1" w:rsidRPr="002279C1" w:rsidRDefault="002279C1">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18" w:history="1">
        <w:r w:rsidRPr="002279C1">
          <w:rPr>
            <w:rStyle w:val="Hyperlink"/>
            <w:rFonts w:asciiTheme="majorHAnsi" w:hAnsiTheme="majorHAnsi" w:cstheme="majorHAnsi"/>
            <w:noProof/>
            <w:color w:val="000000" w:themeColor="text1"/>
            <w:sz w:val="24"/>
            <w:szCs w:val="24"/>
          </w:rPr>
          <w:t>1.5.</w:t>
        </w:r>
        <w:r w:rsidRPr="002279C1">
          <w:rPr>
            <w:rFonts w:asciiTheme="majorHAnsi" w:eastAsiaTheme="minorEastAsia" w:hAnsiTheme="majorHAnsi" w:cstheme="majorHAnsi"/>
            <w:noProof/>
            <w:color w:val="000000" w:themeColor="text1"/>
            <w:sz w:val="24"/>
            <w:szCs w:val="24"/>
            <w:lang w:val="vi-VN" w:eastAsia="vi-VN"/>
          </w:rPr>
          <w:tab/>
        </w:r>
        <w:r w:rsidRPr="002279C1">
          <w:rPr>
            <w:rStyle w:val="Hyperlink"/>
            <w:rFonts w:asciiTheme="majorHAnsi" w:hAnsiTheme="majorHAnsi" w:cstheme="majorHAnsi"/>
            <w:noProof/>
            <w:color w:val="000000" w:themeColor="text1"/>
            <w:sz w:val="24"/>
            <w:szCs w:val="24"/>
          </w:rPr>
          <w:t>PROJECT-DEFINED CONFIGURATION ITEMS</w:t>
        </w:r>
      </w:hyperlink>
    </w:p>
    <w:p w:rsidR="002279C1" w:rsidRPr="002279C1" w:rsidRDefault="002279C1">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19" w:history="1">
        <w:r w:rsidRPr="002279C1">
          <w:rPr>
            <w:rStyle w:val="Hyperlink"/>
            <w:rFonts w:asciiTheme="majorHAnsi" w:hAnsiTheme="majorHAnsi" w:cstheme="majorHAnsi"/>
            <w:noProof/>
            <w:color w:val="000000" w:themeColor="text1"/>
            <w:sz w:val="24"/>
            <w:szCs w:val="24"/>
          </w:rPr>
          <w:t>1.6.</w:t>
        </w:r>
        <w:r w:rsidRPr="002279C1">
          <w:rPr>
            <w:rFonts w:asciiTheme="majorHAnsi" w:eastAsiaTheme="minorEastAsia" w:hAnsiTheme="majorHAnsi" w:cstheme="majorHAnsi"/>
            <w:noProof/>
            <w:color w:val="000000" w:themeColor="text1"/>
            <w:sz w:val="24"/>
            <w:szCs w:val="24"/>
            <w:lang w:val="vi-VN" w:eastAsia="vi-VN"/>
          </w:rPr>
          <w:tab/>
        </w:r>
        <w:r w:rsidRPr="002279C1">
          <w:rPr>
            <w:rStyle w:val="Hyperlink"/>
            <w:rFonts w:asciiTheme="majorHAnsi" w:hAnsiTheme="majorHAnsi" w:cstheme="majorHAnsi"/>
            <w:noProof/>
            <w:color w:val="000000" w:themeColor="text1"/>
            <w:sz w:val="24"/>
            <w:szCs w:val="24"/>
          </w:rPr>
          <w:t>DOCUMENT OVERVIEW</w:t>
        </w:r>
      </w:hyperlink>
    </w:p>
    <w:p w:rsidR="002279C1" w:rsidRPr="002279C1" w:rsidRDefault="002279C1">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20" w:history="1">
        <w:r w:rsidRPr="002279C1">
          <w:rPr>
            <w:rStyle w:val="Hyperlink"/>
            <w:rFonts w:asciiTheme="majorHAnsi" w:hAnsiTheme="majorHAnsi" w:cstheme="majorHAnsi"/>
            <w:noProof/>
            <w:color w:val="000000" w:themeColor="text1"/>
            <w:sz w:val="24"/>
            <w:szCs w:val="24"/>
          </w:rPr>
          <w:t>1.7.</w:t>
        </w:r>
        <w:r w:rsidRPr="002279C1">
          <w:rPr>
            <w:rFonts w:asciiTheme="majorHAnsi" w:eastAsiaTheme="minorEastAsia" w:hAnsiTheme="majorHAnsi" w:cstheme="majorHAnsi"/>
            <w:noProof/>
            <w:color w:val="000000" w:themeColor="text1"/>
            <w:sz w:val="24"/>
            <w:szCs w:val="24"/>
            <w:lang w:val="vi-VN" w:eastAsia="vi-VN"/>
          </w:rPr>
          <w:tab/>
        </w:r>
        <w:r w:rsidRPr="002279C1">
          <w:rPr>
            <w:rStyle w:val="Hyperlink"/>
            <w:rFonts w:asciiTheme="majorHAnsi" w:hAnsiTheme="majorHAnsi" w:cstheme="majorHAnsi"/>
            <w:noProof/>
            <w:color w:val="000000" w:themeColor="text1"/>
            <w:sz w:val="24"/>
            <w:szCs w:val="24"/>
          </w:rPr>
          <w:t>CM TERMS AND DEFINITIONS</w:t>
        </w:r>
      </w:hyperlink>
    </w:p>
    <w:p w:rsidR="002279C1" w:rsidRPr="002279C1" w:rsidRDefault="002279C1">
      <w:pPr>
        <w:pStyle w:val="TOC1"/>
        <w:rPr>
          <w:rFonts w:eastAsiaTheme="minorEastAsia"/>
          <w:caps w:val="0"/>
          <w:color w:val="000000" w:themeColor="text1"/>
          <w:lang w:eastAsia="vi-VN"/>
        </w:rPr>
      </w:pPr>
      <w:hyperlink w:anchor="_Toc376289021" w:history="1">
        <w:r w:rsidRPr="002279C1">
          <w:rPr>
            <w:rStyle w:val="Hyperlink"/>
            <w:color w:val="000000" w:themeColor="text1"/>
          </w:rPr>
          <w:t>2.</w:t>
        </w:r>
        <w:r w:rsidRPr="002279C1">
          <w:rPr>
            <w:rFonts w:eastAsiaTheme="minorEastAsia"/>
            <w:caps w:val="0"/>
            <w:color w:val="000000" w:themeColor="text1"/>
            <w:lang w:eastAsia="vi-VN"/>
          </w:rPr>
          <w:tab/>
        </w:r>
        <w:r w:rsidRPr="002279C1">
          <w:rPr>
            <w:rStyle w:val="Hyperlink"/>
            <w:color w:val="000000" w:themeColor="text1"/>
          </w:rPr>
          <w:t>REFERENCED DOCUMENTS</w:t>
        </w:r>
      </w:hyperlink>
    </w:p>
    <w:p w:rsidR="002279C1" w:rsidRPr="002279C1" w:rsidRDefault="002279C1">
      <w:pPr>
        <w:pStyle w:val="TOC1"/>
        <w:rPr>
          <w:rFonts w:eastAsiaTheme="minorEastAsia"/>
          <w:caps w:val="0"/>
          <w:color w:val="000000" w:themeColor="text1"/>
          <w:lang w:eastAsia="vi-VN"/>
        </w:rPr>
      </w:pPr>
      <w:hyperlink w:anchor="_Toc376289022" w:history="1">
        <w:r w:rsidRPr="002279C1">
          <w:rPr>
            <w:rStyle w:val="Hyperlink"/>
            <w:color w:val="000000" w:themeColor="text1"/>
          </w:rPr>
          <w:t>3.</w:t>
        </w:r>
        <w:r w:rsidRPr="002279C1">
          <w:rPr>
            <w:rFonts w:eastAsiaTheme="minorEastAsia"/>
            <w:caps w:val="0"/>
            <w:color w:val="000000" w:themeColor="text1"/>
            <w:lang w:eastAsia="vi-VN"/>
          </w:rPr>
          <w:tab/>
        </w:r>
        <w:r w:rsidRPr="002279C1">
          <w:rPr>
            <w:rStyle w:val="Hyperlink"/>
            <w:color w:val="000000" w:themeColor="text1"/>
          </w:rPr>
          <w:t>MANAGEMENT</w:t>
        </w:r>
      </w:hyperlink>
    </w:p>
    <w:p w:rsidR="002279C1" w:rsidRPr="002279C1" w:rsidRDefault="002279C1">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23" w:history="1">
        <w:r w:rsidRPr="002279C1">
          <w:rPr>
            <w:rStyle w:val="Hyperlink"/>
            <w:rFonts w:asciiTheme="majorHAnsi" w:hAnsiTheme="majorHAnsi" w:cstheme="majorHAnsi"/>
            <w:noProof/>
            <w:color w:val="000000" w:themeColor="text1"/>
            <w:sz w:val="24"/>
            <w:szCs w:val="24"/>
          </w:rPr>
          <w:t>3.1.</w:t>
        </w:r>
        <w:r w:rsidRPr="002279C1">
          <w:rPr>
            <w:rFonts w:asciiTheme="majorHAnsi" w:eastAsiaTheme="minorEastAsia" w:hAnsiTheme="majorHAnsi" w:cstheme="majorHAnsi"/>
            <w:noProof/>
            <w:color w:val="000000" w:themeColor="text1"/>
            <w:sz w:val="24"/>
            <w:szCs w:val="24"/>
            <w:lang w:val="vi-VN" w:eastAsia="vi-VN"/>
          </w:rPr>
          <w:tab/>
        </w:r>
        <w:r w:rsidRPr="002279C1">
          <w:rPr>
            <w:rStyle w:val="Hyperlink"/>
            <w:rFonts w:asciiTheme="majorHAnsi" w:hAnsiTheme="majorHAnsi" w:cstheme="majorHAnsi"/>
            <w:noProof/>
            <w:color w:val="000000" w:themeColor="text1"/>
            <w:sz w:val="24"/>
            <w:szCs w:val="24"/>
          </w:rPr>
          <w:t>ORGANIZATION</w:t>
        </w:r>
      </w:hyperlink>
    </w:p>
    <w:p w:rsidR="002279C1" w:rsidRPr="002279C1" w:rsidRDefault="002279C1">
      <w:pPr>
        <w:pStyle w:val="TOC3"/>
        <w:rPr>
          <w:rFonts w:eastAsiaTheme="minorEastAsia"/>
          <w:color w:val="000000" w:themeColor="text1"/>
          <w:lang w:val="vi-VN" w:eastAsia="vi-VN"/>
        </w:rPr>
      </w:pPr>
      <w:hyperlink w:anchor="_Toc376289024" w:history="1">
        <w:r w:rsidRPr="002279C1">
          <w:rPr>
            <w:rStyle w:val="Hyperlink"/>
            <w:color w:val="000000" w:themeColor="text1"/>
          </w:rPr>
          <w:t>3.1.1</w:t>
        </w:r>
        <w:r w:rsidRPr="002279C1">
          <w:rPr>
            <w:rFonts w:eastAsiaTheme="minorEastAsia"/>
            <w:color w:val="000000" w:themeColor="text1"/>
            <w:lang w:val="vi-VN" w:eastAsia="vi-VN"/>
          </w:rPr>
          <w:tab/>
        </w:r>
        <w:r w:rsidRPr="002279C1">
          <w:rPr>
            <w:rStyle w:val="Hyperlink"/>
            <w:color w:val="000000" w:themeColor="text1"/>
          </w:rPr>
          <w:t>CM ACTIVITIES</w:t>
        </w:r>
      </w:hyperlink>
    </w:p>
    <w:p w:rsidR="002279C1" w:rsidRPr="002279C1" w:rsidRDefault="002279C1">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25" w:history="1">
        <w:r w:rsidRPr="002279C1">
          <w:rPr>
            <w:rStyle w:val="Hyperlink"/>
            <w:rFonts w:asciiTheme="majorHAnsi" w:hAnsiTheme="majorHAnsi" w:cstheme="majorHAnsi"/>
            <w:noProof/>
            <w:color w:val="000000" w:themeColor="text1"/>
            <w:sz w:val="24"/>
            <w:szCs w:val="24"/>
          </w:rPr>
          <w:t>3.2.</w:t>
        </w:r>
        <w:r w:rsidRPr="002279C1">
          <w:rPr>
            <w:rFonts w:asciiTheme="majorHAnsi" w:eastAsiaTheme="minorEastAsia" w:hAnsiTheme="majorHAnsi" w:cstheme="majorHAnsi"/>
            <w:noProof/>
            <w:color w:val="000000" w:themeColor="text1"/>
            <w:sz w:val="24"/>
            <w:szCs w:val="24"/>
            <w:lang w:val="vi-VN" w:eastAsia="vi-VN"/>
          </w:rPr>
          <w:tab/>
        </w:r>
        <w:r w:rsidRPr="002279C1">
          <w:rPr>
            <w:rStyle w:val="Hyperlink"/>
            <w:rFonts w:asciiTheme="majorHAnsi" w:hAnsiTheme="majorHAnsi" w:cstheme="majorHAnsi"/>
            <w:noProof/>
            <w:color w:val="000000" w:themeColor="text1"/>
            <w:sz w:val="24"/>
            <w:szCs w:val="24"/>
          </w:rPr>
          <w:t>BOARDS</w:t>
        </w:r>
      </w:hyperlink>
    </w:p>
    <w:p w:rsidR="002279C1" w:rsidRPr="002279C1" w:rsidRDefault="002279C1">
      <w:pPr>
        <w:pStyle w:val="TOC3"/>
        <w:rPr>
          <w:rFonts w:eastAsiaTheme="minorEastAsia"/>
          <w:color w:val="000000" w:themeColor="text1"/>
          <w:lang w:val="vi-VN" w:eastAsia="vi-VN"/>
        </w:rPr>
      </w:pPr>
      <w:hyperlink w:anchor="_Toc376289026" w:history="1">
        <w:r w:rsidRPr="002279C1">
          <w:rPr>
            <w:rStyle w:val="Hyperlink"/>
            <w:color w:val="000000" w:themeColor="text1"/>
          </w:rPr>
          <w:t>3.2.1.</w:t>
        </w:r>
        <w:r w:rsidRPr="002279C1">
          <w:rPr>
            <w:rFonts w:eastAsiaTheme="minorEastAsia"/>
            <w:color w:val="000000" w:themeColor="text1"/>
            <w:lang w:val="vi-VN" w:eastAsia="vi-VN"/>
          </w:rPr>
          <w:tab/>
        </w:r>
        <w:r w:rsidRPr="002279C1">
          <w:rPr>
            <w:rStyle w:val="Hyperlink"/>
            <w:color w:val="000000" w:themeColor="text1"/>
          </w:rPr>
          <w:t>CHANGE REVIEW BOARD</w:t>
        </w:r>
      </w:hyperlink>
    </w:p>
    <w:p w:rsidR="002279C1" w:rsidRPr="002279C1" w:rsidRDefault="002279C1">
      <w:pPr>
        <w:pStyle w:val="TOC3"/>
        <w:rPr>
          <w:rFonts w:eastAsiaTheme="minorEastAsia"/>
          <w:color w:val="000000" w:themeColor="text1"/>
          <w:lang w:val="vi-VN" w:eastAsia="vi-VN"/>
        </w:rPr>
      </w:pPr>
      <w:hyperlink w:anchor="_Toc376289027" w:history="1">
        <w:r w:rsidRPr="002279C1">
          <w:rPr>
            <w:rStyle w:val="Hyperlink"/>
            <w:color w:val="000000" w:themeColor="text1"/>
          </w:rPr>
          <w:t>3.2.2.</w:t>
        </w:r>
        <w:r w:rsidRPr="002279C1">
          <w:rPr>
            <w:rFonts w:eastAsiaTheme="minorEastAsia"/>
            <w:color w:val="000000" w:themeColor="text1"/>
            <w:lang w:val="vi-VN" w:eastAsia="vi-VN"/>
          </w:rPr>
          <w:tab/>
        </w:r>
        <w:r w:rsidRPr="002279C1">
          <w:rPr>
            <w:rStyle w:val="Hyperlink"/>
            <w:color w:val="000000" w:themeColor="text1"/>
          </w:rPr>
          <w:t>CONFIGURATION CONTROL BOARD</w:t>
        </w:r>
      </w:hyperlink>
    </w:p>
    <w:p w:rsidR="002279C1" w:rsidRPr="002279C1" w:rsidRDefault="002279C1">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28" w:history="1">
        <w:r w:rsidRPr="002279C1">
          <w:rPr>
            <w:rStyle w:val="Hyperlink"/>
            <w:rFonts w:asciiTheme="majorHAnsi" w:hAnsiTheme="majorHAnsi" w:cstheme="majorHAnsi"/>
            <w:noProof/>
            <w:color w:val="000000" w:themeColor="text1"/>
            <w:sz w:val="24"/>
            <w:szCs w:val="24"/>
          </w:rPr>
          <w:t>3.3.</w:t>
        </w:r>
        <w:r w:rsidRPr="002279C1">
          <w:rPr>
            <w:rFonts w:asciiTheme="majorHAnsi" w:eastAsiaTheme="minorEastAsia" w:hAnsiTheme="majorHAnsi" w:cstheme="majorHAnsi"/>
            <w:noProof/>
            <w:color w:val="000000" w:themeColor="text1"/>
            <w:sz w:val="24"/>
            <w:szCs w:val="24"/>
            <w:lang w:val="vi-VN" w:eastAsia="vi-VN"/>
          </w:rPr>
          <w:tab/>
        </w:r>
        <w:r w:rsidRPr="002279C1">
          <w:rPr>
            <w:rStyle w:val="Hyperlink"/>
            <w:rFonts w:asciiTheme="majorHAnsi" w:hAnsiTheme="majorHAnsi" w:cstheme="majorHAnsi"/>
            <w:noProof/>
            <w:color w:val="000000" w:themeColor="text1"/>
            <w:sz w:val="24"/>
            <w:szCs w:val="24"/>
          </w:rPr>
          <w:t>RESOURCES</w:t>
        </w:r>
      </w:hyperlink>
    </w:p>
    <w:p w:rsidR="002279C1" w:rsidRPr="002279C1" w:rsidRDefault="002279C1">
      <w:pPr>
        <w:pStyle w:val="TOC3"/>
        <w:rPr>
          <w:rFonts w:eastAsiaTheme="minorEastAsia"/>
          <w:color w:val="000000" w:themeColor="text1"/>
          <w:lang w:val="vi-VN" w:eastAsia="vi-VN"/>
        </w:rPr>
      </w:pPr>
      <w:hyperlink w:anchor="_Toc376289029" w:history="1">
        <w:r w:rsidRPr="002279C1">
          <w:rPr>
            <w:rStyle w:val="Hyperlink"/>
            <w:color w:val="000000" w:themeColor="text1"/>
          </w:rPr>
          <w:t>3.3.1.</w:t>
        </w:r>
        <w:r w:rsidRPr="002279C1">
          <w:rPr>
            <w:rFonts w:eastAsiaTheme="minorEastAsia"/>
            <w:color w:val="000000" w:themeColor="text1"/>
            <w:lang w:val="vi-VN" w:eastAsia="vi-VN"/>
          </w:rPr>
          <w:tab/>
        </w:r>
        <w:r w:rsidRPr="002279C1">
          <w:rPr>
            <w:rStyle w:val="Hyperlink"/>
            <w:color w:val="000000" w:themeColor="text1"/>
          </w:rPr>
          <w:t>PLANS, SCHEDULE, AND BUDGET</w:t>
        </w:r>
      </w:hyperlink>
    </w:p>
    <w:p w:rsidR="002279C1" w:rsidRPr="002279C1" w:rsidRDefault="002279C1">
      <w:pPr>
        <w:pStyle w:val="TOC3"/>
        <w:rPr>
          <w:rFonts w:eastAsiaTheme="minorEastAsia"/>
          <w:color w:val="000000" w:themeColor="text1"/>
          <w:lang w:val="vi-VN" w:eastAsia="vi-VN"/>
        </w:rPr>
      </w:pPr>
      <w:hyperlink w:anchor="_Toc376289030" w:history="1">
        <w:r w:rsidRPr="002279C1">
          <w:rPr>
            <w:rStyle w:val="Hyperlink"/>
            <w:color w:val="000000" w:themeColor="text1"/>
          </w:rPr>
          <w:t>3.3.2.</w:t>
        </w:r>
        <w:r w:rsidRPr="002279C1">
          <w:rPr>
            <w:rFonts w:eastAsiaTheme="minorEastAsia"/>
            <w:color w:val="000000" w:themeColor="text1"/>
            <w:lang w:val="vi-VN" w:eastAsia="vi-VN"/>
          </w:rPr>
          <w:tab/>
        </w:r>
        <w:r w:rsidRPr="002279C1">
          <w:rPr>
            <w:rStyle w:val="Hyperlink"/>
            <w:color w:val="000000" w:themeColor="text1"/>
          </w:rPr>
          <w:t>FACILITIES</w:t>
        </w:r>
      </w:hyperlink>
    </w:p>
    <w:p w:rsidR="002279C1" w:rsidRPr="002279C1" w:rsidRDefault="002279C1">
      <w:pPr>
        <w:pStyle w:val="TOC3"/>
        <w:rPr>
          <w:rFonts w:eastAsiaTheme="minorEastAsia"/>
          <w:color w:val="000000" w:themeColor="text1"/>
          <w:lang w:val="vi-VN" w:eastAsia="vi-VN"/>
        </w:rPr>
      </w:pPr>
      <w:hyperlink w:anchor="_Toc376289031" w:history="1">
        <w:r w:rsidRPr="002279C1">
          <w:rPr>
            <w:rStyle w:val="Hyperlink"/>
            <w:color w:val="000000" w:themeColor="text1"/>
          </w:rPr>
          <w:t>3.3.3.</w:t>
        </w:r>
        <w:r w:rsidRPr="002279C1">
          <w:rPr>
            <w:rFonts w:eastAsiaTheme="minorEastAsia"/>
            <w:color w:val="000000" w:themeColor="text1"/>
            <w:lang w:val="vi-VN" w:eastAsia="vi-VN"/>
          </w:rPr>
          <w:tab/>
        </w:r>
        <w:r w:rsidRPr="002279C1">
          <w:rPr>
            <w:rStyle w:val="Hyperlink"/>
            <w:color w:val="000000" w:themeColor="text1"/>
          </w:rPr>
          <w:t>PERSONNEL</w:t>
        </w:r>
      </w:hyperlink>
    </w:p>
    <w:p w:rsidR="002279C1" w:rsidRPr="002279C1" w:rsidRDefault="002279C1">
      <w:pPr>
        <w:pStyle w:val="TOC3"/>
        <w:rPr>
          <w:rFonts w:eastAsiaTheme="minorEastAsia"/>
          <w:color w:val="000000" w:themeColor="text1"/>
          <w:lang w:val="vi-VN" w:eastAsia="vi-VN"/>
        </w:rPr>
      </w:pPr>
      <w:hyperlink w:anchor="_Toc376289032" w:history="1">
        <w:r w:rsidRPr="002279C1">
          <w:rPr>
            <w:rStyle w:val="Hyperlink"/>
            <w:color w:val="000000" w:themeColor="text1"/>
          </w:rPr>
          <w:t>3.3.4.</w:t>
        </w:r>
        <w:r w:rsidRPr="002279C1">
          <w:rPr>
            <w:rFonts w:eastAsiaTheme="minorEastAsia"/>
            <w:color w:val="000000" w:themeColor="text1"/>
            <w:lang w:val="vi-VN" w:eastAsia="vi-VN"/>
          </w:rPr>
          <w:tab/>
        </w:r>
        <w:r w:rsidRPr="002279C1">
          <w:rPr>
            <w:rStyle w:val="Hyperlink"/>
            <w:color w:val="000000" w:themeColor="text1"/>
          </w:rPr>
          <w:t>CM SYSTEM</w:t>
        </w:r>
      </w:hyperlink>
    </w:p>
    <w:p w:rsidR="002279C1" w:rsidRPr="002279C1" w:rsidRDefault="002279C1">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33" w:history="1">
        <w:r w:rsidRPr="002279C1">
          <w:rPr>
            <w:rStyle w:val="Hyperlink"/>
            <w:rFonts w:asciiTheme="majorHAnsi" w:hAnsiTheme="majorHAnsi" w:cstheme="majorHAnsi"/>
            <w:noProof/>
            <w:color w:val="000000" w:themeColor="text1"/>
            <w:sz w:val="24"/>
            <w:szCs w:val="24"/>
          </w:rPr>
          <w:t>3.4.</w:t>
        </w:r>
        <w:r w:rsidRPr="002279C1">
          <w:rPr>
            <w:rFonts w:asciiTheme="majorHAnsi" w:eastAsiaTheme="minorEastAsia" w:hAnsiTheme="majorHAnsi" w:cstheme="majorHAnsi"/>
            <w:noProof/>
            <w:color w:val="000000" w:themeColor="text1"/>
            <w:sz w:val="24"/>
            <w:szCs w:val="24"/>
            <w:lang w:val="vi-VN" w:eastAsia="vi-VN"/>
          </w:rPr>
          <w:tab/>
        </w:r>
        <w:r w:rsidRPr="002279C1">
          <w:rPr>
            <w:rStyle w:val="Hyperlink"/>
            <w:rFonts w:asciiTheme="majorHAnsi" w:hAnsiTheme="majorHAnsi" w:cstheme="majorHAnsi"/>
            <w:noProof/>
            <w:color w:val="000000" w:themeColor="text1"/>
            <w:sz w:val="24"/>
            <w:szCs w:val="24"/>
          </w:rPr>
          <w:t>RISK MANAGEMENT</w:t>
        </w:r>
      </w:hyperlink>
    </w:p>
    <w:p w:rsidR="002279C1" w:rsidRPr="002279C1" w:rsidRDefault="002279C1">
      <w:pPr>
        <w:pStyle w:val="TOC1"/>
        <w:rPr>
          <w:rFonts w:eastAsiaTheme="minorEastAsia"/>
          <w:caps w:val="0"/>
          <w:color w:val="000000" w:themeColor="text1"/>
          <w:lang w:eastAsia="vi-VN"/>
        </w:rPr>
      </w:pPr>
      <w:hyperlink w:anchor="_Toc376289034" w:history="1">
        <w:r w:rsidRPr="002279C1">
          <w:rPr>
            <w:rStyle w:val="Hyperlink"/>
            <w:color w:val="000000" w:themeColor="text1"/>
          </w:rPr>
          <w:t>4.</w:t>
        </w:r>
        <w:r w:rsidRPr="002279C1">
          <w:rPr>
            <w:rFonts w:eastAsiaTheme="minorEastAsia"/>
            <w:caps w:val="0"/>
            <w:color w:val="000000" w:themeColor="text1"/>
            <w:lang w:eastAsia="vi-VN"/>
          </w:rPr>
          <w:tab/>
        </w:r>
        <w:r w:rsidRPr="002279C1">
          <w:rPr>
            <w:rStyle w:val="Hyperlink"/>
            <w:color w:val="000000" w:themeColor="text1"/>
          </w:rPr>
          <w:t>CM PHASING AND MILESTONES</w:t>
        </w:r>
      </w:hyperlink>
    </w:p>
    <w:p w:rsidR="002279C1" w:rsidRPr="002279C1" w:rsidRDefault="002279C1">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35" w:history="1">
        <w:r w:rsidRPr="002279C1">
          <w:rPr>
            <w:rStyle w:val="Hyperlink"/>
            <w:rFonts w:asciiTheme="majorHAnsi" w:hAnsiTheme="majorHAnsi" w:cstheme="majorHAnsi"/>
            <w:noProof/>
            <w:color w:val="000000" w:themeColor="text1"/>
            <w:sz w:val="24"/>
            <w:szCs w:val="24"/>
          </w:rPr>
          <w:t>4.1.</w:t>
        </w:r>
        <w:r w:rsidRPr="002279C1">
          <w:rPr>
            <w:rFonts w:asciiTheme="majorHAnsi" w:eastAsiaTheme="minorEastAsia" w:hAnsiTheme="majorHAnsi" w:cstheme="majorHAnsi"/>
            <w:noProof/>
            <w:color w:val="000000" w:themeColor="text1"/>
            <w:sz w:val="24"/>
            <w:szCs w:val="24"/>
            <w:lang w:val="vi-VN" w:eastAsia="vi-VN"/>
          </w:rPr>
          <w:tab/>
        </w:r>
        <w:r w:rsidRPr="002279C1">
          <w:rPr>
            <w:rStyle w:val="Hyperlink"/>
            <w:rFonts w:asciiTheme="majorHAnsi" w:hAnsiTheme="majorHAnsi" w:cstheme="majorHAnsi"/>
            <w:noProof/>
            <w:color w:val="000000" w:themeColor="text1"/>
            <w:sz w:val="24"/>
            <w:szCs w:val="24"/>
          </w:rPr>
          <w:t>PROJECT CONCEPT PHASE</w:t>
        </w:r>
      </w:hyperlink>
    </w:p>
    <w:p w:rsidR="002279C1" w:rsidRPr="002279C1" w:rsidRDefault="002279C1">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36" w:history="1">
        <w:r w:rsidRPr="002279C1">
          <w:rPr>
            <w:rStyle w:val="Hyperlink"/>
            <w:rFonts w:asciiTheme="majorHAnsi" w:hAnsiTheme="majorHAnsi" w:cstheme="majorHAnsi"/>
            <w:noProof/>
            <w:color w:val="000000" w:themeColor="text1"/>
            <w:sz w:val="24"/>
            <w:szCs w:val="24"/>
          </w:rPr>
          <w:t>4.2.</w:t>
        </w:r>
        <w:r w:rsidRPr="002279C1">
          <w:rPr>
            <w:rFonts w:asciiTheme="majorHAnsi" w:eastAsiaTheme="minorEastAsia" w:hAnsiTheme="majorHAnsi" w:cstheme="majorHAnsi"/>
            <w:noProof/>
            <w:color w:val="000000" w:themeColor="text1"/>
            <w:sz w:val="24"/>
            <w:szCs w:val="24"/>
            <w:lang w:val="vi-VN" w:eastAsia="vi-VN"/>
          </w:rPr>
          <w:tab/>
        </w:r>
        <w:r w:rsidRPr="002279C1">
          <w:rPr>
            <w:rStyle w:val="Hyperlink"/>
            <w:rFonts w:asciiTheme="majorHAnsi" w:hAnsiTheme="majorHAnsi" w:cstheme="majorHAnsi"/>
            <w:noProof/>
            <w:color w:val="000000" w:themeColor="text1"/>
            <w:sz w:val="24"/>
            <w:szCs w:val="24"/>
          </w:rPr>
          <w:t>PROJECT DEVELOPMENT PHASE</w:t>
        </w:r>
      </w:hyperlink>
    </w:p>
    <w:p w:rsidR="002279C1" w:rsidRPr="002279C1" w:rsidRDefault="002279C1">
      <w:pPr>
        <w:pStyle w:val="TOC3"/>
        <w:rPr>
          <w:rFonts w:eastAsiaTheme="minorEastAsia"/>
          <w:color w:val="000000" w:themeColor="text1"/>
          <w:lang w:val="vi-VN" w:eastAsia="vi-VN"/>
        </w:rPr>
      </w:pPr>
      <w:hyperlink w:anchor="_Toc376289037" w:history="1">
        <w:r w:rsidRPr="002279C1">
          <w:rPr>
            <w:rStyle w:val="Hyperlink"/>
            <w:color w:val="000000" w:themeColor="text1"/>
          </w:rPr>
          <w:t>4.2.1.</w:t>
        </w:r>
        <w:r w:rsidRPr="002279C1">
          <w:rPr>
            <w:rFonts w:eastAsiaTheme="minorEastAsia"/>
            <w:color w:val="000000" w:themeColor="text1"/>
            <w:lang w:val="vi-VN" w:eastAsia="vi-VN"/>
          </w:rPr>
          <w:tab/>
        </w:r>
        <w:r w:rsidRPr="002279C1">
          <w:rPr>
            <w:rStyle w:val="Hyperlink"/>
            <w:color w:val="000000" w:themeColor="text1"/>
          </w:rPr>
          <w:t>SYSTEM REQUIREMENTS ANALYSIS</w:t>
        </w:r>
      </w:hyperlink>
    </w:p>
    <w:p w:rsidR="002279C1" w:rsidRPr="002279C1" w:rsidRDefault="002279C1">
      <w:pPr>
        <w:pStyle w:val="TOC3"/>
        <w:rPr>
          <w:rFonts w:eastAsiaTheme="minorEastAsia"/>
          <w:color w:val="000000" w:themeColor="text1"/>
          <w:lang w:val="vi-VN" w:eastAsia="vi-VN"/>
        </w:rPr>
      </w:pPr>
      <w:hyperlink w:anchor="_Toc376289038" w:history="1">
        <w:r w:rsidRPr="002279C1">
          <w:rPr>
            <w:rStyle w:val="Hyperlink"/>
            <w:color w:val="000000" w:themeColor="text1"/>
          </w:rPr>
          <w:t>4.2.2.</w:t>
        </w:r>
        <w:r w:rsidRPr="002279C1">
          <w:rPr>
            <w:rFonts w:eastAsiaTheme="minorEastAsia"/>
            <w:color w:val="000000" w:themeColor="text1"/>
            <w:lang w:val="vi-VN" w:eastAsia="vi-VN"/>
          </w:rPr>
          <w:tab/>
        </w:r>
        <w:r w:rsidRPr="002279C1">
          <w:rPr>
            <w:rStyle w:val="Hyperlink"/>
            <w:color w:val="000000" w:themeColor="text1"/>
          </w:rPr>
          <w:t>SYSTEM ARCHITECTURAL DESIGN</w:t>
        </w:r>
      </w:hyperlink>
    </w:p>
    <w:p w:rsidR="002279C1" w:rsidRPr="002279C1" w:rsidRDefault="002279C1">
      <w:pPr>
        <w:pStyle w:val="TOC3"/>
        <w:rPr>
          <w:rFonts w:eastAsiaTheme="minorEastAsia"/>
          <w:color w:val="000000" w:themeColor="text1"/>
          <w:lang w:val="vi-VN" w:eastAsia="vi-VN"/>
        </w:rPr>
      </w:pPr>
      <w:hyperlink w:anchor="_Toc376289039" w:history="1">
        <w:r w:rsidRPr="002279C1">
          <w:rPr>
            <w:rStyle w:val="Hyperlink"/>
            <w:color w:val="000000" w:themeColor="text1"/>
          </w:rPr>
          <w:t>4.2.3.</w:t>
        </w:r>
        <w:r w:rsidRPr="002279C1">
          <w:rPr>
            <w:rFonts w:eastAsiaTheme="minorEastAsia"/>
            <w:color w:val="000000" w:themeColor="text1"/>
            <w:lang w:val="vi-VN" w:eastAsia="vi-VN"/>
          </w:rPr>
          <w:tab/>
        </w:r>
        <w:r w:rsidRPr="002279C1">
          <w:rPr>
            <w:rStyle w:val="Hyperlink"/>
            <w:color w:val="000000" w:themeColor="text1"/>
          </w:rPr>
          <w:t>SOFTWARE REQUIREMENTS ANALYSIS</w:t>
        </w:r>
      </w:hyperlink>
    </w:p>
    <w:p w:rsidR="002279C1" w:rsidRPr="002279C1" w:rsidRDefault="002279C1">
      <w:pPr>
        <w:pStyle w:val="TOC3"/>
        <w:rPr>
          <w:rFonts w:eastAsiaTheme="minorEastAsia"/>
          <w:color w:val="000000" w:themeColor="text1"/>
          <w:lang w:val="vi-VN" w:eastAsia="vi-VN"/>
        </w:rPr>
      </w:pPr>
      <w:hyperlink w:anchor="_Toc376289040" w:history="1">
        <w:r w:rsidRPr="002279C1">
          <w:rPr>
            <w:rStyle w:val="Hyperlink"/>
            <w:color w:val="000000" w:themeColor="text1"/>
          </w:rPr>
          <w:t>4.2.4.</w:t>
        </w:r>
        <w:r w:rsidRPr="002279C1">
          <w:rPr>
            <w:rFonts w:eastAsiaTheme="minorEastAsia"/>
            <w:color w:val="000000" w:themeColor="text1"/>
            <w:lang w:val="vi-VN" w:eastAsia="vi-VN"/>
          </w:rPr>
          <w:tab/>
        </w:r>
        <w:r w:rsidRPr="002279C1">
          <w:rPr>
            <w:rStyle w:val="Hyperlink"/>
            <w:color w:val="000000" w:themeColor="text1"/>
          </w:rPr>
          <w:t>REQUIREMENTS REVIEW</w:t>
        </w:r>
      </w:hyperlink>
    </w:p>
    <w:p w:rsidR="002279C1" w:rsidRPr="002279C1" w:rsidRDefault="002279C1">
      <w:pPr>
        <w:pStyle w:val="TOC3"/>
        <w:rPr>
          <w:rFonts w:eastAsiaTheme="minorEastAsia"/>
          <w:color w:val="000000" w:themeColor="text1"/>
          <w:lang w:val="vi-VN" w:eastAsia="vi-VN"/>
        </w:rPr>
      </w:pPr>
      <w:hyperlink w:anchor="_Toc376289041" w:history="1">
        <w:r w:rsidRPr="002279C1">
          <w:rPr>
            <w:rStyle w:val="Hyperlink"/>
            <w:color w:val="000000" w:themeColor="text1"/>
          </w:rPr>
          <w:t>4.2.5.</w:t>
        </w:r>
        <w:r w:rsidRPr="002279C1">
          <w:rPr>
            <w:rFonts w:eastAsiaTheme="minorEastAsia"/>
            <w:color w:val="000000" w:themeColor="text1"/>
            <w:lang w:val="vi-VN" w:eastAsia="vi-VN"/>
          </w:rPr>
          <w:tab/>
        </w:r>
        <w:r w:rsidRPr="002279C1">
          <w:rPr>
            <w:rStyle w:val="Hyperlink"/>
            <w:color w:val="000000" w:themeColor="text1"/>
          </w:rPr>
          <w:t>SOFTWARE ARCHITECTURAL DESIGN</w:t>
        </w:r>
      </w:hyperlink>
    </w:p>
    <w:p w:rsidR="002279C1" w:rsidRPr="002279C1" w:rsidRDefault="002279C1">
      <w:pPr>
        <w:pStyle w:val="TOC3"/>
        <w:rPr>
          <w:rFonts w:eastAsiaTheme="minorEastAsia"/>
          <w:color w:val="000000" w:themeColor="text1"/>
          <w:lang w:val="vi-VN" w:eastAsia="vi-VN"/>
        </w:rPr>
      </w:pPr>
      <w:hyperlink w:anchor="_Toc376289042" w:history="1">
        <w:r w:rsidRPr="002279C1">
          <w:rPr>
            <w:rStyle w:val="Hyperlink"/>
            <w:color w:val="000000" w:themeColor="text1"/>
          </w:rPr>
          <w:t>4.2.6.</w:t>
        </w:r>
        <w:r w:rsidRPr="002279C1">
          <w:rPr>
            <w:rFonts w:eastAsiaTheme="minorEastAsia"/>
            <w:color w:val="000000" w:themeColor="text1"/>
            <w:lang w:val="vi-VN" w:eastAsia="vi-VN"/>
          </w:rPr>
          <w:tab/>
        </w:r>
        <w:r w:rsidRPr="002279C1">
          <w:rPr>
            <w:rStyle w:val="Hyperlink"/>
            <w:color w:val="000000" w:themeColor="text1"/>
          </w:rPr>
          <w:t>SOFTWARE DETAILED DESIGN</w:t>
        </w:r>
      </w:hyperlink>
    </w:p>
    <w:p w:rsidR="002279C1" w:rsidRPr="002279C1" w:rsidRDefault="002279C1">
      <w:pPr>
        <w:pStyle w:val="TOC3"/>
        <w:rPr>
          <w:rFonts w:eastAsiaTheme="minorEastAsia"/>
          <w:color w:val="000000" w:themeColor="text1"/>
          <w:lang w:val="vi-VN" w:eastAsia="vi-VN"/>
        </w:rPr>
      </w:pPr>
      <w:hyperlink w:anchor="_Toc376289043" w:history="1">
        <w:r w:rsidRPr="002279C1">
          <w:rPr>
            <w:rStyle w:val="Hyperlink"/>
            <w:color w:val="000000" w:themeColor="text1"/>
          </w:rPr>
          <w:t>4.2.7.</w:t>
        </w:r>
        <w:r w:rsidRPr="002279C1">
          <w:rPr>
            <w:rFonts w:eastAsiaTheme="minorEastAsia"/>
            <w:color w:val="000000" w:themeColor="text1"/>
            <w:lang w:val="vi-VN" w:eastAsia="vi-VN"/>
          </w:rPr>
          <w:tab/>
        </w:r>
        <w:r w:rsidRPr="002279C1">
          <w:rPr>
            <w:rStyle w:val="Hyperlink"/>
            <w:color w:val="000000" w:themeColor="text1"/>
          </w:rPr>
          <w:t>SOFTWARE CODING AND TESTING</w:t>
        </w:r>
      </w:hyperlink>
    </w:p>
    <w:p w:rsidR="002279C1" w:rsidRPr="002279C1" w:rsidRDefault="002279C1">
      <w:pPr>
        <w:pStyle w:val="TOC3"/>
        <w:rPr>
          <w:rFonts w:eastAsiaTheme="minorEastAsia"/>
          <w:color w:val="000000" w:themeColor="text1"/>
          <w:lang w:val="vi-VN" w:eastAsia="vi-VN"/>
        </w:rPr>
      </w:pPr>
      <w:hyperlink w:anchor="_Toc376289044" w:history="1">
        <w:r w:rsidRPr="002279C1">
          <w:rPr>
            <w:rStyle w:val="Hyperlink"/>
            <w:color w:val="000000" w:themeColor="text1"/>
          </w:rPr>
          <w:t>4.2.8.</w:t>
        </w:r>
        <w:r w:rsidRPr="002279C1">
          <w:rPr>
            <w:rFonts w:eastAsiaTheme="minorEastAsia"/>
            <w:color w:val="000000" w:themeColor="text1"/>
            <w:lang w:val="vi-VN" w:eastAsia="vi-VN"/>
          </w:rPr>
          <w:tab/>
        </w:r>
        <w:r w:rsidRPr="002279C1">
          <w:rPr>
            <w:rStyle w:val="Hyperlink"/>
            <w:color w:val="000000" w:themeColor="text1"/>
          </w:rPr>
          <w:t>SYSTEM/SOFTWARE TEST READINESS REVIEW</w:t>
        </w:r>
      </w:hyperlink>
    </w:p>
    <w:p w:rsidR="002279C1" w:rsidRPr="002279C1" w:rsidRDefault="002279C1">
      <w:pPr>
        <w:pStyle w:val="TOC3"/>
        <w:rPr>
          <w:rFonts w:eastAsiaTheme="minorEastAsia"/>
          <w:color w:val="000000" w:themeColor="text1"/>
          <w:lang w:val="vi-VN" w:eastAsia="vi-VN"/>
        </w:rPr>
      </w:pPr>
      <w:hyperlink w:anchor="_Toc376289045" w:history="1">
        <w:r w:rsidRPr="002279C1">
          <w:rPr>
            <w:rStyle w:val="Hyperlink"/>
            <w:color w:val="000000" w:themeColor="text1"/>
          </w:rPr>
          <w:t>4.2.9.</w:t>
        </w:r>
        <w:r w:rsidRPr="002279C1">
          <w:rPr>
            <w:rFonts w:eastAsiaTheme="minorEastAsia"/>
            <w:color w:val="000000" w:themeColor="text1"/>
            <w:lang w:val="vi-VN" w:eastAsia="vi-VN"/>
          </w:rPr>
          <w:tab/>
        </w:r>
        <w:r w:rsidRPr="002279C1">
          <w:rPr>
            <w:rStyle w:val="Hyperlink"/>
            <w:color w:val="000000" w:themeColor="text1"/>
          </w:rPr>
          <w:t>UNIT INTEGRATION AND TESTING</w:t>
        </w:r>
      </w:hyperlink>
    </w:p>
    <w:p w:rsidR="002279C1" w:rsidRPr="002279C1" w:rsidRDefault="002279C1">
      <w:pPr>
        <w:pStyle w:val="TOC3"/>
        <w:rPr>
          <w:rFonts w:eastAsiaTheme="minorEastAsia"/>
          <w:color w:val="000000" w:themeColor="text1"/>
          <w:lang w:val="vi-VN" w:eastAsia="vi-VN"/>
        </w:rPr>
      </w:pPr>
      <w:hyperlink w:anchor="_Toc376289046" w:history="1">
        <w:r w:rsidRPr="002279C1">
          <w:rPr>
            <w:rStyle w:val="Hyperlink"/>
            <w:color w:val="000000" w:themeColor="text1"/>
          </w:rPr>
          <w:t>4.2.10.</w:t>
        </w:r>
        <w:r w:rsidRPr="002279C1">
          <w:rPr>
            <w:rFonts w:eastAsiaTheme="minorEastAsia"/>
            <w:color w:val="000000" w:themeColor="text1"/>
            <w:lang w:val="vi-VN" w:eastAsia="vi-VN"/>
          </w:rPr>
          <w:tab/>
        </w:r>
        <w:r w:rsidRPr="002279C1">
          <w:rPr>
            <w:rStyle w:val="Hyperlink"/>
            <w:color w:val="000000" w:themeColor="text1"/>
          </w:rPr>
          <w:t>SOFTWARE QUALIFICATION TESTING</w:t>
        </w:r>
      </w:hyperlink>
    </w:p>
    <w:p w:rsidR="002279C1" w:rsidRPr="002279C1" w:rsidRDefault="002279C1">
      <w:pPr>
        <w:pStyle w:val="TOC3"/>
        <w:rPr>
          <w:rFonts w:eastAsiaTheme="minorEastAsia"/>
          <w:color w:val="000000" w:themeColor="text1"/>
          <w:lang w:val="vi-VN" w:eastAsia="vi-VN"/>
        </w:rPr>
      </w:pPr>
      <w:hyperlink w:anchor="_Toc376289047" w:history="1">
        <w:r w:rsidRPr="002279C1">
          <w:rPr>
            <w:rStyle w:val="Hyperlink"/>
            <w:color w:val="000000" w:themeColor="text1"/>
          </w:rPr>
          <w:t>4.2.11.</w:t>
        </w:r>
        <w:r w:rsidRPr="002279C1">
          <w:rPr>
            <w:rFonts w:eastAsiaTheme="minorEastAsia"/>
            <w:color w:val="000000" w:themeColor="text1"/>
            <w:lang w:val="vi-VN" w:eastAsia="vi-VN"/>
          </w:rPr>
          <w:tab/>
        </w:r>
        <w:r w:rsidRPr="002279C1">
          <w:rPr>
            <w:rStyle w:val="Hyperlink"/>
            <w:color w:val="000000" w:themeColor="text1"/>
          </w:rPr>
          <w:t>SYSTEM INTEGRATION</w:t>
        </w:r>
      </w:hyperlink>
    </w:p>
    <w:p w:rsidR="002279C1" w:rsidRPr="002279C1" w:rsidRDefault="002279C1">
      <w:pPr>
        <w:pStyle w:val="TOC3"/>
        <w:rPr>
          <w:rFonts w:eastAsiaTheme="minorEastAsia"/>
          <w:color w:val="000000" w:themeColor="text1"/>
          <w:lang w:val="vi-VN" w:eastAsia="vi-VN"/>
        </w:rPr>
      </w:pPr>
      <w:hyperlink w:anchor="_Toc376289048" w:history="1">
        <w:r w:rsidRPr="002279C1">
          <w:rPr>
            <w:rStyle w:val="Hyperlink"/>
            <w:color w:val="000000" w:themeColor="text1"/>
          </w:rPr>
          <w:t>4.2.12.</w:t>
        </w:r>
        <w:r w:rsidRPr="002279C1">
          <w:rPr>
            <w:rFonts w:eastAsiaTheme="minorEastAsia"/>
            <w:color w:val="000000" w:themeColor="text1"/>
            <w:lang w:val="vi-VN" w:eastAsia="vi-VN"/>
          </w:rPr>
          <w:tab/>
        </w:r>
        <w:r w:rsidRPr="002279C1">
          <w:rPr>
            <w:rStyle w:val="Hyperlink"/>
            <w:color w:val="000000" w:themeColor="text1"/>
          </w:rPr>
          <w:t>SYSTEM QUALIFICATION TESTING</w:t>
        </w:r>
      </w:hyperlink>
    </w:p>
    <w:p w:rsidR="002279C1" w:rsidRPr="002279C1" w:rsidRDefault="002279C1">
      <w:pPr>
        <w:pStyle w:val="TOC3"/>
        <w:rPr>
          <w:rFonts w:eastAsiaTheme="minorEastAsia"/>
          <w:color w:val="000000" w:themeColor="text1"/>
          <w:lang w:val="vi-VN" w:eastAsia="vi-VN"/>
        </w:rPr>
      </w:pPr>
      <w:hyperlink w:anchor="_Toc376289049" w:history="1">
        <w:r w:rsidRPr="002279C1">
          <w:rPr>
            <w:rStyle w:val="Hyperlink"/>
            <w:color w:val="000000" w:themeColor="text1"/>
          </w:rPr>
          <w:t>4.2.13.</w:t>
        </w:r>
        <w:r w:rsidRPr="002279C1">
          <w:rPr>
            <w:rFonts w:eastAsiaTheme="minorEastAsia"/>
            <w:color w:val="000000" w:themeColor="text1"/>
            <w:lang w:val="vi-VN" w:eastAsia="vi-VN"/>
          </w:rPr>
          <w:tab/>
        </w:r>
        <w:r w:rsidRPr="002279C1">
          <w:rPr>
            <w:rStyle w:val="Hyperlink"/>
            <w:color w:val="000000" w:themeColor="text1"/>
          </w:rPr>
          <w:t>SOFTWARE INSTALLATION</w:t>
        </w:r>
      </w:hyperlink>
    </w:p>
    <w:p w:rsidR="002279C1" w:rsidRPr="002279C1" w:rsidRDefault="002279C1">
      <w:pPr>
        <w:pStyle w:val="TOC3"/>
        <w:rPr>
          <w:rFonts w:eastAsiaTheme="minorEastAsia"/>
          <w:color w:val="000000" w:themeColor="text1"/>
          <w:lang w:val="vi-VN" w:eastAsia="vi-VN"/>
        </w:rPr>
      </w:pPr>
      <w:hyperlink w:anchor="_Toc376289050" w:history="1">
        <w:r w:rsidRPr="002279C1">
          <w:rPr>
            <w:rStyle w:val="Hyperlink"/>
            <w:color w:val="000000" w:themeColor="text1"/>
          </w:rPr>
          <w:t>4.2.14.</w:t>
        </w:r>
        <w:r w:rsidRPr="002279C1">
          <w:rPr>
            <w:rFonts w:eastAsiaTheme="minorEastAsia"/>
            <w:color w:val="000000" w:themeColor="text1"/>
            <w:lang w:val="vi-VN" w:eastAsia="vi-VN"/>
          </w:rPr>
          <w:tab/>
        </w:r>
        <w:r w:rsidRPr="002279C1">
          <w:rPr>
            <w:rStyle w:val="Hyperlink"/>
            <w:color w:val="000000" w:themeColor="text1"/>
          </w:rPr>
          <w:t>SOFTWARE ACCEPTANCE/TRANSITION SUPPORT</w:t>
        </w:r>
      </w:hyperlink>
    </w:p>
    <w:p w:rsidR="002279C1" w:rsidRPr="002279C1" w:rsidRDefault="002279C1">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51" w:history="1">
        <w:r w:rsidRPr="002279C1">
          <w:rPr>
            <w:rStyle w:val="Hyperlink"/>
            <w:rFonts w:asciiTheme="majorHAnsi" w:hAnsiTheme="majorHAnsi" w:cstheme="majorHAnsi"/>
            <w:noProof/>
            <w:color w:val="000000" w:themeColor="text1"/>
            <w:sz w:val="24"/>
            <w:szCs w:val="24"/>
          </w:rPr>
          <w:t>4.3.</w:t>
        </w:r>
        <w:r w:rsidRPr="002279C1">
          <w:rPr>
            <w:rFonts w:asciiTheme="majorHAnsi" w:eastAsiaTheme="minorEastAsia" w:hAnsiTheme="majorHAnsi" w:cstheme="majorHAnsi"/>
            <w:noProof/>
            <w:color w:val="000000" w:themeColor="text1"/>
            <w:sz w:val="24"/>
            <w:szCs w:val="24"/>
            <w:lang w:val="vi-VN" w:eastAsia="vi-VN"/>
          </w:rPr>
          <w:tab/>
        </w:r>
        <w:r w:rsidRPr="002279C1">
          <w:rPr>
            <w:rStyle w:val="Hyperlink"/>
            <w:rFonts w:asciiTheme="majorHAnsi" w:hAnsiTheme="majorHAnsi" w:cstheme="majorHAnsi"/>
            <w:noProof/>
            <w:color w:val="000000" w:themeColor="text1"/>
            <w:sz w:val="24"/>
            <w:szCs w:val="24"/>
          </w:rPr>
          <w:t>PROJECT PRODUCTION PHASE</w:t>
        </w:r>
      </w:hyperlink>
    </w:p>
    <w:p w:rsidR="002279C1" w:rsidRPr="002279C1" w:rsidRDefault="002279C1">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52" w:history="1">
        <w:r w:rsidRPr="002279C1">
          <w:rPr>
            <w:rStyle w:val="Hyperlink"/>
            <w:rFonts w:asciiTheme="majorHAnsi" w:hAnsiTheme="majorHAnsi" w:cstheme="majorHAnsi"/>
            <w:noProof/>
            <w:color w:val="000000" w:themeColor="text1"/>
            <w:sz w:val="24"/>
            <w:szCs w:val="24"/>
          </w:rPr>
          <w:t>4.4.</w:t>
        </w:r>
        <w:r w:rsidRPr="002279C1">
          <w:rPr>
            <w:rFonts w:asciiTheme="majorHAnsi" w:eastAsiaTheme="minorEastAsia" w:hAnsiTheme="majorHAnsi" w:cstheme="majorHAnsi"/>
            <w:noProof/>
            <w:color w:val="000000" w:themeColor="text1"/>
            <w:sz w:val="24"/>
            <w:szCs w:val="24"/>
            <w:lang w:val="vi-VN" w:eastAsia="vi-VN"/>
          </w:rPr>
          <w:tab/>
        </w:r>
        <w:r w:rsidRPr="002279C1">
          <w:rPr>
            <w:rStyle w:val="Hyperlink"/>
            <w:rFonts w:asciiTheme="majorHAnsi" w:hAnsiTheme="majorHAnsi" w:cstheme="majorHAnsi"/>
            <w:noProof/>
            <w:color w:val="000000" w:themeColor="text1"/>
            <w:sz w:val="24"/>
            <w:szCs w:val="24"/>
          </w:rPr>
          <w:t>PROJECT UTILIZATION PHASE</w:t>
        </w:r>
      </w:hyperlink>
    </w:p>
    <w:p w:rsidR="002279C1" w:rsidRPr="002279C1" w:rsidRDefault="002279C1">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53" w:history="1">
        <w:r w:rsidRPr="002279C1">
          <w:rPr>
            <w:rStyle w:val="Hyperlink"/>
            <w:rFonts w:asciiTheme="majorHAnsi" w:hAnsiTheme="majorHAnsi" w:cstheme="majorHAnsi"/>
            <w:noProof/>
            <w:color w:val="000000" w:themeColor="text1"/>
            <w:sz w:val="24"/>
            <w:szCs w:val="24"/>
          </w:rPr>
          <w:t>4.5.</w:t>
        </w:r>
        <w:r w:rsidRPr="002279C1">
          <w:rPr>
            <w:rFonts w:asciiTheme="majorHAnsi" w:eastAsiaTheme="minorEastAsia" w:hAnsiTheme="majorHAnsi" w:cstheme="majorHAnsi"/>
            <w:noProof/>
            <w:color w:val="000000" w:themeColor="text1"/>
            <w:sz w:val="24"/>
            <w:szCs w:val="24"/>
            <w:lang w:val="vi-VN" w:eastAsia="vi-VN"/>
          </w:rPr>
          <w:tab/>
        </w:r>
        <w:r w:rsidRPr="002279C1">
          <w:rPr>
            <w:rStyle w:val="Hyperlink"/>
            <w:rFonts w:asciiTheme="majorHAnsi" w:hAnsiTheme="majorHAnsi" w:cstheme="majorHAnsi"/>
            <w:noProof/>
            <w:color w:val="000000" w:themeColor="text1"/>
            <w:sz w:val="24"/>
            <w:szCs w:val="24"/>
          </w:rPr>
          <w:t>PROJECT SUPPORT PHASE</w:t>
        </w:r>
      </w:hyperlink>
    </w:p>
    <w:p w:rsidR="002279C1" w:rsidRPr="002279C1" w:rsidRDefault="002279C1">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54" w:history="1">
        <w:r w:rsidRPr="002279C1">
          <w:rPr>
            <w:rStyle w:val="Hyperlink"/>
            <w:rFonts w:asciiTheme="majorHAnsi" w:hAnsiTheme="majorHAnsi" w:cstheme="majorHAnsi"/>
            <w:noProof/>
            <w:color w:val="000000" w:themeColor="text1"/>
            <w:sz w:val="24"/>
            <w:szCs w:val="24"/>
          </w:rPr>
          <w:t>4.6.</w:t>
        </w:r>
        <w:r w:rsidRPr="002279C1">
          <w:rPr>
            <w:rFonts w:asciiTheme="majorHAnsi" w:eastAsiaTheme="minorEastAsia" w:hAnsiTheme="majorHAnsi" w:cstheme="majorHAnsi"/>
            <w:noProof/>
            <w:color w:val="000000" w:themeColor="text1"/>
            <w:sz w:val="24"/>
            <w:szCs w:val="24"/>
            <w:lang w:val="vi-VN" w:eastAsia="vi-VN"/>
          </w:rPr>
          <w:tab/>
        </w:r>
        <w:r w:rsidRPr="002279C1">
          <w:rPr>
            <w:rStyle w:val="Hyperlink"/>
            <w:rFonts w:asciiTheme="majorHAnsi" w:hAnsiTheme="majorHAnsi" w:cstheme="majorHAnsi"/>
            <w:noProof/>
            <w:color w:val="000000" w:themeColor="text1"/>
            <w:sz w:val="24"/>
            <w:szCs w:val="24"/>
          </w:rPr>
          <w:t>PROJECT RETIREMENT PHASE</w:t>
        </w:r>
      </w:hyperlink>
    </w:p>
    <w:p w:rsidR="002279C1" w:rsidRPr="002279C1" w:rsidRDefault="002279C1">
      <w:pPr>
        <w:pStyle w:val="TOC1"/>
        <w:rPr>
          <w:rFonts w:eastAsiaTheme="minorEastAsia"/>
          <w:caps w:val="0"/>
          <w:color w:val="000000" w:themeColor="text1"/>
          <w:lang w:eastAsia="vi-VN"/>
        </w:rPr>
      </w:pPr>
      <w:hyperlink w:anchor="_Toc376289055" w:history="1">
        <w:r w:rsidRPr="002279C1">
          <w:rPr>
            <w:rStyle w:val="Hyperlink"/>
            <w:color w:val="000000" w:themeColor="text1"/>
          </w:rPr>
          <w:t>5.</w:t>
        </w:r>
        <w:r w:rsidRPr="002279C1">
          <w:rPr>
            <w:rFonts w:eastAsiaTheme="minorEastAsia"/>
            <w:caps w:val="0"/>
            <w:color w:val="000000" w:themeColor="text1"/>
            <w:lang w:eastAsia="vi-VN"/>
          </w:rPr>
          <w:tab/>
        </w:r>
        <w:r w:rsidRPr="002279C1">
          <w:rPr>
            <w:rStyle w:val="Hyperlink"/>
            <w:color w:val="000000" w:themeColor="text1"/>
          </w:rPr>
          <w:t>DATA MANAGEMENT</w:t>
        </w:r>
      </w:hyperlink>
    </w:p>
    <w:p w:rsidR="002279C1" w:rsidRPr="002279C1" w:rsidRDefault="002279C1">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56" w:history="1">
        <w:r w:rsidRPr="002279C1">
          <w:rPr>
            <w:rStyle w:val="Hyperlink"/>
            <w:rFonts w:asciiTheme="majorHAnsi" w:hAnsiTheme="majorHAnsi" w:cstheme="majorHAnsi"/>
            <w:noProof/>
            <w:color w:val="000000" w:themeColor="text1"/>
            <w:sz w:val="24"/>
            <w:szCs w:val="24"/>
          </w:rPr>
          <w:t>5.1.</w:t>
        </w:r>
        <w:r w:rsidRPr="002279C1">
          <w:rPr>
            <w:rFonts w:asciiTheme="majorHAnsi" w:eastAsiaTheme="minorEastAsia" w:hAnsiTheme="majorHAnsi" w:cstheme="majorHAnsi"/>
            <w:noProof/>
            <w:color w:val="000000" w:themeColor="text1"/>
            <w:sz w:val="24"/>
            <w:szCs w:val="24"/>
            <w:lang w:val="vi-VN" w:eastAsia="vi-VN"/>
          </w:rPr>
          <w:tab/>
        </w:r>
        <w:r w:rsidRPr="002279C1">
          <w:rPr>
            <w:rStyle w:val="Hyperlink"/>
            <w:rFonts w:asciiTheme="majorHAnsi" w:hAnsiTheme="majorHAnsi" w:cstheme="majorHAnsi"/>
            <w:noProof/>
            <w:color w:val="000000" w:themeColor="text1"/>
            <w:sz w:val="24"/>
            <w:szCs w:val="24"/>
          </w:rPr>
          <w:t>DIGITAL DATA IDENTIFICATION</w:t>
        </w:r>
      </w:hyperlink>
    </w:p>
    <w:p w:rsidR="002279C1" w:rsidRPr="002279C1" w:rsidRDefault="002279C1">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57" w:history="1">
        <w:r w:rsidRPr="002279C1">
          <w:rPr>
            <w:rStyle w:val="Hyperlink"/>
            <w:rFonts w:asciiTheme="majorHAnsi" w:hAnsiTheme="majorHAnsi" w:cstheme="majorHAnsi"/>
            <w:noProof/>
            <w:color w:val="000000" w:themeColor="text1"/>
            <w:sz w:val="24"/>
            <w:szCs w:val="24"/>
          </w:rPr>
          <w:t>5.2.</w:t>
        </w:r>
        <w:r w:rsidRPr="002279C1">
          <w:rPr>
            <w:rFonts w:asciiTheme="majorHAnsi" w:eastAsiaTheme="minorEastAsia" w:hAnsiTheme="majorHAnsi" w:cstheme="majorHAnsi"/>
            <w:noProof/>
            <w:color w:val="000000" w:themeColor="text1"/>
            <w:sz w:val="24"/>
            <w:szCs w:val="24"/>
            <w:lang w:val="vi-VN" w:eastAsia="vi-VN"/>
          </w:rPr>
          <w:tab/>
        </w:r>
        <w:r w:rsidRPr="002279C1">
          <w:rPr>
            <w:rStyle w:val="Hyperlink"/>
            <w:rFonts w:asciiTheme="majorHAnsi" w:hAnsiTheme="majorHAnsi" w:cstheme="majorHAnsi"/>
            <w:noProof/>
            <w:color w:val="000000" w:themeColor="text1"/>
            <w:sz w:val="24"/>
            <w:szCs w:val="24"/>
          </w:rPr>
          <w:t>DATA STATUS LEVEL MANAGEMENT</w:t>
        </w:r>
      </w:hyperlink>
    </w:p>
    <w:p w:rsidR="002279C1" w:rsidRPr="002279C1" w:rsidRDefault="002279C1">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58" w:history="1">
        <w:r w:rsidRPr="002279C1">
          <w:rPr>
            <w:rStyle w:val="Hyperlink"/>
            <w:rFonts w:asciiTheme="majorHAnsi" w:hAnsiTheme="majorHAnsi" w:cstheme="majorHAnsi"/>
            <w:noProof/>
            <w:color w:val="000000" w:themeColor="text1"/>
            <w:sz w:val="24"/>
            <w:szCs w:val="24"/>
          </w:rPr>
          <w:t>5.3.</w:t>
        </w:r>
        <w:r w:rsidRPr="002279C1">
          <w:rPr>
            <w:rFonts w:asciiTheme="majorHAnsi" w:eastAsiaTheme="minorEastAsia" w:hAnsiTheme="majorHAnsi" w:cstheme="majorHAnsi"/>
            <w:noProof/>
            <w:color w:val="000000" w:themeColor="text1"/>
            <w:sz w:val="24"/>
            <w:szCs w:val="24"/>
            <w:lang w:val="vi-VN" w:eastAsia="vi-VN"/>
          </w:rPr>
          <w:tab/>
        </w:r>
        <w:r w:rsidRPr="002279C1">
          <w:rPr>
            <w:rStyle w:val="Hyperlink"/>
            <w:rFonts w:asciiTheme="majorHAnsi" w:hAnsiTheme="majorHAnsi" w:cstheme="majorHAnsi"/>
            <w:noProof/>
            <w:color w:val="000000" w:themeColor="text1"/>
            <w:sz w:val="24"/>
            <w:szCs w:val="24"/>
          </w:rPr>
          <w:t>MAINTENANCE OF DATA AND PRODUCT CONFIGURATION RELATIONSHIPS</w:t>
        </w:r>
      </w:hyperlink>
    </w:p>
    <w:p w:rsidR="002279C1" w:rsidRPr="002279C1" w:rsidRDefault="002279C1">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59" w:history="1">
        <w:r w:rsidRPr="002279C1">
          <w:rPr>
            <w:rStyle w:val="Hyperlink"/>
            <w:rFonts w:asciiTheme="majorHAnsi" w:hAnsiTheme="majorHAnsi" w:cstheme="majorHAnsi"/>
            <w:noProof/>
            <w:color w:val="000000" w:themeColor="text1"/>
            <w:sz w:val="24"/>
            <w:szCs w:val="24"/>
          </w:rPr>
          <w:t>5.4.</w:t>
        </w:r>
        <w:r w:rsidRPr="002279C1">
          <w:rPr>
            <w:rFonts w:asciiTheme="majorHAnsi" w:eastAsiaTheme="minorEastAsia" w:hAnsiTheme="majorHAnsi" w:cstheme="majorHAnsi"/>
            <w:noProof/>
            <w:color w:val="000000" w:themeColor="text1"/>
            <w:sz w:val="24"/>
            <w:szCs w:val="24"/>
            <w:lang w:val="vi-VN" w:eastAsia="vi-VN"/>
          </w:rPr>
          <w:tab/>
        </w:r>
        <w:r w:rsidRPr="002279C1">
          <w:rPr>
            <w:rStyle w:val="Hyperlink"/>
            <w:rFonts w:asciiTheme="majorHAnsi" w:hAnsiTheme="majorHAnsi" w:cstheme="majorHAnsi"/>
            <w:noProof/>
            <w:color w:val="000000" w:themeColor="text1"/>
            <w:sz w:val="24"/>
            <w:szCs w:val="24"/>
          </w:rPr>
          <w:t>DATA VERSION CONTROL</w:t>
        </w:r>
      </w:hyperlink>
    </w:p>
    <w:p w:rsidR="002279C1" w:rsidRPr="002279C1" w:rsidRDefault="002279C1">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60" w:history="1">
        <w:r w:rsidRPr="002279C1">
          <w:rPr>
            <w:rStyle w:val="Hyperlink"/>
            <w:rFonts w:asciiTheme="majorHAnsi" w:hAnsiTheme="majorHAnsi" w:cstheme="majorHAnsi"/>
            <w:noProof/>
            <w:color w:val="000000" w:themeColor="text1"/>
            <w:sz w:val="24"/>
            <w:szCs w:val="24"/>
          </w:rPr>
          <w:t>5.5.</w:t>
        </w:r>
        <w:r w:rsidRPr="002279C1">
          <w:rPr>
            <w:rFonts w:asciiTheme="majorHAnsi" w:eastAsiaTheme="minorEastAsia" w:hAnsiTheme="majorHAnsi" w:cstheme="majorHAnsi"/>
            <w:noProof/>
            <w:color w:val="000000" w:themeColor="text1"/>
            <w:sz w:val="24"/>
            <w:szCs w:val="24"/>
            <w:lang w:val="vi-VN" w:eastAsia="vi-VN"/>
          </w:rPr>
          <w:tab/>
        </w:r>
        <w:r w:rsidRPr="002279C1">
          <w:rPr>
            <w:rStyle w:val="Hyperlink"/>
            <w:rFonts w:asciiTheme="majorHAnsi" w:hAnsiTheme="majorHAnsi" w:cstheme="majorHAnsi"/>
            <w:noProof/>
            <w:color w:val="000000" w:themeColor="text1"/>
            <w:sz w:val="24"/>
            <w:szCs w:val="24"/>
          </w:rPr>
          <w:t>DIGITAL DATA TRANSMITTAL</w:t>
        </w:r>
      </w:hyperlink>
    </w:p>
    <w:p w:rsidR="002279C1" w:rsidRPr="002279C1" w:rsidRDefault="002279C1">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61" w:history="1">
        <w:r w:rsidRPr="002279C1">
          <w:rPr>
            <w:rStyle w:val="Hyperlink"/>
            <w:rFonts w:asciiTheme="majorHAnsi" w:hAnsiTheme="majorHAnsi" w:cstheme="majorHAnsi"/>
            <w:noProof/>
            <w:color w:val="000000" w:themeColor="text1"/>
            <w:sz w:val="24"/>
            <w:szCs w:val="24"/>
          </w:rPr>
          <w:t>5.6.</w:t>
        </w:r>
        <w:r w:rsidRPr="002279C1">
          <w:rPr>
            <w:rFonts w:asciiTheme="majorHAnsi" w:eastAsiaTheme="minorEastAsia" w:hAnsiTheme="majorHAnsi" w:cstheme="majorHAnsi"/>
            <w:noProof/>
            <w:color w:val="000000" w:themeColor="text1"/>
            <w:sz w:val="24"/>
            <w:szCs w:val="24"/>
            <w:lang w:val="vi-VN" w:eastAsia="vi-VN"/>
          </w:rPr>
          <w:tab/>
        </w:r>
        <w:r w:rsidRPr="002279C1">
          <w:rPr>
            <w:rStyle w:val="Hyperlink"/>
            <w:rFonts w:asciiTheme="majorHAnsi" w:hAnsiTheme="majorHAnsi" w:cstheme="majorHAnsi"/>
            <w:noProof/>
            <w:color w:val="000000" w:themeColor="text1"/>
            <w:sz w:val="24"/>
            <w:szCs w:val="24"/>
          </w:rPr>
          <w:t>DATA ACCESS CONTROL</w:t>
        </w:r>
      </w:hyperlink>
    </w:p>
    <w:p w:rsidR="002279C1" w:rsidRPr="002279C1" w:rsidRDefault="002279C1">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62" w:history="1">
        <w:r w:rsidRPr="002279C1">
          <w:rPr>
            <w:rStyle w:val="Hyperlink"/>
            <w:rFonts w:asciiTheme="majorHAnsi" w:hAnsiTheme="majorHAnsi" w:cstheme="majorHAnsi"/>
            <w:noProof/>
            <w:color w:val="000000" w:themeColor="text1"/>
            <w:sz w:val="24"/>
            <w:szCs w:val="24"/>
          </w:rPr>
          <w:t>5.7.</w:t>
        </w:r>
        <w:r w:rsidRPr="002279C1">
          <w:rPr>
            <w:rFonts w:asciiTheme="majorHAnsi" w:eastAsiaTheme="minorEastAsia" w:hAnsiTheme="majorHAnsi" w:cstheme="majorHAnsi"/>
            <w:noProof/>
            <w:color w:val="000000" w:themeColor="text1"/>
            <w:sz w:val="24"/>
            <w:szCs w:val="24"/>
            <w:lang w:val="vi-VN" w:eastAsia="vi-VN"/>
          </w:rPr>
          <w:tab/>
        </w:r>
        <w:r w:rsidRPr="002279C1">
          <w:rPr>
            <w:rStyle w:val="Hyperlink"/>
            <w:rFonts w:asciiTheme="majorHAnsi" w:hAnsiTheme="majorHAnsi" w:cstheme="majorHAnsi"/>
            <w:noProof/>
            <w:color w:val="000000" w:themeColor="text1"/>
            <w:sz w:val="24"/>
            <w:szCs w:val="24"/>
          </w:rPr>
          <w:t>STATUS REPORTING</w:t>
        </w:r>
      </w:hyperlink>
    </w:p>
    <w:p w:rsidR="002279C1" w:rsidRPr="002279C1" w:rsidRDefault="002279C1">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63" w:history="1">
        <w:r w:rsidRPr="002279C1">
          <w:rPr>
            <w:rStyle w:val="Hyperlink"/>
            <w:rFonts w:asciiTheme="majorHAnsi" w:hAnsiTheme="majorHAnsi" w:cstheme="majorHAnsi"/>
            <w:noProof/>
            <w:color w:val="000000" w:themeColor="text1"/>
            <w:sz w:val="24"/>
            <w:szCs w:val="24"/>
          </w:rPr>
          <w:t>5.8.</w:t>
        </w:r>
        <w:r w:rsidRPr="002279C1">
          <w:rPr>
            <w:rFonts w:asciiTheme="majorHAnsi" w:eastAsiaTheme="minorEastAsia" w:hAnsiTheme="majorHAnsi" w:cstheme="majorHAnsi"/>
            <w:noProof/>
            <w:color w:val="000000" w:themeColor="text1"/>
            <w:sz w:val="24"/>
            <w:szCs w:val="24"/>
            <w:lang w:val="vi-VN" w:eastAsia="vi-VN"/>
          </w:rPr>
          <w:tab/>
        </w:r>
        <w:r w:rsidRPr="002279C1">
          <w:rPr>
            <w:rStyle w:val="Hyperlink"/>
            <w:rFonts w:asciiTheme="majorHAnsi" w:hAnsiTheme="majorHAnsi" w:cstheme="majorHAnsi"/>
            <w:noProof/>
            <w:color w:val="000000" w:themeColor="text1"/>
            <w:sz w:val="24"/>
            <w:szCs w:val="24"/>
          </w:rPr>
          <w:t>DATA SECURITY AND CLASSIFICATION MANAGEMENT</w:t>
        </w:r>
      </w:hyperlink>
    </w:p>
    <w:p w:rsidR="002279C1" w:rsidRPr="002279C1" w:rsidRDefault="002279C1">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64" w:history="1">
        <w:r w:rsidRPr="002279C1">
          <w:rPr>
            <w:rStyle w:val="Hyperlink"/>
            <w:rFonts w:asciiTheme="majorHAnsi" w:hAnsiTheme="majorHAnsi" w:cstheme="majorHAnsi"/>
            <w:noProof/>
            <w:color w:val="000000" w:themeColor="text1"/>
            <w:sz w:val="24"/>
            <w:szCs w:val="24"/>
          </w:rPr>
          <w:t>5.9.</w:t>
        </w:r>
        <w:r w:rsidRPr="002279C1">
          <w:rPr>
            <w:rFonts w:asciiTheme="majorHAnsi" w:eastAsiaTheme="minorEastAsia" w:hAnsiTheme="majorHAnsi" w:cstheme="majorHAnsi"/>
            <w:noProof/>
            <w:color w:val="000000" w:themeColor="text1"/>
            <w:sz w:val="24"/>
            <w:szCs w:val="24"/>
            <w:lang w:val="vi-VN" w:eastAsia="vi-VN"/>
          </w:rPr>
          <w:tab/>
        </w:r>
        <w:r w:rsidRPr="002279C1">
          <w:rPr>
            <w:rStyle w:val="Hyperlink"/>
            <w:rFonts w:asciiTheme="majorHAnsi" w:hAnsiTheme="majorHAnsi" w:cstheme="majorHAnsi"/>
            <w:noProof/>
            <w:color w:val="000000" w:themeColor="text1"/>
            <w:sz w:val="24"/>
            <w:szCs w:val="24"/>
          </w:rPr>
          <w:t>MAINTENANCE OF DISASTER RECOVERY DATA</w:t>
        </w:r>
      </w:hyperlink>
    </w:p>
    <w:p w:rsidR="002279C1" w:rsidRPr="002279C1" w:rsidRDefault="002279C1">
      <w:pPr>
        <w:pStyle w:val="TOC1"/>
        <w:rPr>
          <w:rFonts w:eastAsiaTheme="minorEastAsia"/>
          <w:caps w:val="0"/>
          <w:color w:val="000000" w:themeColor="text1"/>
          <w:lang w:eastAsia="vi-VN"/>
        </w:rPr>
      </w:pPr>
      <w:hyperlink w:anchor="_Toc376289065" w:history="1">
        <w:r w:rsidRPr="002279C1">
          <w:rPr>
            <w:rStyle w:val="Hyperlink"/>
            <w:color w:val="000000" w:themeColor="text1"/>
          </w:rPr>
          <w:t>6.</w:t>
        </w:r>
        <w:r w:rsidRPr="002279C1">
          <w:rPr>
            <w:rFonts w:eastAsiaTheme="minorEastAsia"/>
            <w:caps w:val="0"/>
            <w:color w:val="000000" w:themeColor="text1"/>
            <w:lang w:eastAsia="vi-VN"/>
          </w:rPr>
          <w:tab/>
        </w:r>
        <w:r w:rsidRPr="002279C1">
          <w:rPr>
            <w:rStyle w:val="Hyperlink"/>
            <w:color w:val="000000" w:themeColor="text1"/>
          </w:rPr>
          <w:t>CONFIGURATION IDENTIFICATION</w:t>
        </w:r>
      </w:hyperlink>
    </w:p>
    <w:p w:rsidR="002279C1" w:rsidRPr="002279C1" w:rsidRDefault="002279C1">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66" w:history="1">
        <w:r w:rsidRPr="002279C1">
          <w:rPr>
            <w:rStyle w:val="Hyperlink"/>
            <w:rFonts w:asciiTheme="majorHAnsi" w:hAnsiTheme="majorHAnsi" w:cstheme="majorHAnsi"/>
            <w:noProof/>
            <w:color w:val="000000" w:themeColor="text1"/>
            <w:sz w:val="24"/>
            <w:szCs w:val="24"/>
          </w:rPr>
          <w:t>6.1.</w:t>
        </w:r>
        <w:r w:rsidRPr="002279C1">
          <w:rPr>
            <w:rFonts w:asciiTheme="majorHAnsi" w:eastAsiaTheme="minorEastAsia" w:hAnsiTheme="majorHAnsi" w:cstheme="majorHAnsi"/>
            <w:noProof/>
            <w:color w:val="000000" w:themeColor="text1"/>
            <w:sz w:val="24"/>
            <w:szCs w:val="24"/>
            <w:lang w:val="vi-VN" w:eastAsia="vi-VN"/>
          </w:rPr>
          <w:tab/>
        </w:r>
        <w:r w:rsidRPr="002279C1">
          <w:rPr>
            <w:rStyle w:val="Hyperlink"/>
            <w:rFonts w:asciiTheme="majorHAnsi" w:hAnsiTheme="majorHAnsi" w:cstheme="majorHAnsi"/>
            <w:noProof/>
            <w:color w:val="000000" w:themeColor="text1"/>
            <w:sz w:val="24"/>
            <w:szCs w:val="24"/>
          </w:rPr>
          <w:t>SELECTION OF CONFIGURATION ITEMS</w:t>
        </w:r>
      </w:hyperlink>
    </w:p>
    <w:p w:rsidR="002279C1" w:rsidRPr="002279C1" w:rsidRDefault="002279C1">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67" w:history="1">
        <w:r w:rsidRPr="002279C1">
          <w:rPr>
            <w:rStyle w:val="Hyperlink"/>
            <w:rFonts w:asciiTheme="majorHAnsi" w:hAnsiTheme="majorHAnsi" w:cstheme="majorHAnsi"/>
            <w:noProof/>
            <w:color w:val="000000" w:themeColor="text1"/>
            <w:sz w:val="24"/>
            <w:szCs w:val="24"/>
          </w:rPr>
          <w:t>6.2.</w:t>
        </w:r>
        <w:r w:rsidRPr="002279C1">
          <w:rPr>
            <w:rFonts w:asciiTheme="majorHAnsi" w:eastAsiaTheme="minorEastAsia" w:hAnsiTheme="majorHAnsi" w:cstheme="majorHAnsi"/>
            <w:noProof/>
            <w:color w:val="000000" w:themeColor="text1"/>
            <w:sz w:val="24"/>
            <w:szCs w:val="24"/>
            <w:lang w:val="vi-VN" w:eastAsia="vi-VN"/>
          </w:rPr>
          <w:tab/>
        </w:r>
        <w:r w:rsidRPr="002279C1">
          <w:rPr>
            <w:rStyle w:val="Hyperlink"/>
            <w:rFonts w:asciiTheme="majorHAnsi" w:hAnsiTheme="majorHAnsi" w:cstheme="majorHAnsi"/>
            <w:noProof/>
            <w:color w:val="000000" w:themeColor="text1"/>
            <w:sz w:val="24"/>
            <w:szCs w:val="24"/>
          </w:rPr>
          <w:t>FORMAL BASELINE ESTABLISHMENT</w:t>
        </w:r>
      </w:hyperlink>
    </w:p>
    <w:p w:rsidR="002279C1" w:rsidRPr="002279C1" w:rsidRDefault="002279C1">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68" w:history="1">
        <w:r w:rsidRPr="002279C1">
          <w:rPr>
            <w:rStyle w:val="Hyperlink"/>
            <w:rFonts w:asciiTheme="majorHAnsi" w:hAnsiTheme="majorHAnsi" w:cstheme="majorHAnsi"/>
            <w:noProof/>
            <w:color w:val="000000" w:themeColor="text1"/>
            <w:sz w:val="24"/>
            <w:szCs w:val="24"/>
          </w:rPr>
          <w:t>6.3.</w:t>
        </w:r>
        <w:r w:rsidRPr="002279C1">
          <w:rPr>
            <w:rFonts w:asciiTheme="majorHAnsi" w:eastAsiaTheme="minorEastAsia" w:hAnsiTheme="majorHAnsi" w:cstheme="majorHAnsi"/>
            <w:noProof/>
            <w:color w:val="000000" w:themeColor="text1"/>
            <w:sz w:val="24"/>
            <w:szCs w:val="24"/>
            <w:lang w:val="vi-VN" w:eastAsia="vi-VN"/>
          </w:rPr>
          <w:tab/>
        </w:r>
        <w:r w:rsidRPr="002279C1">
          <w:rPr>
            <w:rStyle w:val="Hyperlink"/>
            <w:rFonts w:asciiTheme="majorHAnsi" w:hAnsiTheme="majorHAnsi" w:cstheme="majorHAnsi"/>
            <w:noProof/>
            <w:color w:val="000000" w:themeColor="text1"/>
            <w:sz w:val="24"/>
            <w:szCs w:val="24"/>
          </w:rPr>
          <w:t>IDENTIFICATION METHODS</w:t>
        </w:r>
      </w:hyperlink>
    </w:p>
    <w:p w:rsidR="002279C1" w:rsidRPr="002279C1" w:rsidRDefault="002279C1">
      <w:pPr>
        <w:pStyle w:val="TOC3"/>
        <w:rPr>
          <w:rFonts w:eastAsiaTheme="minorEastAsia"/>
          <w:color w:val="000000" w:themeColor="text1"/>
          <w:lang w:val="vi-VN" w:eastAsia="vi-VN"/>
        </w:rPr>
      </w:pPr>
      <w:hyperlink w:anchor="_Toc376289069" w:history="1">
        <w:r w:rsidRPr="002279C1">
          <w:rPr>
            <w:rStyle w:val="Hyperlink"/>
            <w:color w:val="000000" w:themeColor="text1"/>
          </w:rPr>
          <w:t>6.3.1.</w:t>
        </w:r>
        <w:r w:rsidRPr="002279C1">
          <w:rPr>
            <w:rFonts w:eastAsiaTheme="minorEastAsia"/>
            <w:color w:val="000000" w:themeColor="text1"/>
            <w:lang w:val="vi-VN" w:eastAsia="vi-VN"/>
          </w:rPr>
          <w:tab/>
        </w:r>
        <w:r w:rsidRPr="002279C1">
          <w:rPr>
            <w:rStyle w:val="Hyperlink"/>
            <w:color w:val="000000" w:themeColor="text1"/>
          </w:rPr>
          <w:t>DOCUMENT IDENTIFICATION</w:t>
        </w:r>
      </w:hyperlink>
    </w:p>
    <w:p w:rsidR="002279C1" w:rsidRPr="002279C1" w:rsidRDefault="002279C1">
      <w:pPr>
        <w:pStyle w:val="TOC3"/>
        <w:rPr>
          <w:rFonts w:eastAsiaTheme="minorEastAsia"/>
          <w:color w:val="000000" w:themeColor="text1"/>
          <w:lang w:val="vi-VN" w:eastAsia="vi-VN"/>
        </w:rPr>
      </w:pPr>
      <w:hyperlink w:anchor="_Toc376289070" w:history="1">
        <w:r w:rsidRPr="002279C1">
          <w:rPr>
            <w:rStyle w:val="Hyperlink"/>
            <w:color w:val="000000" w:themeColor="text1"/>
          </w:rPr>
          <w:t>6.3.2.</w:t>
        </w:r>
        <w:r w:rsidRPr="002279C1">
          <w:rPr>
            <w:rFonts w:eastAsiaTheme="minorEastAsia"/>
            <w:color w:val="000000" w:themeColor="text1"/>
            <w:lang w:val="vi-VN" w:eastAsia="vi-VN"/>
          </w:rPr>
          <w:tab/>
        </w:r>
        <w:r w:rsidRPr="002279C1">
          <w:rPr>
            <w:rStyle w:val="Hyperlink"/>
            <w:color w:val="000000" w:themeColor="text1"/>
          </w:rPr>
          <w:t>DRAWING IDENTIFICATION</w:t>
        </w:r>
      </w:hyperlink>
    </w:p>
    <w:p w:rsidR="002279C1" w:rsidRPr="002279C1" w:rsidRDefault="002279C1">
      <w:pPr>
        <w:pStyle w:val="TOC3"/>
        <w:rPr>
          <w:rFonts w:eastAsiaTheme="minorEastAsia"/>
          <w:color w:val="000000" w:themeColor="text1"/>
          <w:lang w:val="vi-VN" w:eastAsia="vi-VN"/>
        </w:rPr>
      </w:pPr>
      <w:hyperlink w:anchor="_Toc376289071" w:history="1">
        <w:r w:rsidRPr="002279C1">
          <w:rPr>
            <w:rStyle w:val="Hyperlink"/>
            <w:color w:val="000000" w:themeColor="text1"/>
          </w:rPr>
          <w:t>6.3.3.</w:t>
        </w:r>
        <w:r w:rsidRPr="002279C1">
          <w:rPr>
            <w:rFonts w:eastAsiaTheme="minorEastAsia"/>
            <w:color w:val="000000" w:themeColor="text1"/>
            <w:lang w:val="vi-VN" w:eastAsia="vi-VN"/>
          </w:rPr>
          <w:tab/>
        </w:r>
        <w:r w:rsidRPr="002279C1">
          <w:rPr>
            <w:rStyle w:val="Hyperlink"/>
            <w:color w:val="000000" w:themeColor="text1"/>
          </w:rPr>
          <w:t>HARDWARE/SOFTWARE IDENTIFICATION</w:t>
        </w:r>
      </w:hyperlink>
    </w:p>
    <w:p w:rsidR="002279C1" w:rsidRPr="002279C1" w:rsidRDefault="002279C1">
      <w:pPr>
        <w:pStyle w:val="TOC3"/>
        <w:rPr>
          <w:rFonts w:eastAsiaTheme="minorEastAsia"/>
          <w:color w:val="000000" w:themeColor="text1"/>
          <w:lang w:val="vi-VN" w:eastAsia="vi-VN"/>
        </w:rPr>
      </w:pPr>
      <w:hyperlink w:anchor="_Toc376289072" w:history="1">
        <w:r w:rsidRPr="002279C1">
          <w:rPr>
            <w:rStyle w:val="Hyperlink"/>
            <w:color w:val="000000" w:themeColor="text1"/>
          </w:rPr>
          <w:t>6.3.4.</w:t>
        </w:r>
        <w:r w:rsidRPr="002279C1">
          <w:rPr>
            <w:rFonts w:eastAsiaTheme="minorEastAsia"/>
            <w:color w:val="000000" w:themeColor="text1"/>
            <w:lang w:val="vi-VN" w:eastAsia="vi-VN"/>
          </w:rPr>
          <w:tab/>
        </w:r>
        <w:r w:rsidRPr="002279C1">
          <w:rPr>
            <w:rStyle w:val="Hyperlink"/>
            <w:color w:val="000000" w:themeColor="text1"/>
          </w:rPr>
          <w:t>FIRMWARE IDENTIFICATION</w:t>
        </w:r>
      </w:hyperlink>
    </w:p>
    <w:p w:rsidR="002279C1" w:rsidRPr="002279C1" w:rsidRDefault="002279C1">
      <w:pPr>
        <w:pStyle w:val="TOC3"/>
        <w:rPr>
          <w:rFonts w:eastAsiaTheme="minorEastAsia"/>
          <w:color w:val="000000" w:themeColor="text1"/>
          <w:lang w:val="vi-VN" w:eastAsia="vi-VN"/>
        </w:rPr>
      </w:pPr>
      <w:hyperlink w:anchor="_Toc376289073" w:history="1">
        <w:r w:rsidRPr="002279C1">
          <w:rPr>
            <w:rStyle w:val="Hyperlink"/>
            <w:color w:val="000000" w:themeColor="text1"/>
          </w:rPr>
          <w:t>6.3.5.</w:t>
        </w:r>
        <w:r w:rsidRPr="002279C1">
          <w:rPr>
            <w:rFonts w:eastAsiaTheme="minorEastAsia"/>
            <w:color w:val="000000" w:themeColor="text1"/>
            <w:lang w:val="vi-VN" w:eastAsia="vi-VN"/>
          </w:rPr>
          <w:tab/>
        </w:r>
        <w:r w:rsidRPr="002279C1">
          <w:rPr>
            <w:rStyle w:val="Hyperlink"/>
            <w:color w:val="000000" w:themeColor="text1"/>
          </w:rPr>
          <w:t>CHANGE REQUEST FORM IDENTIFICATION</w:t>
        </w:r>
      </w:hyperlink>
    </w:p>
    <w:p w:rsidR="002279C1" w:rsidRPr="002279C1" w:rsidRDefault="002279C1">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74" w:history="1">
        <w:r w:rsidRPr="002279C1">
          <w:rPr>
            <w:rStyle w:val="Hyperlink"/>
            <w:rFonts w:asciiTheme="majorHAnsi" w:hAnsiTheme="majorHAnsi" w:cstheme="majorHAnsi"/>
            <w:noProof/>
            <w:color w:val="000000" w:themeColor="text1"/>
            <w:sz w:val="24"/>
            <w:szCs w:val="24"/>
          </w:rPr>
          <w:t>6.4.</w:t>
        </w:r>
        <w:r w:rsidRPr="002279C1">
          <w:rPr>
            <w:rFonts w:asciiTheme="majorHAnsi" w:eastAsiaTheme="minorEastAsia" w:hAnsiTheme="majorHAnsi" w:cstheme="majorHAnsi"/>
            <w:noProof/>
            <w:color w:val="000000" w:themeColor="text1"/>
            <w:sz w:val="24"/>
            <w:szCs w:val="24"/>
            <w:lang w:val="vi-VN" w:eastAsia="vi-VN"/>
          </w:rPr>
          <w:tab/>
        </w:r>
        <w:r w:rsidRPr="002279C1">
          <w:rPr>
            <w:rStyle w:val="Hyperlink"/>
            <w:rFonts w:asciiTheme="majorHAnsi" w:hAnsiTheme="majorHAnsi" w:cstheme="majorHAnsi"/>
            <w:noProof/>
            <w:color w:val="000000" w:themeColor="text1"/>
            <w:sz w:val="24"/>
            <w:szCs w:val="24"/>
          </w:rPr>
          <w:t>DEVELOPMENTAL CONFIGURATION – CORRECTIVE ACTION PROCESS</w:t>
        </w:r>
      </w:hyperlink>
    </w:p>
    <w:p w:rsidR="002279C1" w:rsidRPr="002279C1" w:rsidRDefault="002279C1">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75" w:history="1">
        <w:r w:rsidRPr="002279C1">
          <w:rPr>
            <w:rStyle w:val="Hyperlink"/>
            <w:rFonts w:asciiTheme="majorHAnsi" w:hAnsiTheme="majorHAnsi" w:cstheme="majorHAnsi"/>
            <w:noProof/>
            <w:color w:val="000000" w:themeColor="text1"/>
            <w:sz w:val="24"/>
            <w:szCs w:val="24"/>
          </w:rPr>
          <w:t>6.5.</w:t>
        </w:r>
        <w:r w:rsidRPr="002279C1">
          <w:rPr>
            <w:rFonts w:asciiTheme="majorHAnsi" w:eastAsiaTheme="minorEastAsia" w:hAnsiTheme="majorHAnsi" w:cstheme="majorHAnsi"/>
            <w:noProof/>
            <w:color w:val="000000" w:themeColor="text1"/>
            <w:sz w:val="24"/>
            <w:szCs w:val="24"/>
            <w:lang w:val="vi-VN" w:eastAsia="vi-VN"/>
          </w:rPr>
          <w:tab/>
        </w:r>
        <w:r w:rsidRPr="002279C1">
          <w:rPr>
            <w:rStyle w:val="Hyperlink"/>
            <w:rFonts w:asciiTheme="majorHAnsi" w:hAnsiTheme="majorHAnsi" w:cstheme="majorHAnsi"/>
            <w:noProof/>
            <w:color w:val="000000" w:themeColor="text1"/>
            <w:sz w:val="24"/>
            <w:szCs w:val="24"/>
          </w:rPr>
          <w:t>CONFIGURATION MANAGEMENT LIBRARIES</w:t>
        </w:r>
      </w:hyperlink>
    </w:p>
    <w:p w:rsidR="002279C1" w:rsidRPr="002279C1" w:rsidRDefault="002279C1">
      <w:pPr>
        <w:pStyle w:val="TOC3"/>
        <w:rPr>
          <w:rFonts w:eastAsiaTheme="minorEastAsia"/>
          <w:color w:val="000000" w:themeColor="text1"/>
          <w:lang w:val="vi-VN" w:eastAsia="vi-VN"/>
        </w:rPr>
      </w:pPr>
      <w:hyperlink w:anchor="_Toc376289076" w:history="1">
        <w:r w:rsidRPr="002279C1">
          <w:rPr>
            <w:rStyle w:val="Hyperlink"/>
            <w:color w:val="000000" w:themeColor="text1"/>
          </w:rPr>
          <w:t>6.5.1.</w:t>
        </w:r>
        <w:r w:rsidRPr="002279C1">
          <w:rPr>
            <w:rFonts w:eastAsiaTheme="minorEastAsia"/>
            <w:color w:val="000000" w:themeColor="text1"/>
            <w:lang w:val="vi-VN" w:eastAsia="vi-VN"/>
          </w:rPr>
          <w:tab/>
        </w:r>
        <w:r w:rsidRPr="002279C1">
          <w:rPr>
            <w:rStyle w:val="Hyperlink"/>
            <w:color w:val="000000" w:themeColor="text1"/>
          </w:rPr>
          <w:t>SOFTWARE DEVELOPMENT LIBRARY</w:t>
        </w:r>
      </w:hyperlink>
    </w:p>
    <w:p w:rsidR="002279C1" w:rsidRPr="002279C1" w:rsidRDefault="002279C1">
      <w:pPr>
        <w:pStyle w:val="TOC3"/>
        <w:rPr>
          <w:rFonts w:eastAsiaTheme="minorEastAsia"/>
          <w:color w:val="000000" w:themeColor="text1"/>
          <w:lang w:val="vi-VN" w:eastAsia="vi-VN"/>
        </w:rPr>
      </w:pPr>
      <w:hyperlink w:anchor="_Toc376289077" w:history="1">
        <w:r w:rsidRPr="002279C1">
          <w:rPr>
            <w:rStyle w:val="Hyperlink"/>
            <w:color w:val="000000" w:themeColor="text1"/>
          </w:rPr>
          <w:t>6.5.2.</w:t>
        </w:r>
        <w:r w:rsidRPr="002279C1">
          <w:rPr>
            <w:rFonts w:eastAsiaTheme="minorEastAsia"/>
            <w:color w:val="000000" w:themeColor="text1"/>
            <w:lang w:val="vi-VN" w:eastAsia="vi-VN"/>
          </w:rPr>
          <w:tab/>
        </w:r>
        <w:r w:rsidRPr="002279C1">
          <w:rPr>
            <w:rStyle w:val="Hyperlink"/>
            <w:color w:val="000000" w:themeColor="text1"/>
          </w:rPr>
          <w:t>DOCUMENTATION LIBRARY</w:t>
        </w:r>
      </w:hyperlink>
    </w:p>
    <w:p w:rsidR="002279C1" w:rsidRPr="002279C1" w:rsidRDefault="002279C1">
      <w:pPr>
        <w:pStyle w:val="TOC3"/>
        <w:rPr>
          <w:rFonts w:eastAsiaTheme="minorEastAsia"/>
          <w:color w:val="000000" w:themeColor="text1"/>
          <w:lang w:val="vi-VN" w:eastAsia="vi-VN"/>
        </w:rPr>
      </w:pPr>
      <w:hyperlink w:anchor="_Toc376289078" w:history="1">
        <w:r w:rsidRPr="002279C1">
          <w:rPr>
            <w:rStyle w:val="Hyperlink"/>
            <w:color w:val="000000" w:themeColor="text1"/>
          </w:rPr>
          <w:t>6.5.3.</w:t>
        </w:r>
        <w:r w:rsidRPr="002279C1">
          <w:rPr>
            <w:rFonts w:eastAsiaTheme="minorEastAsia"/>
            <w:color w:val="000000" w:themeColor="text1"/>
            <w:lang w:val="vi-VN" w:eastAsia="vi-VN"/>
          </w:rPr>
          <w:tab/>
        </w:r>
        <w:r w:rsidRPr="002279C1">
          <w:rPr>
            <w:rStyle w:val="Hyperlink"/>
            <w:color w:val="000000" w:themeColor="text1"/>
          </w:rPr>
          <w:t>DRAWING LIBRARY</w:t>
        </w:r>
      </w:hyperlink>
    </w:p>
    <w:p w:rsidR="002279C1" w:rsidRPr="002279C1" w:rsidRDefault="002279C1">
      <w:pPr>
        <w:pStyle w:val="TOC3"/>
        <w:rPr>
          <w:rFonts w:eastAsiaTheme="minorEastAsia"/>
          <w:color w:val="000000" w:themeColor="text1"/>
          <w:lang w:val="vi-VN" w:eastAsia="vi-VN"/>
        </w:rPr>
      </w:pPr>
      <w:hyperlink w:anchor="_Toc376289079" w:history="1">
        <w:r w:rsidRPr="002279C1">
          <w:rPr>
            <w:rStyle w:val="Hyperlink"/>
            <w:color w:val="000000" w:themeColor="text1"/>
          </w:rPr>
          <w:t>6.5.4.</w:t>
        </w:r>
        <w:r w:rsidRPr="002279C1">
          <w:rPr>
            <w:rFonts w:eastAsiaTheme="minorEastAsia"/>
            <w:color w:val="000000" w:themeColor="text1"/>
            <w:lang w:val="vi-VN" w:eastAsia="vi-VN"/>
          </w:rPr>
          <w:tab/>
        </w:r>
        <w:r w:rsidRPr="002279C1">
          <w:rPr>
            <w:rStyle w:val="Hyperlink"/>
            <w:color w:val="000000" w:themeColor="text1"/>
          </w:rPr>
          <w:t>ENGINEERING NOTEBOOKS</w:t>
        </w:r>
      </w:hyperlink>
    </w:p>
    <w:p w:rsidR="002279C1" w:rsidRPr="002279C1" w:rsidRDefault="002279C1">
      <w:pPr>
        <w:pStyle w:val="TOC1"/>
        <w:rPr>
          <w:rFonts w:eastAsiaTheme="minorEastAsia"/>
          <w:caps w:val="0"/>
          <w:color w:val="000000" w:themeColor="text1"/>
          <w:lang w:eastAsia="vi-VN"/>
        </w:rPr>
      </w:pPr>
      <w:hyperlink w:anchor="_Toc376289080" w:history="1">
        <w:r w:rsidRPr="002279C1">
          <w:rPr>
            <w:rStyle w:val="Hyperlink"/>
            <w:color w:val="000000" w:themeColor="text1"/>
          </w:rPr>
          <w:t>7.</w:t>
        </w:r>
        <w:r w:rsidRPr="002279C1">
          <w:rPr>
            <w:rFonts w:eastAsiaTheme="minorEastAsia"/>
            <w:caps w:val="0"/>
            <w:color w:val="000000" w:themeColor="text1"/>
            <w:lang w:eastAsia="vi-VN"/>
          </w:rPr>
          <w:tab/>
        </w:r>
        <w:r w:rsidRPr="002279C1">
          <w:rPr>
            <w:rStyle w:val="Hyperlink"/>
            <w:color w:val="000000" w:themeColor="text1"/>
          </w:rPr>
          <w:t>INTERFACE MANAGEMENT</w:t>
        </w:r>
      </w:hyperlink>
    </w:p>
    <w:p w:rsidR="002279C1" w:rsidRPr="002279C1" w:rsidRDefault="002279C1">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81" w:history="1">
        <w:r w:rsidRPr="002279C1">
          <w:rPr>
            <w:rStyle w:val="Hyperlink"/>
            <w:rFonts w:asciiTheme="majorHAnsi" w:hAnsiTheme="majorHAnsi" w:cstheme="majorHAnsi"/>
            <w:noProof/>
            <w:color w:val="000000" w:themeColor="text1"/>
            <w:sz w:val="24"/>
            <w:szCs w:val="24"/>
          </w:rPr>
          <w:t>7.1.</w:t>
        </w:r>
        <w:r w:rsidRPr="002279C1">
          <w:rPr>
            <w:rFonts w:asciiTheme="majorHAnsi" w:eastAsiaTheme="minorEastAsia" w:hAnsiTheme="majorHAnsi" w:cstheme="majorHAnsi"/>
            <w:noProof/>
            <w:color w:val="000000" w:themeColor="text1"/>
            <w:sz w:val="24"/>
            <w:szCs w:val="24"/>
            <w:lang w:val="vi-VN" w:eastAsia="vi-VN"/>
          </w:rPr>
          <w:tab/>
        </w:r>
        <w:r w:rsidRPr="002279C1">
          <w:rPr>
            <w:rStyle w:val="Hyperlink"/>
            <w:rFonts w:asciiTheme="majorHAnsi" w:hAnsiTheme="majorHAnsi" w:cstheme="majorHAnsi"/>
            <w:noProof/>
            <w:color w:val="000000" w:themeColor="text1"/>
            <w:sz w:val="24"/>
            <w:szCs w:val="24"/>
          </w:rPr>
          <w:t>INTERFACE REQUIREMENTS</w:t>
        </w:r>
      </w:hyperlink>
    </w:p>
    <w:p w:rsidR="002279C1" w:rsidRPr="002279C1" w:rsidRDefault="002279C1">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82" w:history="1">
        <w:r w:rsidRPr="002279C1">
          <w:rPr>
            <w:rStyle w:val="Hyperlink"/>
            <w:rFonts w:asciiTheme="majorHAnsi" w:hAnsiTheme="majorHAnsi" w:cstheme="majorHAnsi"/>
            <w:noProof/>
            <w:color w:val="000000" w:themeColor="text1"/>
            <w:sz w:val="24"/>
            <w:szCs w:val="24"/>
          </w:rPr>
          <w:t>7.2.</w:t>
        </w:r>
        <w:r w:rsidRPr="002279C1">
          <w:rPr>
            <w:rFonts w:asciiTheme="majorHAnsi" w:eastAsiaTheme="minorEastAsia" w:hAnsiTheme="majorHAnsi" w:cstheme="majorHAnsi"/>
            <w:noProof/>
            <w:color w:val="000000" w:themeColor="text1"/>
            <w:sz w:val="24"/>
            <w:szCs w:val="24"/>
            <w:lang w:val="vi-VN" w:eastAsia="vi-VN"/>
          </w:rPr>
          <w:tab/>
        </w:r>
        <w:r w:rsidRPr="002279C1">
          <w:rPr>
            <w:rStyle w:val="Hyperlink"/>
            <w:rFonts w:asciiTheme="majorHAnsi" w:hAnsiTheme="majorHAnsi" w:cstheme="majorHAnsi"/>
            <w:noProof/>
            <w:color w:val="000000" w:themeColor="text1"/>
            <w:sz w:val="24"/>
            <w:szCs w:val="24"/>
          </w:rPr>
          <w:t>INTERFACE CONTROL WORKING GROUP</w:t>
        </w:r>
      </w:hyperlink>
    </w:p>
    <w:p w:rsidR="002279C1" w:rsidRPr="002279C1" w:rsidRDefault="002279C1">
      <w:pPr>
        <w:pStyle w:val="TOC1"/>
        <w:rPr>
          <w:rFonts w:eastAsiaTheme="minorEastAsia"/>
          <w:caps w:val="0"/>
          <w:color w:val="000000" w:themeColor="text1"/>
          <w:lang w:eastAsia="vi-VN"/>
        </w:rPr>
      </w:pPr>
      <w:hyperlink w:anchor="_Toc376289083" w:history="1">
        <w:r w:rsidRPr="002279C1">
          <w:rPr>
            <w:rStyle w:val="Hyperlink"/>
            <w:color w:val="000000" w:themeColor="text1"/>
          </w:rPr>
          <w:t>8.</w:t>
        </w:r>
        <w:r w:rsidRPr="002279C1">
          <w:rPr>
            <w:rFonts w:eastAsiaTheme="minorEastAsia"/>
            <w:caps w:val="0"/>
            <w:color w:val="000000" w:themeColor="text1"/>
            <w:lang w:eastAsia="vi-VN"/>
          </w:rPr>
          <w:tab/>
        </w:r>
        <w:r w:rsidRPr="002279C1">
          <w:rPr>
            <w:rStyle w:val="Hyperlink"/>
            <w:color w:val="000000" w:themeColor="text1"/>
          </w:rPr>
          <w:t>CONFIGURATION CONTROL</w:t>
        </w:r>
      </w:hyperlink>
    </w:p>
    <w:p w:rsidR="002279C1" w:rsidRPr="002279C1" w:rsidRDefault="002279C1">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84" w:history="1">
        <w:r w:rsidRPr="002279C1">
          <w:rPr>
            <w:rStyle w:val="Hyperlink"/>
            <w:rFonts w:asciiTheme="majorHAnsi" w:hAnsiTheme="majorHAnsi" w:cstheme="majorHAnsi"/>
            <w:noProof/>
            <w:color w:val="000000" w:themeColor="text1"/>
            <w:sz w:val="24"/>
            <w:szCs w:val="24"/>
          </w:rPr>
          <w:t>8.1.</w:t>
        </w:r>
        <w:r w:rsidRPr="002279C1">
          <w:rPr>
            <w:rFonts w:asciiTheme="majorHAnsi" w:eastAsiaTheme="minorEastAsia" w:hAnsiTheme="majorHAnsi" w:cstheme="majorHAnsi"/>
            <w:noProof/>
            <w:color w:val="000000" w:themeColor="text1"/>
            <w:sz w:val="24"/>
            <w:szCs w:val="24"/>
            <w:lang w:val="vi-VN" w:eastAsia="vi-VN"/>
          </w:rPr>
          <w:tab/>
        </w:r>
        <w:r w:rsidRPr="002279C1">
          <w:rPr>
            <w:rStyle w:val="Hyperlink"/>
            <w:rFonts w:asciiTheme="majorHAnsi" w:hAnsiTheme="majorHAnsi" w:cstheme="majorHAnsi"/>
            <w:noProof/>
            <w:color w:val="000000" w:themeColor="text1"/>
            <w:sz w:val="24"/>
            <w:szCs w:val="24"/>
          </w:rPr>
          <w:t>BOARDS</w:t>
        </w:r>
      </w:hyperlink>
    </w:p>
    <w:p w:rsidR="002279C1" w:rsidRPr="002279C1" w:rsidRDefault="002279C1">
      <w:pPr>
        <w:pStyle w:val="TOC3"/>
        <w:rPr>
          <w:rFonts w:eastAsiaTheme="minorEastAsia"/>
          <w:color w:val="000000" w:themeColor="text1"/>
          <w:lang w:val="vi-VN" w:eastAsia="vi-VN"/>
        </w:rPr>
      </w:pPr>
      <w:hyperlink w:anchor="_Toc376289085" w:history="1">
        <w:r w:rsidRPr="002279C1">
          <w:rPr>
            <w:rStyle w:val="Hyperlink"/>
            <w:color w:val="000000" w:themeColor="text1"/>
          </w:rPr>
          <w:t>8.1.1.</w:t>
        </w:r>
        <w:r w:rsidRPr="002279C1">
          <w:rPr>
            <w:rFonts w:eastAsiaTheme="minorEastAsia"/>
            <w:color w:val="000000" w:themeColor="text1"/>
            <w:lang w:val="vi-VN" w:eastAsia="vi-VN"/>
          </w:rPr>
          <w:tab/>
        </w:r>
        <w:r w:rsidRPr="002279C1">
          <w:rPr>
            <w:rStyle w:val="Hyperlink"/>
            <w:color w:val="000000" w:themeColor="text1"/>
          </w:rPr>
          <w:t>CCB</w:t>
        </w:r>
      </w:hyperlink>
    </w:p>
    <w:p w:rsidR="002279C1" w:rsidRPr="002279C1" w:rsidRDefault="002279C1">
      <w:pPr>
        <w:pStyle w:val="TOC3"/>
        <w:rPr>
          <w:rFonts w:eastAsiaTheme="minorEastAsia"/>
          <w:color w:val="000000" w:themeColor="text1"/>
          <w:lang w:val="vi-VN" w:eastAsia="vi-VN"/>
        </w:rPr>
      </w:pPr>
      <w:hyperlink w:anchor="_Toc376289086" w:history="1">
        <w:r w:rsidRPr="002279C1">
          <w:rPr>
            <w:rStyle w:val="Hyperlink"/>
            <w:color w:val="000000" w:themeColor="text1"/>
          </w:rPr>
          <w:t>8.1.2.</w:t>
        </w:r>
        <w:r w:rsidRPr="002279C1">
          <w:rPr>
            <w:rFonts w:eastAsiaTheme="minorEastAsia"/>
            <w:color w:val="000000" w:themeColor="text1"/>
            <w:lang w:val="vi-VN" w:eastAsia="vi-VN"/>
          </w:rPr>
          <w:tab/>
        </w:r>
        <w:r w:rsidRPr="002279C1">
          <w:rPr>
            <w:rStyle w:val="Hyperlink"/>
            <w:color w:val="000000" w:themeColor="text1"/>
          </w:rPr>
          <w:t>OTHER LOCAL BOARDS</w:t>
        </w:r>
      </w:hyperlink>
    </w:p>
    <w:p w:rsidR="002279C1" w:rsidRPr="002279C1" w:rsidRDefault="002279C1">
      <w:pPr>
        <w:pStyle w:val="TOC3"/>
        <w:rPr>
          <w:rFonts w:eastAsiaTheme="minorEastAsia"/>
          <w:color w:val="000000" w:themeColor="text1"/>
          <w:lang w:val="vi-VN" w:eastAsia="vi-VN"/>
        </w:rPr>
      </w:pPr>
      <w:hyperlink w:anchor="_Toc376289087" w:history="1">
        <w:r w:rsidRPr="002279C1">
          <w:rPr>
            <w:rStyle w:val="Hyperlink"/>
            <w:color w:val="000000" w:themeColor="text1"/>
          </w:rPr>
          <w:t>8.1.3.</w:t>
        </w:r>
        <w:r w:rsidRPr="002279C1">
          <w:rPr>
            <w:rFonts w:eastAsiaTheme="minorEastAsia"/>
            <w:color w:val="000000" w:themeColor="text1"/>
            <w:lang w:val="vi-VN" w:eastAsia="vi-VN"/>
          </w:rPr>
          <w:tab/>
        </w:r>
        <w:r w:rsidRPr="002279C1">
          <w:rPr>
            <w:rStyle w:val="Hyperlink"/>
            <w:color w:val="000000" w:themeColor="text1"/>
          </w:rPr>
          <w:t>OTHER BOARDS</w:t>
        </w:r>
      </w:hyperlink>
    </w:p>
    <w:p w:rsidR="002279C1" w:rsidRPr="002279C1" w:rsidRDefault="002279C1">
      <w:pPr>
        <w:pStyle w:val="TOC3"/>
        <w:rPr>
          <w:rFonts w:eastAsiaTheme="minorEastAsia"/>
          <w:color w:val="000000" w:themeColor="text1"/>
          <w:lang w:val="vi-VN" w:eastAsia="vi-VN"/>
        </w:rPr>
      </w:pPr>
      <w:hyperlink w:anchor="_Toc376289088" w:history="1">
        <w:r w:rsidRPr="002279C1">
          <w:rPr>
            <w:rStyle w:val="Hyperlink"/>
            <w:color w:val="000000" w:themeColor="text1"/>
          </w:rPr>
          <w:t>8.1.4.</w:t>
        </w:r>
        <w:r w:rsidRPr="002279C1">
          <w:rPr>
            <w:rFonts w:eastAsiaTheme="minorEastAsia"/>
            <w:color w:val="000000" w:themeColor="text1"/>
            <w:lang w:val="vi-VN" w:eastAsia="vi-VN"/>
          </w:rPr>
          <w:tab/>
        </w:r>
        <w:r w:rsidRPr="002279C1">
          <w:rPr>
            <w:rStyle w:val="Hyperlink"/>
            <w:color w:val="000000" w:themeColor="text1"/>
          </w:rPr>
          <w:t>CHANGE REVIEW BOARD</w:t>
        </w:r>
      </w:hyperlink>
    </w:p>
    <w:p w:rsidR="002279C1" w:rsidRPr="002279C1" w:rsidRDefault="002279C1">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89" w:history="1">
        <w:r w:rsidRPr="002279C1">
          <w:rPr>
            <w:rStyle w:val="Hyperlink"/>
            <w:rFonts w:asciiTheme="majorHAnsi" w:hAnsiTheme="majorHAnsi" w:cstheme="majorHAnsi"/>
            <w:noProof/>
            <w:color w:val="000000" w:themeColor="text1"/>
            <w:sz w:val="24"/>
            <w:szCs w:val="24"/>
          </w:rPr>
          <w:t>8.2.</w:t>
        </w:r>
        <w:r w:rsidRPr="002279C1">
          <w:rPr>
            <w:rFonts w:asciiTheme="majorHAnsi" w:eastAsiaTheme="minorEastAsia" w:hAnsiTheme="majorHAnsi" w:cstheme="majorHAnsi"/>
            <w:noProof/>
            <w:color w:val="000000" w:themeColor="text1"/>
            <w:sz w:val="24"/>
            <w:szCs w:val="24"/>
            <w:lang w:val="vi-VN" w:eastAsia="vi-VN"/>
          </w:rPr>
          <w:tab/>
        </w:r>
        <w:r w:rsidRPr="002279C1">
          <w:rPr>
            <w:rStyle w:val="Hyperlink"/>
            <w:rFonts w:asciiTheme="majorHAnsi" w:hAnsiTheme="majorHAnsi" w:cstheme="majorHAnsi"/>
            <w:noProof/>
            <w:color w:val="000000" w:themeColor="text1"/>
            <w:sz w:val="24"/>
            <w:szCs w:val="24"/>
          </w:rPr>
          <w:t>BASELINE CHANGE PROCESS</w:t>
        </w:r>
      </w:hyperlink>
    </w:p>
    <w:p w:rsidR="002279C1" w:rsidRPr="002279C1" w:rsidRDefault="002279C1">
      <w:pPr>
        <w:pStyle w:val="TOC3"/>
        <w:rPr>
          <w:rFonts w:eastAsiaTheme="minorEastAsia"/>
          <w:color w:val="000000" w:themeColor="text1"/>
          <w:lang w:val="vi-VN" w:eastAsia="vi-VN"/>
        </w:rPr>
      </w:pPr>
      <w:hyperlink w:anchor="_Toc376289090" w:history="1">
        <w:r w:rsidRPr="002279C1">
          <w:rPr>
            <w:rStyle w:val="Hyperlink"/>
            <w:color w:val="000000" w:themeColor="text1"/>
          </w:rPr>
          <w:t>8.2.1.</w:t>
        </w:r>
        <w:r w:rsidRPr="002279C1">
          <w:rPr>
            <w:rFonts w:eastAsiaTheme="minorEastAsia"/>
            <w:color w:val="000000" w:themeColor="text1"/>
            <w:lang w:val="vi-VN" w:eastAsia="vi-VN"/>
          </w:rPr>
          <w:tab/>
        </w:r>
        <w:r w:rsidRPr="002279C1">
          <w:rPr>
            <w:rStyle w:val="Hyperlink"/>
            <w:color w:val="000000" w:themeColor="text1"/>
          </w:rPr>
          <w:t>CHANGE CLASSIFICATION</w:t>
        </w:r>
      </w:hyperlink>
    </w:p>
    <w:p w:rsidR="002279C1" w:rsidRPr="002279C1" w:rsidRDefault="002279C1">
      <w:pPr>
        <w:pStyle w:val="TOC3"/>
        <w:rPr>
          <w:rFonts w:eastAsiaTheme="minorEastAsia"/>
          <w:color w:val="000000" w:themeColor="text1"/>
          <w:lang w:val="vi-VN" w:eastAsia="vi-VN"/>
        </w:rPr>
      </w:pPr>
      <w:hyperlink w:anchor="_Toc376289091" w:history="1">
        <w:r w:rsidRPr="002279C1">
          <w:rPr>
            <w:rStyle w:val="Hyperlink"/>
            <w:color w:val="000000" w:themeColor="text1"/>
          </w:rPr>
          <w:t>8.2.2.</w:t>
        </w:r>
        <w:r w:rsidRPr="002279C1">
          <w:rPr>
            <w:rFonts w:eastAsiaTheme="minorEastAsia"/>
            <w:color w:val="000000" w:themeColor="text1"/>
            <w:lang w:val="vi-VN" w:eastAsia="vi-VN"/>
          </w:rPr>
          <w:tab/>
        </w:r>
        <w:r w:rsidRPr="002279C1">
          <w:rPr>
            <w:rStyle w:val="Hyperlink"/>
            <w:color w:val="000000" w:themeColor="text1"/>
          </w:rPr>
          <w:t>CHANGE REQUEST FORMS</w:t>
        </w:r>
      </w:hyperlink>
    </w:p>
    <w:p w:rsidR="002279C1" w:rsidRPr="002279C1" w:rsidRDefault="002279C1">
      <w:pPr>
        <w:pStyle w:val="TOC1"/>
        <w:rPr>
          <w:rFonts w:eastAsiaTheme="minorEastAsia"/>
          <w:caps w:val="0"/>
          <w:color w:val="000000" w:themeColor="text1"/>
          <w:lang w:eastAsia="vi-VN"/>
        </w:rPr>
      </w:pPr>
      <w:hyperlink w:anchor="_Toc376289092" w:history="1">
        <w:r w:rsidRPr="002279C1">
          <w:rPr>
            <w:rStyle w:val="Hyperlink"/>
            <w:color w:val="000000" w:themeColor="text1"/>
          </w:rPr>
          <w:t>9.</w:t>
        </w:r>
        <w:r w:rsidRPr="002279C1">
          <w:rPr>
            <w:rFonts w:eastAsiaTheme="minorEastAsia"/>
            <w:caps w:val="0"/>
            <w:color w:val="000000" w:themeColor="text1"/>
            <w:lang w:eastAsia="vi-VN"/>
          </w:rPr>
          <w:tab/>
        </w:r>
        <w:r w:rsidRPr="002279C1">
          <w:rPr>
            <w:rStyle w:val="Hyperlink"/>
            <w:color w:val="000000" w:themeColor="text1"/>
          </w:rPr>
          <w:t>CONFIGURATION STATUS ACCOUNTING</w:t>
        </w:r>
      </w:hyperlink>
    </w:p>
    <w:p w:rsidR="002279C1" w:rsidRPr="002279C1" w:rsidRDefault="002279C1">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93" w:history="1">
        <w:r w:rsidRPr="002279C1">
          <w:rPr>
            <w:rStyle w:val="Hyperlink"/>
            <w:rFonts w:asciiTheme="majorHAnsi" w:hAnsiTheme="majorHAnsi" w:cstheme="majorHAnsi"/>
            <w:noProof/>
            <w:color w:val="000000" w:themeColor="text1"/>
            <w:sz w:val="24"/>
            <w:szCs w:val="24"/>
          </w:rPr>
          <w:t>9.1.</w:t>
        </w:r>
        <w:r w:rsidRPr="002279C1">
          <w:rPr>
            <w:rFonts w:asciiTheme="majorHAnsi" w:eastAsiaTheme="minorEastAsia" w:hAnsiTheme="majorHAnsi" w:cstheme="majorHAnsi"/>
            <w:noProof/>
            <w:color w:val="000000" w:themeColor="text1"/>
            <w:sz w:val="24"/>
            <w:szCs w:val="24"/>
            <w:lang w:val="vi-VN" w:eastAsia="vi-VN"/>
          </w:rPr>
          <w:tab/>
        </w:r>
        <w:r w:rsidRPr="002279C1">
          <w:rPr>
            <w:rStyle w:val="Hyperlink"/>
            <w:rFonts w:asciiTheme="majorHAnsi" w:hAnsiTheme="majorHAnsi" w:cstheme="majorHAnsi"/>
            <w:noProof/>
            <w:color w:val="000000" w:themeColor="text1"/>
            <w:sz w:val="24"/>
            <w:szCs w:val="24"/>
          </w:rPr>
          <w:t>RECORDS</w:t>
        </w:r>
      </w:hyperlink>
    </w:p>
    <w:p w:rsidR="002279C1" w:rsidRPr="002279C1" w:rsidRDefault="002279C1">
      <w:pPr>
        <w:pStyle w:val="TOC3"/>
        <w:rPr>
          <w:rFonts w:eastAsiaTheme="minorEastAsia"/>
          <w:color w:val="000000" w:themeColor="text1"/>
          <w:lang w:val="vi-VN" w:eastAsia="vi-VN"/>
        </w:rPr>
      </w:pPr>
      <w:hyperlink w:anchor="_Toc376289094" w:history="1">
        <w:r w:rsidRPr="002279C1">
          <w:rPr>
            <w:rStyle w:val="Hyperlink"/>
            <w:color w:val="000000" w:themeColor="text1"/>
          </w:rPr>
          <w:t>9.1.1.</w:t>
        </w:r>
        <w:r w:rsidRPr="002279C1">
          <w:rPr>
            <w:rFonts w:eastAsiaTheme="minorEastAsia"/>
            <w:color w:val="000000" w:themeColor="text1"/>
            <w:lang w:val="vi-VN" w:eastAsia="vi-VN"/>
          </w:rPr>
          <w:tab/>
        </w:r>
        <w:r w:rsidRPr="002279C1">
          <w:rPr>
            <w:rStyle w:val="Hyperlink"/>
            <w:color w:val="000000" w:themeColor="text1"/>
          </w:rPr>
          <w:t>CHANGE REQUEST TABLE</w:t>
        </w:r>
      </w:hyperlink>
    </w:p>
    <w:p w:rsidR="002279C1" w:rsidRPr="002279C1" w:rsidRDefault="002279C1">
      <w:pPr>
        <w:pStyle w:val="TOC3"/>
        <w:rPr>
          <w:rFonts w:eastAsiaTheme="minorEastAsia"/>
          <w:color w:val="000000" w:themeColor="text1"/>
          <w:lang w:val="vi-VN" w:eastAsia="vi-VN"/>
        </w:rPr>
      </w:pPr>
      <w:hyperlink w:anchor="_Toc376289095" w:history="1">
        <w:r w:rsidRPr="002279C1">
          <w:rPr>
            <w:rStyle w:val="Hyperlink"/>
            <w:color w:val="000000" w:themeColor="text1"/>
          </w:rPr>
          <w:t>9.1.2.</w:t>
        </w:r>
        <w:r w:rsidRPr="002279C1">
          <w:rPr>
            <w:rFonts w:eastAsiaTheme="minorEastAsia"/>
            <w:color w:val="000000" w:themeColor="text1"/>
            <w:lang w:val="vi-VN" w:eastAsia="vi-VN"/>
          </w:rPr>
          <w:tab/>
        </w:r>
        <w:r w:rsidRPr="002279C1">
          <w:rPr>
            <w:rStyle w:val="Hyperlink"/>
            <w:color w:val="000000" w:themeColor="text1"/>
          </w:rPr>
          <w:t>LIBRARY INVENTORY TABLE</w:t>
        </w:r>
      </w:hyperlink>
    </w:p>
    <w:p w:rsidR="002279C1" w:rsidRPr="002279C1" w:rsidRDefault="002279C1">
      <w:pPr>
        <w:pStyle w:val="TOC3"/>
        <w:rPr>
          <w:rFonts w:eastAsiaTheme="minorEastAsia"/>
          <w:color w:val="000000" w:themeColor="text1"/>
          <w:lang w:val="vi-VN" w:eastAsia="vi-VN"/>
        </w:rPr>
      </w:pPr>
      <w:hyperlink w:anchor="_Toc376289096" w:history="1">
        <w:r w:rsidRPr="002279C1">
          <w:rPr>
            <w:rStyle w:val="Hyperlink"/>
            <w:color w:val="000000" w:themeColor="text1"/>
          </w:rPr>
          <w:t>9.1.3.</w:t>
        </w:r>
        <w:r w:rsidRPr="002279C1">
          <w:rPr>
            <w:rFonts w:eastAsiaTheme="minorEastAsia"/>
            <w:color w:val="000000" w:themeColor="text1"/>
            <w:lang w:val="vi-VN" w:eastAsia="vi-VN"/>
          </w:rPr>
          <w:tab/>
        </w:r>
        <w:r w:rsidRPr="002279C1">
          <w:rPr>
            <w:rStyle w:val="Hyperlink"/>
            <w:color w:val="000000" w:themeColor="text1"/>
          </w:rPr>
          <w:t>DATA DISTRIBUTION TABLE</w:t>
        </w:r>
      </w:hyperlink>
    </w:p>
    <w:p w:rsidR="002279C1" w:rsidRPr="002279C1" w:rsidRDefault="002279C1">
      <w:pPr>
        <w:pStyle w:val="TOC3"/>
        <w:rPr>
          <w:rFonts w:eastAsiaTheme="minorEastAsia"/>
          <w:color w:val="000000" w:themeColor="text1"/>
          <w:lang w:val="vi-VN" w:eastAsia="vi-VN"/>
        </w:rPr>
      </w:pPr>
      <w:hyperlink w:anchor="_Toc376289097" w:history="1">
        <w:r w:rsidRPr="002279C1">
          <w:rPr>
            <w:rStyle w:val="Hyperlink"/>
            <w:color w:val="000000" w:themeColor="text1"/>
          </w:rPr>
          <w:t>9.1.4.</w:t>
        </w:r>
        <w:r w:rsidRPr="002279C1">
          <w:rPr>
            <w:rFonts w:eastAsiaTheme="minorEastAsia"/>
            <w:color w:val="000000" w:themeColor="text1"/>
            <w:lang w:val="vi-VN" w:eastAsia="vi-VN"/>
          </w:rPr>
          <w:tab/>
        </w:r>
        <w:r w:rsidRPr="002279C1">
          <w:rPr>
            <w:rStyle w:val="Hyperlink"/>
            <w:color w:val="000000" w:themeColor="text1"/>
          </w:rPr>
          <w:t>RELEASE TABLE</w:t>
        </w:r>
      </w:hyperlink>
    </w:p>
    <w:p w:rsidR="002279C1" w:rsidRPr="002279C1" w:rsidRDefault="002279C1">
      <w:pPr>
        <w:pStyle w:val="TOC3"/>
        <w:rPr>
          <w:rFonts w:eastAsiaTheme="minorEastAsia"/>
          <w:color w:val="000000" w:themeColor="text1"/>
          <w:lang w:val="vi-VN" w:eastAsia="vi-VN"/>
        </w:rPr>
      </w:pPr>
      <w:hyperlink w:anchor="_Toc376289098" w:history="1">
        <w:r w:rsidRPr="002279C1">
          <w:rPr>
            <w:rStyle w:val="Hyperlink"/>
            <w:color w:val="000000" w:themeColor="text1"/>
          </w:rPr>
          <w:t>9.1.5.</w:t>
        </w:r>
        <w:r w:rsidRPr="002279C1">
          <w:rPr>
            <w:rFonts w:eastAsiaTheme="minorEastAsia"/>
            <w:color w:val="000000" w:themeColor="text1"/>
            <w:lang w:val="vi-VN" w:eastAsia="vi-VN"/>
          </w:rPr>
          <w:tab/>
        </w:r>
        <w:r w:rsidRPr="002279C1">
          <w:rPr>
            <w:rStyle w:val="Hyperlink"/>
            <w:color w:val="000000" w:themeColor="text1"/>
          </w:rPr>
          <w:t>ARCHIVE RECORDS TABLE</w:t>
        </w:r>
      </w:hyperlink>
    </w:p>
    <w:p w:rsidR="002279C1" w:rsidRPr="002279C1" w:rsidRDefault="002279C1">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099" w:history="1">
        <w:r w:rsidRPr="002279C1">
          <w:rPr>
            <w:rStyle w:val="Hyperlink"/>
            <w:rFonts w:asciiTheme="majorHAnsi" w:hAnsiTheme="majorHAnsi" w:cstheme="majorHAnsi"/>
            <w:noProof/>
            <w:color w:val="000000" w:themeColor="text1"/>
            <w:sz w:val="24"/>
            <w:szCs w:val="24"/>
          </w:rPr>
          <w:t>9.2.</w:t>
        </w:r>
        <w:r w:rsidRPr="002279C1">
          <w:rPr>
            <w:rFonts w:asciiTheme="majorHAnsi" w:eastAsiaTheme="minorEastAsia" w:hAnsiTheme="majorHAnsi" w:cstheme="majorHAnsi"/>
            <w:noProof/>
            <w:color w:val="000000" w:themeColor="text1"/>
            <w:sz w:val="24"/>
            <w:szCs w:val="24"/>
            <w:lang w:val="vi-VN" w:eastAsia="vi-VN"/>
          </w:rPr>
          <w:tab/>
        </w:r>
        <w:r w:rsidRPr="002279C1">
          <w:rPr>
            <w:rStyle w:val="Hyperlink"/>
            <w:rFonts w:asciiTheme="majorHAnsi" w:hAnsiTheme="majorHAnsi" w:cstheme="majorHAnsi"/>
            <w:noProof/>
            <w:color w:val="000000" w:themeColor="text1"/>
            <w:sz w:val="24"/>
            <w:szCs w:val="24"/>
          </w:rPr>
          <w:t>REPORTS</w:t>
        </w:r>
      </w:hyperlink>
    </w:p>
    <w:p w:rsidR="002279C1" w:rsidRPr="002279C1" w:rsidRDefault="002279C1">
      <w:pPr>
        <w:pStyle w:val="TOC2"/>
        <w:tabs>
          <w:tab w:val="left" w:pos="880"/>
          <w:tab w:val="right" w:pos="9350"/>
        </w:tabs>
        <w:rPr>
          <w:rFonts w:asciiTheme="majorHAnsi" w:eastAsiaTheme="minorEastAsia" w:hAnsiTheme="majorHAnsi" w:cstheme="majorHAnsi"/>
          <w:noProof/>
          <w:color w:val="000000" w:themeColor="text1"/>
          <w:sz w:val="24"/>
          <w:szCs w:val="24"/>
          <w:lang w:val="vi-VN" w:eastAsia="vi-VN"/>
        </w:rPr>
      </w:pPr>
      <w:hyperlink w:anchor="_Toc376289100" w:history="1">
        <w:r w:rsidRPr="002279C1">
          <w:rPr>
            <w:rStyle w:val="Hyperlink"/>
            <w:rFonts w:asciiTheme="majorHAnsi" w:hAnsiTheme="majorHAnsi" w:cstheme="majorHAnsi"/>
            <w:noProof/>
            <w:color w:val="000000" w:themeColor="text1"/>
            <w:sz w:val="24"/>
            <w:szCs w:val="24"/>
          </w:rPr>
          <w:t>9.3.</w:t>
        </w:r>
        <w:r w:rsidRPr="002279C1">
          <w:rPr>
            <w:rFonts w:asciiTheme="majorHAnsi" w:eastAsiaTheme="minorEastAsia" w:hAnsiTheme="majorHAnsi" w:cstheme="majorHAnsi"/>
            <w:noProof/>
            <w:color w:val="000000" w:themeColor="text1"/>
            <w:sz w:val="24"/>
            <w:szCs w:val="24"/>
            <w:lang w:val="vi-VN" w:eastAsia="vi-VN"/>
          </w:rPr>
          <w:tab/>
        </w:r>
        <w:r w:rsidRPr="002279C1">
          <w:rPr>
            <w:rStyle w:val="Hyperlink"/>
            <w:rFonts w:asciiTheme="majorHAnsi" w:hAnsiTheme="majorHAnsi" w:cstheme="majorHAnsi"/>
            <w:noProof/>
            <w:color w:val="000000" w:themeColor="text1"/>
            <w:sz w:val="24"/>
            <w:szCs w:val="24"/>
          </w:rPr>
          <w:t>REQUESTS FOR CSA REPORTS</w:t>
        </w:r>
      </w:hyperlink>
    </w:p>
    <w:p w:rsidR="002279C1" w:rsidRPr="002279C1" w:rsidRDefault="002279C1">
      <w:pPr>
        <w:pStyle w:val="TOC1"/>
        <w:tabs>
          <w:tab w:val="left" w:pos="660"/>
        </w:tabs>
        <w:rPr>
          <w:rFonts w:eastAsiaTheme="minorEastAsia"/>
          <w:caps w:val="0"/>
          <w:color w:val="000000" w:themeColor="text1"/>
          <w:lang w:eastAsia="vi-VN"/>
        </w:rPr>
      </w:pPr>
      <w:hyperlink w:anchor="_Toc376289101" w:history="1">
        <w:r w:rsidRPr="002279C1">
          <w:rPr>
            <w:rStyle w:val="Hyperlink"/>
            <w:color w:val="000000" w:themeColor="text1"/>
          </w:rPr>
          <w:t>10.</w:t>
        </w:r>
        <w:r w:rsidRPr="002279C1">
          <w:rPr>
            <w:rFonts w:eastAsiaTheme="minorEastAsia"/>
            <w:caps w:val="0"/>
            <w:color w:val="000000" w:themeColor="text1"/>
            <w:lang w:eastAsia="vi-VN"/>
          </w:rPr>
          <w:tab/>
        </w:r>
        <w:r w:rsidRPr="002279C1">
          <w:rPr>
            <w:rStyle w:val="Hyperlink"/>
            <w:color w:val="000000" w:themeColor="text1"/>
          </w:rPr>
          <w:t>CONFIGURATION AUDITS</w:t>
        </w:r>
      </w:hyperlink>
    </w:p>
    <w:p w:rsidR="002279C1" w:rsidRPr="002279C1" w:rsidRDefault="002279C1">
      <w:pPr>
        <w:pStyle w:val="TOC2"/>
        <w:tabs>
          <w:tab w:val="left" w:pos="1100"/>
          <w:tab w:val="right" w:pos="9350"/>
        </w:tabs>
        <w:rPr>
          <w:rFonts w:asciiTheme="majorHAnsi" w:eastAsiaTheme="minorEastAsia" w:hAnsiTheme="majorHAnsi" w:cstheme="majorHAnsi"/>
          <w:noProof/>
          <w:color w:val="000000" w:themeColor="text1"/>
          <w:sz w:val="24"/>
          <w:szCs w:val="24"/>
          <w:lang w:val="vi-VN" w:eastAsia="vi-VN"/>
        </w:rPr>
      </w:pPr>
      <w:hyperlink w:anchor="_Toc376289102" w:history="1">
        <w:r w:rsidRPr="002279C1">
          <w:rPr>
            <w:rStyle w:val="Hyperlink"/>
            <w:rFonts w:asciiTheme="majorHAnsi" w:hAnsiTheme="majorHAnsi" w:cstheme="majorHAnsi"/>
            <w:noProof/>
            <w:color w:val="000000" w:themeColor="text1"/>
            <w:sz w:val="24"/>
            <w:szCs w:val="24"/>
          </w:rPr>
          <w:t>10.1.</w:t>
        </w:r>
        <w:r w:rsidRPr="002279C1">
          <w:rPr>
            <w:rFonts w:asciiTheme="majorHAnsi" w:eastAsiaTheme="minorEastAsia" w:hAnsiTheme="majorHAnsi" w:cstheme="majorHAnsi"/>
            <w:noProof/>
            <w:color w:val="000000" w:themeColor="text1"/>
            <w:sz w:val="24"/>
            <w:szCs w:val="24"/>
            <w:lang w:val="vi-VN" w:eastAsia="vi-VN"/>
          </w:rPr>
          <w:tab/>
        </w:r>
        <w:r w:rsidRPr="002279C1">
          <w:rPr>
            <w:rStyle w:val="Hyperlink"/>
            <w:rFonts w:asciiTheme="majorHAnsi" w:hAnsiTheme="majorHAnsi" w:cstheme="majorHAnsi"/>
            <w:noProof/>
            <w:color w:val="000000" w:themeColor="text1"/>
            <w:sz w:val="24"/>
            <w:szCs w:val="24"/>
          </w:rPr>
          <w:t>FUNCTIONAL CONFIGURATION AUDIT</w:t>
        </w:r>
      </w:hyperlink>
    </w:p>
    <w:p w:rsidR="002279C1" w:rsidRPr="002279C1" w:rsidRDefault="002279C1">
      <w:pPr>
        <w:pStyle w:val="TOC2"/>
        <w:tabs>
          <w:tab w:val="left" w:pos="1100"/>
          <w:tab w:val="right" w:pos="9350"/>
        </w:tabs>
        <w:rPr>
          <w:rFonts w:asciiTheme="majorHAnsi" w:eastAsiaTheme="minorEastAsia" w:hAnsiTheme="majorHAnsi" w:cstheme="majorHAnsi"/>
          <w:noProof/>
          <w:color w:val="000000" w:themeColor="text1"/>
          <w:sz w:val="24"/>
          <w:szCs w:val="24"/>
          <w:lang w:val="vi-VN" w:eastAsia="vi-VN"/>
        </w:rPr>
      </w:pPr>
      <w:hyperlink w:anchor="_Toc376289103" w:history="1">
        <w:r w:rsidRPr="002279C1">
          <w:rPr>
            <w:rStyle w:val="Hyperlink"/>
            <w:rFonts w:asciiTheme="majorHAnsi" w:hAnsiTheme="majorHAnsi" w:cstheme="majorHAnsi"/>
            <w:noProof/>
            <w:color w:val="000000" w:themeColor="text1"/>
            <w:sz w:val="24"/>
            <w:szCs w:val="24"/>
          </w:rPr>
          <w:t>10.2.</w:t>
        </w:r>
        <w:r w:rsidRPr="002279C1">
          <w:rPr>
            <w:rFonts w:asciiTheme="majorHAnsi" w:eastAsiaTheme="minorEastAsia" w:hAnsiTheme="majorHAnsi" w:cstheme="majorHAnsi"/>
            <w:noProof/>
            <w:color w:val="000000" w:themeColor="text1"/>
            <w:sz w:val="24"/>
            <w:szCs w:val="24"/>
            <w:lang w:val="vi-VN" w:eastAsia="vi-VN"/>
          </w:rPr>
          <w:tab/>
        </w:r>
        <w:r w:rsidRPr="002279C1">
          <w:rPr>
            <w:rStyle w:val="Hyperlink"/>
            <w:rFonts w:asciiTheme="majorHAnsi" w:hAnsiTheme="majorHAnsi" w:cstheme="majorHAnsi"/>
            <w:noProof/>
            <w:color w:val="000000" w:themeColor="text1"/>
            <w:sz w:val="24"/>
            <w:szCs w:val="24"/>
          </w:rPr>
          <w:t>PHYSICAL CONFIGURATION AUDIT</w:t>
        </w:r>
      </w:hyperlink>
    </w:p>
    <w:p w:rsidR="002279C1" w:rsidRPr="002279C1" w:rsidRDefault="002279C1">
      <w:pPr>
        <w:pStyle w:val="TOC2"/>
        <w:tabs>
          <w:tab w:val="left" w:pos="1100"/>
          <w:tab w:val="right" w:pos="9350"/>
        </w:tabs>
        <w:rPr>
          <w:rFonts w:asciiTheme="majorHAnsi" w:eastAsiaTheme="minorEastAsia" w:hAnsiTheme="majorHAnsi" w:cstheme="majorHAnsi"/>
          <w:noProof/>
          <w:color w:val="000000" w:themeColor="text1"/>
          <w:sz w:val="24"/>
          <w:szCs w:val="24"/>
          <w:lang w:val="vi-VN" w:eastAsia="vi-VN"/>
        </w:rPr>
      </w:pPr>
      <w:hyperlink w:anchor="_Toc376289104" w:history="1">
        <w:r w:rsidRPr="002279C1">
          <w:rPr>
            <w:rStyle w:val="Hyperlink"/>
            <w:rFonts w:asciiTheme="majorHAnsi" w:hAnsiTheme="majorHAnsi" w:cstheme="majorHAnsi"/>
            <w:noProof/>
            <w:color w:val="000000" w:themeColor="text1"/>
            <w:sz w:val="24"/>
            <w:szCs w:val="24"/>
          </w:rPr>
          <w:t>10.3.</w:t>
        </w:r>
        <w:r w:rsidRPr="002279C1">
          <w:rPr>
            <w:rFonts w:asciiTheme="majorHAnsi" w:eastAsiaTheme="minorEastAsia" w:hAnsiTheme="majorHAnsi" w:cstheme="majorHAnsi"/>
            <w:noProof/>
            <w:color w:val="000000" w:themeColor="text1"/>
            <w:sz w:val="24"/>
            <w:szCs w:val="24"/>
            <w:lang w:val="vi-VN" w:eastAsia="vi-VN"/>
          </w:rPr>
          <w:tab/>
        </w:r>
        <w:r w:rsidRPr="002279C1">
          <w:rPr>
            <w:rStyle w:val="Hyperlink"/>
            <w:rFonts w:asciiTheme="majorHAnsi" w:hAnsiTheme="majorHAnsi" w:cstheme="majorHAnsi"/>
            <w:noProof/>
            <w:color w:val="000000" w:themeColor="text1"/>
            <w:sz w:val="24"/>
            <w:szCs w:val="24"/>
          </w:rPr>
          <w:t>AUDITS AND REVIEWS OF CM</w:t>
        </w:r>
      </w:hyperlink>
    </w:p>
    <w:p w:rsidR="002279C1" w:rsidRPr="002279C1" w:rsidRDefault="002279C1">
      <w:pPr>
        <w:pStyle w:val="TOC3"/>
        <w:rPr>
          <w:rFonts w:eastAsiaTheme="minorEastAsia"/>
          <w:color w:val="000000" w:themeColor="text1"/>
          <w:lang w:val="vi-VN" w:eastAsia="vi-VN"/>
        </w:rPr>
      </w:pPr>
      <w:hyperlink w:anchor="_Toc376289105" w:history="1">
        <w:r w:rsidRPr="002279C1">
          <w:rPr>
            <w:rStyle w:val="Hyperlink"/>
            <w:color w:val="000000" w:themeColor="text1"/>
          </w:rPr>
          <w:t>10.3.1.</w:t>
        </w:r>
        <w:r w:rsidRPr="002279C1">
          <w:rPr>
            <w:rFonts w:eastAsiaTheme="minorEastAsia"/>
            <w:color w:val="000000" w:themeColor="text1"/>
            <w:lang w:val="vi-VN" w:eastAsia="vi-VN"/>
          </w:rPr>
          <w:tab/>
        </w:r>
        <w:r w:rsidRPr="002279C1">
          <w:rPr>
            <w:rStyle w:val="Hyperlink"/>
            <w:color w:val="000000" w:themeColor="text1"/>
          </w:rPr>
          <w:t>CM AUDITS</w:t>
        </w:r>
      </w:hyperlink>
    </w:p>
    <w:p w:rsidR="002279C1" w:rsidRPr="002279C1" w:rsidRDefault="002279C1">
      <w:pPr>
        <w:pStyle w:val="TOC3"/>
        <w:rPr>
          <w:rFonts w:eastAsiaTheme="minorEastAsia"/>
          <w:color w:val="000000" w:themeColor="text1"/>
          <w:lang w:val="vi-VN" w:eastAsia="vi-VN"/>
        </w:rPr>
      </w:pPr>
      <w:hyperlink w:anchor="_Toc376289106" w:history="1">
        <w:r w:rsidRPr="002279C1">
          <w:rPr>
            <w:rStyle w:val="Hyperlink"/>
            <w:color w:val="000000" w:themeColor="text1"/>
          </w:rPr>
          <w:t>10.3.2.</w:t>
        </w:r>
        <w:r w:rsidRPr="002279C1">
          <w:rPr>
            <w:rFonts w:eastAsiaTheme="minorEastAsia"/>
            <w:color w:val="000000" w:themeColor="text1"/>
            <w:lang w:val="vi-VN" w:eastAsia="vi-VN"/>
          </w:rPr>
          <w:tab/>
        </w:r>
        <w:r w:rsidRPr="002279C1">
          <w:rPr>
            <w:rStyle w:val="Hyperlink"/>
            <w:color w:val="000000" w:themeColor="text1"/>
          </w:rPr>
          <w:t>CM REVIEWS</w:t>
        </w:r>
      </w:hyperlink>
    </w:p>
    <w:p w:rsidR="002279C1" w:rsidRPr="002279C1" w:rsidRDefault="002279C1">
      <w:pPr>
        <w:pStyle w:val="TOC1"/>
        <w:tabs>
          <w:tab w:val="left" w:pos="660"/>
        </w:tabs>
        <w:rPr>
          <w:rFonts w:eastAsiaTheme="minorEastAsia"/>
          <w:caps w:val="0"/>
          <w:color w:val="000000" w:themeColor="text1"/>
          <w:lang w:eastAsia="vi-VN"/>
        </w:rPr>
      </w:pPr>
      <w:hyperlink w:anchor="_Toc376289107" w:history="1">
        <w:r w:rsidRPr="002279C1">
          <w:rPr>
            <w:rStyle w:val="Hyperlink"/>
            <w:color w:val="000000" w:themeColor="text1"/>
          </w:rPr>
          <w:t>11.</w:t>
        </w:r>
        <w:r w:rsidRPr="002279C1">
          <w:rPr>
            <w:rFonts w:eastAsiaTheme="minorEastAsia"/>
            <w:caps w:val="0"/>
            <w:color w:val="000000" w:themeColor="text1"/>
            <w:lang w:eastAsia="vi-VN"/>
          </w:rPr>
          <w:tab/>
        </w:r>
        <w:r w:rsidRPr="002279C1">
          <w:rPr>
            <w:rStyle w:val="Hyperlink"/>
            <w:color w:val="000000" w:themeColor="text1"/>
          </w:rPr>
          <w:t>SUBCONTRACTOR/VENDOR CONTROL</w:t>
        </w:r>
      </w:hyperlink>
    </w:p>
    <w:p w:rsidR="002279C1" w:rsidRPr="002279C1" w:rsidRDefault="002279C1">
      <w:pPr>
        <w:pStyle w:val="TOC1"/>
        <w:tabs>
          <w:tab w:val="left" w:pos="660"/>
        </w:tabs>
        <w:rPr>
          <w:rFonts w:eastAsiaTheme="minorEastAsia"/>
          <w:caps w:val="0"/>
          <w:color w:val="000000" w:themeColor="text1"/>
          <w:lang w:eastAsia="vi-VN"/>
        </w:rPr>
      </w:pPr>
      <w:hyperlink w:anchor="_Toc376289108" w:history="1">
        <w:r w:rsidRPr="002279C1">
          <w:rPr>
            <w:rStyle w:val="Hyperlink"/>
            <w:color w:val="000000" w:themeColor="text1"/>
          </w:rPr>
          <w:t>12.</w:t>
        </w:r>
        <w:r w:rsidRPr="002279C1">
          <w:rPr>
            <w:rFonts w:eastAsiaTheme="minorEastAsia"/>
            <w:caps w:val="0"/>
            <w:color w:val="000000" w:themeColor="text1"/>
            <w:lang w:eastAsia="vi-VN"/>
          </w:rPr>
          <w:tab/>
        </w:r>
        <w:r w:rsidRPr="002279C1">
          <w:rPr>
            <w:rStyle w:val="Hyperlink"/>
            <w:color w:val="000000" w:themeColor="text1"/>
          </w:rPr>
          <w:t>REVIEW OF CM ACTIVITIES WITH HIGHER-LEVEL MANAGEMENT</w:t>
        </w:r>
      </w:hyperlink>
    </w:p>
    <w:p w:rsidR="002279C1" w:rsidRPr="002279C1" w:rsidRDefault="002279C1">
      <w:pPr>
        <w:pStyle w:val="TOC1"/>
        <w:tabs>
          <w:tab w:val="left" w:pos="660"/>
        </w:tabs>
        <w:rPr>
          <w:rFonts w:eastAsiaTheme="minorEastAsia"/>
          <w:caps w:val="0"/>
          <w:color w:val="000000" w:themeColor="text1"/>
          <w:lang w:eastAsia="vi-VN"/>
        </w:rPr>
      </w:pPr>
      <w:hyperlink w:anchor="_Toc376289109" w:history="1">
        <w:r w:rsidRPr="002279C1">
          <w:rPr>
            <w:rStyle w:val="Hyperlink"/>
            <w:color w:val="000000" w:themeColor="text1"/>
          </w:rPr>
          <w:t>13.</w:t>
        </w:r>
        <w:r w:rsidRPr="002279C1">
          <w:rPr>
            <w:rFonts w:eastAsiaTheme="minorEastAsia"/>
            <w:caps w:val="0"/>
            <w:color w:val="000000" w:themeColor="text1"/>
            <w:lang w:eastAsia="vi-VN"/>
          </w:rPr>
          <w:tab/>
        </w:r>
        <w:r w:rsidRPr="002279C1">
          <w:rPr>
            <w:rStyle w:val="Hyperlink"/>
            <w:color w:val="000000" w:themeColor="text1"/>
          </w:rPr>
          <w:t>COLLECTING IMPROVEMENT INFORMATION</w:t>
        </w:r>
      </w:hyperlink>
    </w:p>
    <w:p w:rsidR="002279C1" w:rsidRPr="002279C1" w:rsidRDefault="002279C1">
      <w:pPr>
        <w:pStyle w:val="TOC1"/>
        <w:tabs>
          <w:tab w:val="left" w:pos="660"/>
        </w:tabs>
        <w:rPr>
          <w:rFonts w:eastAsiaTheme="minorEastAsia"/>
          <w:caps w:val="0"/>
          <w:color w:val="000000" w:themeColor="text1"/>
          <w:lang w:eastAsia="vi-VN"/>
        </w:rPr>
      </w:pPr>
      <w:hyperlink w:anchor="_Toc376289110" w:history="1">
        <w:r w:rsidRPr="002279C1">
          <w:rPr>
            <w:rStyle w:val="Hyperlink"/>
            <w:color w:val="000000" w:themeColor="text1"/>
          </w:rPr>
          <w:t>14.</w:t>
        </w:r>
        <w:r w:rsidRPr="002279C1">
          <w:rPr>
            <w:rFonts w:eastAsiaTheme="minorEastAsia"/>
            <w:caps w:val="0"/>
            <w:color w:val="000000" w:themeColor="text1"/>
            <w:lang w:eastAsia="vi-VN"/>
          </w:rPr>
          <w:tab/>
        </w:r>
        <w:r w:rsidRPr="002279C1">
          <w:rPr>
            <w:rStyle w:val="Hyperlink"/>
            <w:color w:val="000000" w:themeColor="text1"/>
          </w:rPr>
          <w:t>APPENDIX A:  ACRONYMS, ABBREVIATIONS AND DEFINITIONS</w:t>
        </w:r>
      </w:hyperlink>
    </w:p>
    <w:p w:rsidR="002279C1" w:rsidRPr="002279C1" w:rsidRDefault="002279C1">
      <w:pPr>
        <w:pStyle w:val="TOC2"/>
        <w:tabs>
          <w:tab w:val="left" w:pos="1100"/>
          <w:tab w:val="right" w:pos="9350"/>
        </w:tabs>
        <w:rPr>
          <w:rFonts w:asciiTheme="majorHAnsi" w:eastAsiaTheme="minorEastAsia" w:hAnsiTheme="majorHAnsi" w:cstheme="majorHAnsi"/>
          <w:noProof/>
          <w:color w:val="000000" w:themeColor="text1"/>
          <w:sz w:val="24"/>
          <w:szCs w:val="24"/>
          <w:lang w:val="vi-VN" w:eastAsia="vi-VN"/>
        </w:rPr>
      </w:pPr>
      <w:hyperlink w:anchor="_Toc376289111" w:history="1">
        <w:r w:rsidRPr="002279C1">
          <w:rPr>
            <w:rStyle w:val="Hyperlink"/>
            <w:rFonts w:asciiTheme="majorHAnsi" w:hAnsiTheme="majorHAnsi" w:cstheme="majorHAnsi"/>
            <w:noProof/>
            <w:color w:val="000000" w:themeColor="text1"/>
            <w:sz w:val="24"/>
            <w:szCs w:val="24"/>
          </w:rPr>
          <w:t>14.1.</w:t>
        </w:r>
        <w:r w:rsidRPr="002279C1">
          <w:rPr>
            <w:rFonts w:asciiTheme="majorHAnsi" w:eastAsiaTheme="minorEastAsia" w:hAnsiTheme="majorHAnsi" w:cstheme="majorHAnsi"/>
            <w:noProof/>
            <w:color w:val="000000" w:themeColor="text1"/>
            <w:sz w:val="24"/>
            <w:szCs w:val="24"/>
            <w:lang w:val="vi-VN" w:eastAsia="vi-VN"/>
          </w:rPr>
          <w:tab/>
        </w:r>
        <w:r w:rsidRPr="002279C1">
          <w:rPr>
            <w:rStyle w:val="Hyperlink"/>
            <w:rFonts w:asciiTheme="majorHAnsi" w:hAnsiTheme="majorHAnsi" w:cstheme="majorHAnsi"/>
            <w:noProof/>
            <w:color w:val="000000" w:themeColor="text1"/>
            <w:sz w:val="24"/>
            <w:szCs w:val="24"/>
          </w:rPr>
          <w:t>ACRONYMS AND ABBREVIATIONS</w:t>
        </w:r>
      </w:hyperlink>
    </w:p>
    <w:p w:rsidR="002279C1" w:rsidRPr="002279C1" w:rsidRDefault="002279C1">
      <w:pPr>
        <w:pStyle w:val="TOC2"/>
        <w:tabs>
          <w:tab w:val="left" w:pos="1100"/>
          <w:tab w:val="right" w:pos="9350"/>
        </w:tabs>
        <w:rPr>
          <w:rFonts w:asciiTheme="majorHAnsi" w:eastAsiaTheme="minorEastAsia" w:hAnsiTheme="majorHAnsi" w:cstheme="majorHAnsi"/>
          <w:noProof/>
          <w:color w:val="000000" w:themeColor="text1"/>
          <w:sz w:val="24"/>
          <w:szCs w:val="24"/>
          <w:lang w:val="vi-VN" w:eastAsia="vi-VN"/>
        </w:rPr>
      </w:pPr>
      <w:hyperlink w:anchor="_Toc376289112" w:history="1">
        <w:r w:rsidRPr="002279C1">
          <w:rPr>
            <w:rStyle w:val="Hyperlink"/>
            <w:rFonts w:asciiTheme="majorHAnsi" w:hAnsiTheme="majorHAnsi" w:cstheme="majorHAnsi"/>
            <w:noProof/>
            <w:color w:val="000000" w:themeColor="text1"/>
            <w:sz w:val="24"/>
            <w:szCs w:val="24"/>
          </w:rPr>
          <w:t>14.2.</w:t>
        </w:r>
        <w:r w:rsidRPr="002279C1">
          <w:rPr>
            <w:rFonts w:asciiTheme="majorHAnsi" w:eastAsiaTheme="minorEastAsia" w:hAnsiTheme="majorHAnsi" w:cstheme="majorHAnsi"/>
            <w:noProof/>
            <w:color w:val="000000" w:themeColor="text1"/>
            <w:sz w:val="24"/>
            <w:szCs w:val="24"/>
            <w:lang w:val="vi-VN" w:eastAsia="vi-VN"/>
          </w:rPr>
          <w:tab/>
        </w:r>
        <w:r w:rsidRPr="002279C1">
          <w:rPr>
            <w:rStyle w:val="Hyperlink"/>
            <w:rFonts w:asciiTheme="majorHAnsi" w:hAnsiTheme="majorHAnsi" w:cstheme="majorHAnsi"/>
            <w:noProof/>
            <w:color w:val="000000" w:themeColor="text1"/>
            <w:sz w:val="24"/>
            <w:szCs w:val="24"/>
          </w:rPr>
          <w:t>DEFINITION OF TERMS</w:t>
        </w:r>
      </w:hyperlink>
    </w:p>
    <w:p w:rsidR="002279C1" w:rsidRPr="002279C1" w:rsidRDefault="002279C1">
      <w:pPr>
        <w:pStyle w:val="TOC1"/>
        <w:tabs>
          <w:tab w:val="left" w:pos="660"/>
        </w:tabs>
        <w:rPr>
          <w:rFonts w:eastAsiaTheme="minorEastAsia"/>
          <w:caps w:val="0"/>
          <w:color w:val="000000" w:themeColor="text1"/>
          <w:lang w:eastAsia="vi-VN"/>
        </w:rPr>
      </w:pPr>
      <w:hyperlink w:anchor="_Toc376289113" w:history="1">
        <w:r w:rsidRPr="002279C1">
          <w:rPr>
            <w:rStyle w:val="Hyperlink"/>
            <w:color w:val="000000" w:themeColor="text1"/>
          </w:rPr>
          <w:t>15.</w:t>
        </w:r>
        <w:r w:rsidRPr="002279C1">
          <w:rPr>
            <w:rFonts w:eastAsiaTheme="minorEastAsia"/>
            <w:caps w:val="0"/>
            <w:color w:val="000000" w:themeColor="text1"/>
            <w:lang w:eastAsia="vi-VN"/>
          </w:rPr>
          <w:tab/>
        </w:r>
        <w:r w:rsidRPr="002279C1">
          <w:rPr>
            <w:rStyle w:val="Hyperlink"/>
            <w:color w:val="000000" w:themeColor="text1"/>
          </w:rPr>
          <w:t>APPENDIX B: FORMS</w:t>
        </w:r>
      </w:hyperlink>
    </w:p>
    <w:p w:rsidR="002279C1" w:rsidRPr="002279C1" w:rsidRDefault="002279C1">
      <w:pPr>
        <w:pStyle w:val="TOC1"/>
        <w:tabs>
          <w:tab w:val="left" w:pos="660"/>
        </w:tabs>
        <w:rPr>
          <w:rFonts w:eastAsiaTheme="minorEastAsia"/>
          <w:caps w:val="0"/>
          <w:color w:val="000000" w:themeColor="text1"/>
          <w:lang w:eastAsia="vi-VN"/>
        </w:rPr>
      </w:pPr>
      <w:hyperlink w:anchor="_Toc376289114" w:history="1">
        <w:r w:rsidRPr="002279C1">
          <w:rPr>
            <w:rStyle w:val="Hyperlink"/>
            <w:color w:val="000000" w:themeColor="text1"/>
          </w:rPr>
          <w:t>16.</w:t>
        </w:r>
        <w:r w:rsidRPr="002279C1">
          <w:rPr>
            <w:rFonts w:eastAsiaTheme="minorEastAsia"/>
            <w:caps w:val="0"/>
            <w:color w:val="000000" w:themeColor="text1"/>
            <w:lang w:eastAsia="vi-VN"/>
          </w:rPr>
          <w:tab/>
        </w:r>
        <w:r w:rsidRPr="002279C1">
          <w:rPr>
            <w:rStyle w:val="Hyperlink"/>
            <w:color w:val="000000" w:themeColor="text1"/>
          </w:rPr>
          <w:t>APPENDIX C: SCHEDULE OF PROJECT CM ACTIVITIES</w:t>
        </w:r>
      </w:hyperlink>
    </w:p>
    <w:p w:rsidR="002279C1" w:rsidRDefault="002279C1" w:rsidP="00981633">
      <w:pPr>
        <w:spacing w:after="120"/>
        <w:rPr>
          <w:rFonts w:asciiTheme="majorHAnsi" w:hAnsiTheme="majorHAnsi" w:cstheme="majorHAnsi"/>
          <w:sz w:val="24"/>
          <w:szCs w:val="24"/>
        </w:rPr>
      </w:pPr>
      <w:r w:rsidRPr="002279C1">
        <w:rPr>
          <w:rFonts w:asciiTheme="majorHAnsi" w:hAnsiTheme="majorHAnsi" w:cstheme="majorHAnsi"/>
          <w:color w:val="000000" w:themeColor="text1"/>
          <w:sz w:val="24"/>
          <w:szCs w:val="24"/>
        </w:rPr>
        <w:fldChar w:fldCharType="end"/>
      </w:r>
    </w:p>
    <w:p w:rsidR="00981633" w:rsidRPr="002279C1" w:rsidRDefault="002279C1" w:rsidP="002279C1">
      <w:pPr>
        <w:spacing w:after="0" w:line="240" w:lineRule="auto"/>
        <w:rPr>
          <w:rFonts w:asciiTheme="majorHAnsi" w:hAnsiTheme="majorHAnsi" w:cstheme="majorHAnsi"/>
          <w:sz w:val="24"/>
          <w:szCs w:val="24"/>
        </w:rPr>
      </w:pPr>
      <w:r>
        <w:rPr>
          <w:rFonts w:asciiTheme="majorHAnsi" w:hAnsiTheme="majorHAnsi" w:cstheme="majorHAnsi"/>
          <w:sz w:val="24"/>
          <w:szCs w:val="24"/>
        </w:rPr>
        <w:br w:type="page"/>
      </w:r>
    </w:p>
    <w:p w:rsidR="00B33043" w:rsidRPr="00981633" w:rsidRDefault="00B33043" w:rsidP="00981633">
      <w:pPr>
        <w:pStyle w:val="Heading1"/>
        <w:spacing w:before="0" w:after="120"/>
        <w:ind w:left="360"/>
        <w:rPr>
          <w:rFonts w:cstheme="majorHAnsi"/>
          <w:color w:val="1F3864" w:themeColor="accent5" w:themeShade="80"/>
          <w:sz w:val="36"/>
          <w:szCs w:val="36"/>
        </w:rPr>
      </w:pPr>
      <w:bookmarkStart w:id="4" w:name="_Toc376188573"/>
      <w:bookmarkStart w:id="5" w:name="_Toc376188606"/>
      <w:bookmarkStart w:id="6" w:name="_Toc376271309"/>
      <w:bookmarkStart w:id="7" w:name="_Toc376287003"/>
      <w:bookmarkStart w:id="8" w:name="_Toc376287363"/>
      <w:bookmarkStart w:id="9" w:name="_Toc376287482"/>
      <w:bookmarkStart w:id="10" w:name="_Toc376287701"/>
      <w:bookmarkStart w:id="11" w:name="_Toc376287932"/>
      <w:bookmarkStart w:id="12" w:name="_Toc376288605"/>
      <w:bookmarkStart w:id="13" w:name="_Toc376289011"/>
      <w:r w:rsidRPr="00981633">
        <w:rPr>
          <w:rFonts w:cstheme="majorHAnsi"/>
          <w:color w:val="1F3864" w:themeColor="accent5" w:themeShade="80"/>
          <w:sz w:val="36"/>
          <w:szCs w:val="36"/>
        </w:rPr>
        <w:lastRenderedPageBreak/>
        <w:t>List of table:</w:t>
      </w:r>
      <w:bookmarkEnd w:id="6"/>
      <w:bookmarkEnd w:id="7"/>
      <w:bookmarkEnd w:id="8"/>
      <w:bookmarkEnd w:id="9"/>
      <w:bookmarkEnd w:id="10"/>
      <w:bookmarkEnd w:id="11"/>
      <w:bookmarkEnd w:id="12"/>
      <w:bookmarkEnd w:id="13"/>
    </w:p>
    <w:p w:rsidR="002279C1" w:rsidRPr="002279C1" w:rsidRDefault="002279C1" w:rsidP="002279C1">
      <w:pPr>
        <w:pStyle w:val="TOC1"/>
        <w:ind w:left="360"/>
        <w:rPr>
          <w:rFonts w:asciiTheme="minorHAnsi" w:eastAsiaTheme="minorEastAsia" w:hAnsiTheme="minorHAnsi" w:cstheme="minorBidi"/>
          <w:caps w:val="0"/>
          <w:color w:val="000000" w:themeColor="text1"/>
          <w:sz w:val="22"/>
          <w:szCs w:val="22"/>
          <w:lang w:eastAsia="vi-VN"/>
        </w:rPr>
      </w:pPr>
      <w:r>
        <w:rPr>
          <w:b/>
          <w:caps w:val="0"/>
        </w:rPr>
        <w:fldChar w:fldCharType="begin"/>
      </w:r>
      <w:r>
        <w:rPr>
          <w:b/>
          <w:caps w:val="0"/>
        </w:rPr>
        <w:instrText xml:space="preserve"> TOC \f \n \p " " \h \z \t "Caption,1" </w:instrText>
      </w:r>
      <w:r>
        <w:rPr>
          <w:b/>
          <w:caps w:val="0"/>
        </w:rPr>
        <w:fldChar w:fldCharType="separate"/>
      </w:r>
      <w:hyperlink w:anchor="_Toc376288972" w:history="1">
        <w:r w:rsidRPr="002279C1">
          <w:rPr>
            <w:rStyle w:val="Hyperlink"/>
            <w:color w:val="000000" w:themeColor="text1"/>
          </w:rPr>
          <w:t>Table 1-1:  CI Nomenclature/Identification</w:t>
        </w:r>
      </w:hyperlink>
    </w:p>
    <w:p w:rsidR="002279C1" w:rsidRPr="002279C1" w:rsidRDefault="002279C1" w:rsidP="002279C1">
      <w:pPr>
        <w:pStyle w:val="TOC1"/>
        <w:ind w:left="360"/>
        <w:rPr>
          <w:rFonts w:asciiTheme="minorHAnsi" w:eastAsiaTheme="minorEastAsia" w:hAnsiTheme="minorHAnsi" w:cstheme="minorBidi"/>
          <w:caps w:val="0"/>
          <w:color w:val="000000" w:themeColor="text1"/>
          <w:sz w:val="22"/>
          <w:szCs w:val="22"/>
          <w:lang w:eastAsia="vi-VN"/>
        </w:rPr>
      </w:pPr>
      <w:hyperlink w:anchor="_Toc376288973" w:history="1">
        <w:r w:rsidRPr="002279C1">
          <w:rPr>
            <w:rStyle w:val="Hyperlink"/>
            <w:color w:val="000000" w:themeColor="text1"/>
          </w:rPr>
          <w:t>Table 3-1:  CM Training Matrix</w:t>
        </w:r>
      </w:hyperlink>
    </w:p>
    <w:p w:rsidR="002279C1" w:rsidRPr="002279C1" w:rsidRDefault="002279C1" w:rsidP="002279C1">
      <w:pPr>
        <w:pStyle w:val="TOC1"/>
        <w:ind w:left="360"/>
        <w:rPr>
          <w:rFonts w:asciiTheme="minorHAnsi" w:eastAsiaTheme="minorEastAsia" w:hAnsiTheme="minorHAnsi" w:cstheme="minorBidi"/>
          <w:caps w:val="0"/>
          <w:color w:val="000000" w:themeColor="text1"/>
          <w:sz w:val="22"/>
          <w:szCs w:val="22"/>
          <w:lang w:eastAsia="vi-VN"/>
        </w:rPr>
      </w:pPr>
      <w:hyperlink w:anchor="_Toc376288974" w:history="1">
        <w:r w:rsidRPr="002279C1">
          <w:rPr>
            <w:rStyle w:val="Hyperlink"/>
            <w:color w:val="000000" w:themeColor="text1"/>
          </w:rPr>
          <w:t>Table 4-1:  CM Milestones</w:t>
        </w:r>
      </w:hyperlink>
    </w:p>
    <w:p w:rsidR="002279C1" w:rsidRPr="002279C1" w:rsidRDefault="002279C1" w:rsidP="002279C1">
      <w:pPr>
        <w:pStyle w:val="TOC1"/>
        <w:ind w:left="360"/>
        <w:rPr>
          <w:rFonts w:asciiTheme="minorHAnsi" w:eastAsiaTheme="minorEastAsia" w:hAnsiTheme="minorHAnsi" w:cstheme="minorBidi"/>
          <w:caps w:val="0"/>
          <w:color w:val="000000" w:themeColor="text1"/>
          <w:sz w:val="22"/>
          <w:szCs w:val="22"/>
          <w:lang w:eastAsia="vi-VN"/>
        </w:rPr>
      </w:pPr>
      <w:hyperlink w:anchor="_Toc376288975" w:history="1">
        <w:r w:rsidRPr="002279C1">
          <w:rPr>
            <w:rStyle w:val="Hyperlink"/>
            <w:color w:val="000000" w:themeColor="text1"/>
          </w:rPr>
          <w:t>Table 8-1.  Baseline Change Process</w:t>
        </w:r>
      </w:hyperlink>
    </w:p>
    <w:p w:rsidR="002279C1" w:rsidRPr="002279C1" w:rsidRDefault="002279C1" w:rsidP="002279C1">
      <w:pPr>
        <w:pStyle w:val="TOC1"/>
        <w:ind w:left="360"/>
        <w:rPr>
          <w:rFonts w:asciiTheme="minorHAnsi" w:eastAsiaTheme="minorEastAsia" w:hAnsiTheme="minorHAnsi" w:cstheme="minorBidi"/>
          <w:caps w:val="0"/>
          <w:color w:val="000000" w:themeColor="text1"/>
          <w:sz w:val="22"/>
          <w:szCs w:val="22"/>
          <w:lang w:eastAsia="vi-VN"/>
        </w:rPr>
      </w:pPr>
      <w:hyperlink w:anchor="_Toc376288976" w:history="1">
        <w:r w:rsidRPr="002279C1">
          <w:rPr>
            <w:rStyle w:val="Hyperlink"/>
            <w:color w:val="000000" w:themeColor="text1"/>
          </w:rPr>
          <w:t>Table 8-2.  Explanation of Priorities</w:t>
        </w:r>
      </w:hyperlink>
    </w:p>
    <w:p w:rsidR="002279C1" w:rsidRPr="002279C1" w:rsidRDefault="002279C1" w:rsidP="002279C1">
      <w:pPr>
        <w:pStyle w:val="TOC1"/>
        <w:ind w:left="360"/>
        <w:rPr>
          <w:rFonts w:asciiTheme="minorHAnsi" w:eastAsiaTheme="minorEastAsia" w:hAnsiTheme="minorHAnsi" w:cstheme="minorBidi"/>
          <w:caps w:val="0"/>
          <w:color w:val="000000" w:themeColor="text1"/>
          <w:sz w:val="22"/>
          <w:szCs w:val="22"/>
          <w:lang w:eastAsia="vi-VN"/>
        </w:rPr>
      </w:pPr>
      <w:hyperlink w:anchor="_Toc376288977" w:history="1">
        <w:r w:rsidRPr="002279C1">
          <w:rPr>
            <w:rStyle w:val="Hyperlink"/>
            <w:color w:val="000000" w:themeColor="text1"/>
          </w:rPr>
          <w:t>Table 8-3.  Categories Used for Classifying Problems in Products</w:t>
        </w:r>
      </w:hyperlink>
    </w:p>
    <w:p w:rsidR="00981633" w:rsidRPr="002279C1" w:rsidRDefault="002279C1" w:rsidP="002279C1">
      <w:pPr>
        <w:pStyle w:val="Heading1"/>
        <w:spacing w:before="0" w:after="120"/>
        <w:ind w:left="360"/>
        <w:rPr>
          <w:rFonts w:cstheme="majorHAnsi"/>
          <w:color w:val="1F3864" w:themeColor="accent5" w:themeShade="80"/>
          <w:sz w:val="36"/>
          <w:szCs w:val="36"/>
        </w:rPr>
      </w:pPr>
      <w:r>
        <w:rPr>
          <w:rFonts w:eastAsia="Calibri" w:cstheme="majorHAnsi"/>
          <w:b w:val="0"/>
          <w:caps/>
          <w:noProof/>
          <w:color w:val="023160" w:themeColor="hyperlink" w:themeShade="80"/>
          <w:sz w:val="24"/>
          <w:szCs w:val="24"/>
          <w:lang w:val="vi-VN"/>
        </w:rPr>
        <w:fldChar w:fldCharType="end"/>
      </w:r>
      <w:bookmarkStart w:id="14" w:name="_Toc376289012"/>
      <w:r w:rsidRPr="002279C1">
        <w:rPr>
          <w:rFonts w:cstheme="majorHAnsi"/>
          <w:color w:val="1F3864" w:themeColor="accent5" w:themeShade="80"/>
          <w:sz w:val="36"/>
          <w:szCs w:val="36"/>
        </w:rPr>
        <w:t>List of Figure:</w:t>
      </w:r>
      <w:bookmarkEnd w:id="14"/>
    </w:p>
    <w:p w:rsidR="002279C1" w:rsidRPr="002279C1" w:rsidRDefault="002279C1" w:rsidP="002279C1">
      <w:pPr>
        <w:pStyle w:val="TOC1"/>
        <w:ind w:left="360"/>
        <w:rPr>
          <w:rFonts w:asciiTheme="minorHAnsi" w:eastAsiaTheme="minorEastAsia" w:hAnsiTheme="minorHAnsi" w:cstheme="minorBidi"/>
          <w:caps w:val="0"/>
          <w:color w:val="000000" w:themeColor="text1"/>
          <w:sz w:val="22"/>
          <w:szCs w:val="22"/>
          <w:lang w:eastAsia="vi-VN"/>
        </w:rPr>
      </w:pPr>
      <w:r w:rsidRPr="002279C1">
        <w:rPr>
          <w:color w:val="000000" w:themeColor="text1"/>
        </w:rPr>
        <w:fldChar w:fldCharType="begin"/>
      </w:r>
      <w:r w:rsidRPr="002279C1">
        <w:rPr>
          <w:color w:val="000000" w:themeColor="text1"/>
        </w:rPr>
        <w:instrText xml:space="preserve"> TOC \f \n \p " " \h \z \t "Title,1" </w:instrText>
      </w:r>
      <w:r w:rsidRPr="002279C1">
        <w:rPr>
          <w:color w:val="000000" w:themeColor="text1"/>
        </w:rPr>
        <w:fldChar w:fldCharType="separate"/>
      </w:r>
      <w:hyperlink w:anchor="_Toc376288978" w:history="1">
        <w:r w:rsidRPr="002279C1">
          <w:rPr>
            <w:rStyle w:val="Hyperlink"/>
            <w:b/>
            <w:color w:val="000000" w:themeColor="text1"/>
          </w:rPr>
          <w:t>Figure 1</w:t>
        </w:r>
        <w:r w:rsidRPr="002279C1">
          <w:rPr>
            <w:rStyle w:val="Hyperlink"/>
            <w:b/>
            <w:color w:val="000000" w:themeColor="text1"/>
            <w:lang w:val="en-US"/>
          </w:rPr>
          <w:t>-1</w:t>
        </w:r>
        <w:r w:rsidRPr="002279C1">
          <w:rPr>
            <w:rStyle w:val="Hyperlink"/>
            <w:b/>
            <w:color w:val="000000" w:themeColor="text1"/>
          </w:rPr>
          <w:t>: Overview of CM activities</w:t>
        </w:r>
      </w:hyperlink>
    </w:p>
    <w:p w:rsidR="002279C1" w:rsidRPr="002279C1" w:rsidRDefault="002279C1" w:rsidP="002279C1">
      <w:pPr>
        <w:pStyle w:val="TOC1"/>
        <w:ind w:left="360"/>
        <w:rPr>
          <w:rFonts w:asciiTheme="minorHAnsi" w:eastAsiaTheme="minorEastAsia" w:hAnsiTheme="minorHAnsi" w:cstheme="minorBidi"/>
          <w:caps w:val="0"/>
          <w:color w:val="000000" w:themeColor="text1"/>
          <w:sz w:val="22"/>
          <w:szCs w:val="22"/>
          <w:lang w:eastAsia="vi-VN"/>
        </w:rPr>
      </w:pPr>
      <w:hyperlink w:anchor="_Toc376288979" w:history="1">
        <w:r w:rsidRPr="002279C1">
          <w:rPr>
            <w:rStyle w:val="Hyperlink"/>
            <w:b/>
            <w:color w:val="000000" w:themeColor="text1"/>
          </w:rPr>
          <w:t>Figure 3-1:  Organization Structure</w:t>
        </w:r>
      </w:hyperlink>
    </w:p>
    <w:p w:rsidR="002279C1" w:rsidRPr="002279C1" w:rsidRDefault="002279C1" w:rsidP="002279C1">
      <w:pPr>
        <w:pStyle w:val="TOC1"/>
        <w:ind w:left="360"/>
        <w:rPr>
          <w:rFonts w:asciiTheme="minorHAnsi" w:eastAsiaTheme="minorEastAsia" w:hAnsiTheme="minorHAnsi" w:cstheme="minorBidi"/>
          <w:caps w:val="0"/>
          <w:color w:val="000000" w:themeColor="text1"/>
          <w:sz w:val="22"/>
          <w:szCs w:val="22"/>
          <w:lang w:eastAsia="vi-VN"/>
        </w:rPr>
      </w:pPr>
      <w:hyperlink w:anchor="_Toc376288980" w:history="1">
        <w:r w:rsidRPr="002279C1">
          <w:rPr>
            <w:rStyle w:val="Hyperlink"/>
            <w:b/>
            <w:color w:val="000000" w:themeColor="text1"/>
          </w:rPr>
          <w:t>Figure 6-1.  Document Numbering Identification</w:t>
        </w:r>
      </w:hyperlink>
    </w:p>
    <w:p w:rsidR="002279C1" w:rsidRPr="002279C1" w:rsidRDefault="002279C1" w:rsidP="002279C1">
      <w:pPr>
        <w:pStyle w:val="TOC1"/>
        <w:ind w:left="360"/>
        <w:rPr>
          <w:rFonts w:asciiTheme="minorHAnsi" w:eastAsiaTheme="minorEastAsia" w:hAnsiTheme="minorHAnsi" w:cstheme="minorBidi"/>
          <w:caps w:val="0"/>
          <w:color w:val="000000" w:themeColor="text1"/>
          <w:sz w:val="22"/>
          <w:szCs w:val="22"/>
          <w:lang w:eastAsia="vi-VN"/>
        </w:rPr>
      </w:pPr>
      <w:hyperlink w:anchor="_Toc376288981" w:history="1">
        <w:r w:rsidRPr="002279C1">
          <w:rPr>
            <w:rStyle w:val="Hyperlink"/>
            <w:b/>
            <w:color w:val="000000" w:themeColor="text1"/>
          </w:rPr>
          <w:t>Figure 6-2.  Document Revision Identification</w:t>
        </w:r>
      </w:hyperlink>
    </w:p>
    <w:p w:rsidR="002279C1" w:rsidRPr="002279C1" w:rsidRDefault="002279C1" w:rsidP="002279C1">
      <w:pPr>
        <w:pStyle w:val="TOC1"/>
        <w:ind w:left="360"/>
        <w:rPr>
          <w:rFonts w:asciiTheme="minorHAnsi" w:eastAsiaTheme="minorEastAsia" w:hAnsiTheme="minorHAnsi" w:cstheme="minorBidi"/>
          <w:caps w:val="0"/>
          <w:color w:val="000000" w:themeColor="text1"/>
          <w:sz w:val="22"/>
          <w:szCs w:val="22"/>
          <w:lang w:eastAsia="vi-VN"/>
        </w:rPr>
      </w:pPr>
      <w:hyperlink w:anchor="_Toc376288982" w:history="1">
        <w:r w:rsidRPr="002279C1">
          <w:rPr>
            <w:rStyle w:val="Hyperlink"/>
            <w:b/>
            <w:color w:val="000000" w:themeColor="text1"/>
          </w:rPr>
          <w:t>Figure 6-3.  Document Change Page Identification</w:t>
        </w:r>
      </w:hyperlink>
    </w:p>
    <w:p w:rsidR="002279C1" w:rsidRPr="002279C1" w:rsidRDefault="002279C1" w:rsidP="002279C1">
      <w:pPr>
        <w:pStyle w:val="TOC1"/>
        <w:ind w:left="360"/>
        <w:rPr>
          <w:rFonts w:asciiTheme="minorHAnsi" w:eastAsiaTheme="minorEastAsia" w:hAnsiTheme="minorHAnsi" w:cstheme="minorBidi"/>
          <w:caps w:val="0"/>
          <w:color w:val="000000" w:themeColor="text1"/>
          <w:sz w:val="22"/>
          <w:szCs w:val="22"/>
          <w:lang w:eastAsia="vi-VN"/>
        </w:rPr>
      </w:pPr>
      <w:hyperlink w:anchor="_Toc376288983" w:history="1">
        <w:r w:rsidRPr="002279C1">
          <w:rPr>
            <w:rStyle w:val="Hyperlink"/>
            <w:b/>
            <w:color w:val="000000" w:themeColor="text1"/>
          </w:rPr>
          <w:t>Figure 6-4.  Drawing Numbering Identification</w:t>
        </w:r>
      </w:hyperlink>
    </w:p>
    <w:p w:rsidR="002279C1" w:rsidRPr="002279C1" w:rsidRDefault="002279C1" w:rsidP="002279C1">
      <w:pPr>
        <w:pStyle w:val="TOC1"/>
        <w:ind w:left="360"/>
        <w:rPr>
          <w:rFonts w:asciiTheme="minorHAnsi" w:eastAsiaTheme="minorEastAsia" w:hAnsiTheme="minorHAnsi" w:cstheme="minorBidi"/>
          <w:caps w:val="0"/>
          <w:color w:val="000000" w:themeColor="text1"/>
          <w:sz w:val="22"/>
          <w:szCs w:val="22"/>
          <w:lang w:eastAsia="vi-VN"/>
        </w:rPr>
      </w:pPr>
      <w:hyperlink w:anchor="_Toc376288984" w:history="1">
        <w:r w:rsidRPr="002279C1">
          <w:rPr>
            <w:rStyle w:val="Hyperlink"/>
            <w:b/>
            <w:color w:val="000000" w:themeColor="text1"/>
          </w:rPr>
          <w:t>Figure 6-5.  Hardware/Software Identification</w:t>
        </w:r>
      </w:hyperlink>
    </w:p>
    <w:p w:rsidR="002279C1" w:rsidRPr="002279C1" w:rsidRDefault="002279C1" w:rsidP="002279C1">
      <w:pPr>
        <w:pStyle w:val="TOC1"/>
        <w:ind w:left="360"/>
        <w:rPr>
          <w:rFonts w:asciiTheme="minorHAnsi" w:eastAsiaTheme="minorEastAsia" w:hAnsiTheme="minorHAnsi" w:cstheme="minorBidi"/>
          <w:caps w:val="0"/>
          <w:color w:val="000000" w:themeColor="text1"/>
          <w:sz w:val="22"/>
          <w:szCs w:val="22"/>
          <w:lang w:eastAsia="vi-VN"/>
        </w:rPr>
      </w:pPr>
      <w:hyperlink w:anchor="_Toc376288985" w:history="1">
        <w:r w:rsidRPr="002279C1">
          <w:rPr>
            <w:rStyle w:val="Hyperlink"/>
            <w:b/>
            <w:color w:val="000000" w:themeColor="text1"/>
          </w:rPr>
          <w:t>Figure 6-6.  Copy Number Identification</w:t>
        </w:r>
      </w:hyperlink>
    </w:p>
    <w:p w:rsidR="002279C1" w:rsidRPr="002279C1" w:rsidRDefault="002279C1" w:rsidP="002279C1">
      <w:pPr>
        <w:pStyle w:val="TOC1"/>
        <w:ind w:left="360"/>
        <w:rPr>
          <w:rFonts w:asciiTheme="minorHAnsi" w:eastAsiaTheme="minorEastAsia" w:hAnsiTheme="minorHAnsi" w:cstheme="minorBidi"/>
          <w:caps w:val="0"/>
          <w:color w:val="000000" w:themeColor="text1"/>
          <w:sz w:val="22"/>
          <w:szCs w:val="22"/>
          <w:lang w:eastAsia="vi-VN"/>
        </w:rPr>
      </w:pPr>
      <w:hyperlink w:anchor="_Toc376288986" w:history="1">
        <w:r w:rsidRPr="002279C1">
          <w:rPr>
            <w:rStyle w:val="Hyperlink"/>
            <w:b/>
            <w:color w:val="000000" w:themeColor="text1"/>
          </w:rPr>
          <w:t>Figure 6-7.  Volume Number Identification</w:t>
        </w:r>
      </w:hyperlink>
    </w:p>
    <w:p w:rsidR="002279C1" w:rsidRPr="002279C1" w:rsidRDefault="002279C1" w:rsidP="002279C1">
      <w:pPr>
        <w:pStyle w:val="TOC1"/>
        <w:ind w:left="360"/>
        <w:rPr>
          <w:rFonts w:asciiTheme="minorHAnsi" w:eastAsiaTheme="minorEastAsia" w:hAnsiTheme="minorHAnsi" w:cstheme="minorBidi"/>
          <w:caps w:val="0"/>
          <w:color w:val="000000" w:themeColor="text1"/>
          <w:sz w:val="22"/>
          <w:szCs w:val="22"/>
          <w:lang w:eastAsia="vi-VN"/>
        </w:rPr>
      </w:pPr>
      <w:hyperlink w:anchor="_Toc376288987" w:history="1">
        <w:r w:rsidRPr="002279C1">
          <w:rPr>
            <w:rStyle w:val="Hyperlink"/>
            <w:b/>
            <w:color w:val="000000" w:themeColor="text1"/>
          </w:rPr>
          <w:t>Figure 6-8.  Firmware Identification</w:t>
        </w:r>
      </w:hyperlink>
    </w:p>
    <w:p w:rsidR="002279C1" w:rsidRPr="002279C1" w:rsidRDefault="002279C1" w:rsidP="002279C1">
      <w:pPr>
        <w:pStyle w:val="TOC1"/>
        <w:ind w:left="360"/>
        <w:rPr>
          <w:rFonts w:asciiTheme="minorHAnsi" w:eastAsiaTheme="minorEastAsia" w:hAnsiTheme="minorHAnsi" w:cstheme="minorBidi"/>
          <w:caps w:val="0"/>
          <w:color w:val="000000" w:themeColor="text1"/>
          <w:sz w:val="22"/>
          <w:szCs w:val="22"/>
          <w:lang w:eastAsia="vi-VN"/>
        </w:rPr>
      </w:pPr>
      <w:hyperlink w:anchor="_Toc376288988" w:history="1">
        <w:r w:rsidRPr="002279C1">
          <w:rPr>
            <w:rStyle w:val="Hyperlink"/>
            <w:b/>
            <w:color w:val="000000" w:themeColor="text1"/>
          </w:rPr>
          <w:t>Figure 6-9.  Change Request Identification</w:t>
        </w:r>
      </w:hyperlink>
    </w:p>
    <w:p w:rsidR="002279C1" w:rsidRPr="002279C1" w:rsidRDefault="002279C1" w:rsidP="002279C1">
      <w:pPr>
        <w:pStyle w:val="TOC1"/>
        <w:ind w:left="360"/>
        <w:rPr>
          <w:rFonts w:asciiTheme="minorHAnsi" w:eastAsiaTheme="minorEastAsia" w:hAnsiTheme="minorHAnsi" w:cstheme="minorBidi"/>
          <w:caps w:val="0"/>
          <w:color w:val="000000" w:themeColor="text1"/>
          <w:sz w:val="22"/>
          <w:szCs w:val="22"/>
          <w:lang w:eastAsia="vi-VN"/>
        </w:rPr>
      </w:pPr>
      <w:hyperlink w:anchor="_Toc376288989" w:history="1">
        <w:r w:rsidRPr="002279C1">
          <w:rPr>
            <w:rStyle w:val="Hyperlink"/>
            <w:b/>
            <w:color w:val="000000" w:themeColor="text1"/>
          </w:rPr>
          <w:t>Figure 6-10.  Sample Product Development Evolution</w:t>
        </w:r>
      </w:hyperlink>
    </w:p>
    <w:p w:rsidR="002279C1" w:rsidRPr="002279C1" w:rsidRDefault="002279C1" w:rsidP="002279C1">
      <w:pPr>
        <w:pStyle w:val="TOC1"/>
        <w:ind w:left="360"/>
        <w:rPr>
          <w:rFonts w:asciiTheme="minorHAnsi" w:eastAsiaTheme="minorEastAsia" w:hAnsiTheme="minorHAnsi" w:cstheme="minorBidi"/>
          <w:caps w:val="0"/>
          <w:color w:val="000000" w:themeColor="text1"/>
          <w:sz w:val="22"/>
          <w:szCs w:val="22"/>
          <w:lang w:eastAsia="vi-VN"/>
        </w:rPr>
      </w:pPr>
      <w:hyperlink w:anchor="_Toc376288990" w:history="1">
        <w:r w:rsidRPr="002279C1">
          <w:rPr>
            <w:rStyle w:val="Hyperlink"/>
            <w:b/>
            <w:color w:val="000000" w:themeColor="text1"/>
          </w:rPr>
          <w:t>Figure 8-1.  [[Project Title]] Configuration Boards</w:t>
        </w:r>
      </w:hyperlink>
    </w:p>
    <w:p w:rsidR="002279C1" w:rsidRPr="002279C1" w:rsidRDefault="002279C1" w:rsidP="002279C1">
      <w:pPr>
        <w:pStyle w:val="TOC1"/>
        <w:ind w:left="360"/>
        <w:rPr>
          <w:rFonts w:asciiTheme="minorHAnsi" w:eastAsiaTheme="minorEastAsia" w:hAnsiTheme="minorHAnsi" w:cstheme="minorBidi"/>
          <w:caps w:val="0"/>
          <w:color w:val="000000" w:themeColor="text1"/>
          <w:sz w:val="22"/>
          <w:szCs w:val="22"/>
          <w:lang w:eastAsia="vi-VN"/>
        </w:rPr>
      </w:pPr>
      <w:hyperlink w:anchor="_Toc376288991" w:history="1">
        <w:r w:rsidRPr="002279C1">
          <w:rPr>
            <w:rStyle w:val="Hyperlink"/>
            <w:b/>
            <w:color w:val="000000" w:themeColor="text1"/>
          </w:rPr>
          <w:t>Figure B-2.  System/Software Change/Software Enhancement Proposal</w:t>
        </w:r>
      </w:hyperlink>
    </w:p>
    <w:p w:rsidR="002279C1" w:rsidRPr="002279C1" w:rsidRDefault="002279C1" w:rsidP="002279C1">
      <w:pPr>
        <w:pStyle w:val="TOC1"/>
        <w:ind w:left="360"/>
        <w:rPr>
          <w:rFonts w:asciiTheme="minorHAnsi" w:eastAsiaTheme="minorEastAsia" w:hAnsiTheme="minorHAnsi" w:cstheme="minorBidi"/>
          <w:caps w:val="0"/>
          <w:color w:val="000000" w:themeColor="text1"/>
          <w:sz w:val="22"/>
          <w:szCs w:val="22"/>
          <w:lang w:eastAsia="vi-VN"/>
        </w:rPr>
      </w:pPr>
      <w:hyperlink w:anchor="_Toc376288992" w:history="1">
        <w:r w:rsidRPr="002279C1">
          <w:rPr>
            <w:rStyle w:val="Hyperlink"/>
            <w:b/>
            <w:color w:val="000000" w:themeColor="text1"/>
          </w:rPr>
          <w:t>Figure B-3.  System/Software Trouble/Change Request (STR/SCR)</w:t>
        </w:r>
      </w:hyperlink>
    </w:p>
    <w:p w:rsidR="002279C1" w:rsidRPr="002279C1" w:rsidRDefault="002279C1" w:rsidP="002279C1">
      <w:pPr>
        <w:pStyle w:val="TOC1"/>
        <w:ind w:left="360"/>
        <w:rPr>
          <w:rFonts w:asciiTheme="minorHAnsi" w:eastAsiaTheme="minorEastAsia" w:hAnsiTheme="minorHAnsi" w:cstheme="minorBidi"/>
          <w:caps w:val="0"/>
          <w:color w:val="000000" w:themeColor="text1"/>
          <w:sz w:val="22"/>
          <w:szCs w:val="22"/>
          <w:lang w:eastAsia="vi-VN"/>
        </w:rPr>
      </w:pPr>
      <w:hyperlink w:anchor="_Toc376288993" w:history="1">
        <w:r w:rsidRPr="002279C1">
          <w:rPr>
            <w:rStyle w:val="Hyperlink"/>
            <w:b/>
            <w:color w:val="000000" w:themeColor="text1"/>
            <w:lang w:val="en-US"/>
          </w:rPr>
          <w:t xml:space="preserve">Figure C-1: </w:t>
        </w:r>
        <w:r w:rsidRPr="002279C1">
          <w:rPr>
            <w:rStyle w:val="Hyperlink"/>
            <w:b/>
            <w:color w:val="000000" w:themeColor="text1"/>
          </w:rPr>
          <w:t>DOCUMENT CHANGE REQUEST (DCR)</w:t>
        </w:r>
      </w:hyperlink>
    </w:p>
    <w:p w:rsidR="002279C1" w:rsidRPr="002279C1" w:rsidRDefault="002279C1" w:rsidP="002279C1">
      <w:pPr>
        <w:pStyle w:val="Figuretext-L"/>
        <w:spacing w:before="0" w:after="120"/>
        <w:ind w:left="360" w:right="-630"/>
        <w:rPr>
          <w:rFonts w:asciiTheme="majorHAnsi" w:hAnsiTheme="majorHAnsi" w:cstheme="majorHAnsi"/>
        </w:rPr>
      </w:pPr>
      <w:r w:rsidRPr="002279C1">
        <w:rPr>
          <w:rFonts w:asciiTheme="majorHAnsi" w:hAnsiTheme="majorHAnsi" w:cstheme="majorHAnsi"/>
          <w:color w:val="000000" w:themeColor="text1"/>
        </w:rPr>
        <w:fldChar w:fldCharType="end"/>
      </w:r>
    </w:p>
    <w:p w:rsidR="00981633" w:rsidRDefault="00981633" w:rsidP="00687A29">
      <w:pPr>
        <w:pStyle w:val="Figuretext-L"/>
        <w:spacing w:before="0" w:after="120"/>
        <w:rPr>
          <w:rFonts w:asciiTheme="majorHAnsi" w:hAnsiTheme="majorHAnsi" w:cstheme="majorHAnsi"/>
        </w:rPr>
      </w:pPr>
    </w:p>
    <w:p w:rsidR="006A4EEA" w:rsidRPr="00D96ED4" w:rsidRDefault="00B33043" w:rsidP="00687A29">
      <w:pPr>
        <w:pStyle w:val="Figuretext-L"/>
        <w:spacing w:before="0" w:after="120"/>
        <w:rPr>
          <w:rFonts w:asciiTheme="majorHAnsi" w:hAnsiTheme="majorHAnsi" w:cstheme="majorHAnsi"/>
        </w:rPr>
        <w:sectPr w:rsidR="006A4EEA" w:rsidRPr="00D96ED4" w:rsidSect="003142A1">
          <w:headerReference w:type="even" r:id="rId11"/>
          <w:headerReference w:type="default" r:id="rId12"/>
          <w:footerReference w:type="even" r:id="rId13"/>
          <w:footerReference w:type="default" r:id="rId14"/>
          <w:headerReference w:type="first" r:id="rId15"/>
          <w:footerReference w:type="first" r:id="rId16"/>
          <w:pgSz w:w="12240" w:h="15840"/>
          <w:pgMar w:top="1728" w:right="1440" w:bottom="1440" w:left="1440" w:header="720" w:footer="720" w:gutter="0"/>
          <w:pgNumType w:start="1"/>
          <w:cols w:space="720"/>
          <w:titlePg/>
        </w:sectPr>
      </w:pPr>
      <w:r w:rsidRPr="00D96ED4">
        <w:rPr>
          <w:rFonts w:asciiTheme="majorHAnsi" w:hAnsiTheme="majorHAnsi" w:cstheme="majorHAnsi"/>
        </w:rPr>
        <w:br w:type="page"/>
      </w:r>
    </w:p>
    <w:p w:rsidR="006A4EEA" w:rsidRPr="00D96ED4" w:rsidRDefault="006A4EEA" w:rsidP="00556D78">
      <w:pPr>
        <w:pStyle w:val="Heading1"/>
        <w:numPr>
          <w:ilvl w:val="0"/>
          <w:numId w:val="6"/>
        </w:numPr>
        <w:spacing w:before="0" w:after="120"/>
        <w:ind w:left="360"/>
        <w:rPr>
          <w:rFonts w:cstheme="majorHAnsi"/>
          <w:color w:val="1F3864" w:themeColor="accent5" w:themeShade="80"/>
          <w:sz w:val="36"/>
          <w:szCs w:val="36"/>
        </w:rPr>
      </w:pPr>
      <w:bookmarkStart w:id="15" w:name="_Toc336241407"/>
      <w:bookmarkStart w:id="16" w:name="_Toc419168557"/>
      <w:bookmarkStart w:id="17" w:name="_Toc420218179"/>
      <w:bookmarkStart w:id="18" w:name="_Toc420219825"/>
      <w:bookmarkStart w:id="19" w:name="_Toc420221043"/>
      <w:bookmarkStart w:id="20" w:name="_Toc420221473"/>
      <w:bookmarkStart w:id="21" w:name="_Toc420286684"/>
      <w:bookmarkStart w:id="22" w:name="_Toc376256932"/>
      <w:bookmarkStart w:id="23" w:name="_Toc376287004"/>
      <w:bookmarkStart w:id="24" w:name="_Toc376287364"/>
      <w:bookmarkStart w:id="25" w:name="_Toc376287483"/>
      <w:bookmarkStart w:id="26" w:name="_Toc376287702"/>
      <w:bookmarkStart w:id="27" w:name="_Toc376287933"/>
      <w:bookmarkStart w:id="28" w:name="_Toc376288606"/>
      <w:bookmarkStart w:id="29" w:name="_Toc376289013"/>
      <w:r w:rsidRPr="00D96ED4">
        <w:rPr>
          <w:rFonts w:cstheme="majorHAnsi"/>
          <w:color w:val="1F3864" w:themeColor="accent5" w:themeShade="80"/>
          <w:sz w:val="36"/>
          <w:szCs w:val="36"/>
        </w:rPr>
        <w:lastRenderedPageBreak/>
        <w:t>INTRODUCTION</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6A4EEA" w:rsidRPr="00D96ED4" w:rsidRDefault="006A4EEA" w:rsidP="00687A29">
      <w:pPr>
        <w:pStyle w:val="BodyText"/>
        <w:numPr>
          <w:ilvl w:val="12"/>
          <w:numId w:val="0"/>
        </w:numPr>
        <w:tabs>
          <w:tab w:val="left" w:pos="8460"/>
        </w:tabs>
        <w:ind w:left="180" w:right="-720"/>
        <w:rPr>
          <w:rFonts w:asciiTheme="majorHAnsi" w:hAnsiTheme="majorHAnsi" w:cstheme="majorHAnsi"/>
          <w:b/>
          <w:bCs/>
          <w:i/>
          <w:iCs/>
          <w:color w:val="1F3864" w:themeColor="accent5" w:themeShade="80"/>
          <w:sz w:val="24"/>
          <w:lang w:val="vi-VN"/>
        </w:rPr>
      </w:pPr>
      <w:r w:rsidRPr="00D96ED4">
        <w:rPr>
          <w:rFonts w:asciiTheme="majorHAnsi" w:hAnsiTheme="majorHAnsi" w:cstheme="majorHAnsi"/>
          <w:b/>
          <w:bCs/>
          <w:i/>
          <w:iCs/>
          <w:color w:val="1F3864" w:themeColor="accent5" w:themeShade="80"/>
          <w:sz w:val="24"/>
          <w:lang w:val="vi-VN"/>
        </w:rPr>
        <w:t>Guidance</w:t>
      </w:r>
    </w:p>
    <w:p w:rsidR="006A4EEA" w:rsidRPr="00D96ED4" w:rsidRDefault="006A4EEA" w:rsidP="00687A29">
      <w:pPr>
        <w:pStyle w:val="BodyText"/>
        <w:numPr>
          <w:ilvl w:val="12"/>
          <w:numId w:val="0"/>
        </w:numPr>
        <w:tabs>
          <w:tab w:val="left" w:pos="8460"/>
        </w:tabs>
        <w:ind w:left="180" w:right="-720"/>
        <w:rPr>
          <w:rFonts w:asciiTheme="majorHAnsi" w:hAnsiTheme="majorHAnsi" w:cstheme="majorHAnsi"/>
          <w:i/>
          <w:iCs/>
          <w:color w:val="1F3864" w:themeColor="accent5" w:themeShade="80"/>
          <w:sz w:val="24"/>
          <w:lang w:val="vi-VN"/>
        </w:rPr>
      </w:pPr>
      <w:r w:rsidRPr="00D96ED4">
        <w:rPr>
          <w:rFonts w:asciiTheme="majorHAnsi" w:hAnsiTheme="majorHAnsi" w:cstheme="majorHAnsi"/>
          <w:i/>
          <w:iCs/>
          <w:color w:val="1F3864" w:themeColor="accent5" w:themeShade="80"/>
          <w:sz w:val="24"/>
          <w:lang w:val="vi-VN"/>
        </w:rPr>
        <w:t xml:space="preserve">Configuration Management (CM) is the process used during system development and maintenance to identify, control, and report </w:t>
      </w:r>
      <w:r w:rsidRPr="00D96ED4">
        <w:rPr>
          <w:rFonts w:asciiTheme="majorHAnsi" w:hAnsiTheme="majorHAnsi" w:cstheme="majorHAnsi"/>
          <w:i/>
          <w:iCs/>
          <w:color w:val="1F3864" w:themeColor="accent5" w:themeShade="80"/>
          <w:sz w:val="24"/>
          <w:lang w:val="vi-VN"/>
        </w:rPr>
        <w:t>functional</w:t>
      </w:r>
      <w:r w:rsidRPr="00D96ED4">
        <w:rPr>
          <w:rFonts w:asciiTheme="majorHAnsi" w:hAnsiTheme="majorHAnsi" w:cstheme="majorHAnsi"/>
          <w:i/>
          <w:iCs/>
          <w:color w:val="1F3864" w:themeColor="accent5" w:themeShade="80"/>
          <w:sz w:val="24"/>
          <w:lang w:val="vi-VN"/>
        </w:rPr>
        <w:t xml:space="preserve"> and physical configurations of system and software engineering products (e.g., hardware, system architectural design(s), interfacing equipment/systems, drawings, source code, executable code, databases, test scenarios and data, and documentation).  Use this template to ensure that the project CM Plan (CMP) identifies all of the activities associated with CM identification, control, status reporting and audit. </w:t>
      </w:r>
    </w:p>
    <w:p w:rsidR="006A4EEA" w:rsidRPr="00D96ED4" w:rsidRDefault="006A4EEA" w:rsidP="00556D78">
      <w:pPr>
        <w:pStyle w:val="Heading2"/>
        <w:numPr>
          <w:ilvl w:val="1"/>
          <w:numId w:val="6"/>
        </w:numPr>
        <w:tabs>
          <w:tab w:val="left" w:pos="540"/>
        </w:tabs>
        <w:spacing w:before="0" w:after="120"/>
        <w:rPr>
          <w:rFonts w:cstheme="majorHAnsi"/>
          <w:i w:val="0"/>
          <w:color w:val="1F3864" w:themeColor="accent5" w:themeShade="80"/>
          <w:sz w:val="32"/>
          <w:szCs w:val="32"/>
        </w:rPr>
      </w:pPr>
      <w:bookmarkStart w:id="30" w:name="_Toc376256933"/>
      <w:bookmarkStart w:id="31" w:name="_Toc376287005"/>
      <w:bookmarkStart w:id="32" w:name="_Toc376287365"/>
      <w:bookmarkStart w:id="33" w:name="_Toc376287484"/>
      <w:bookmarkStart w:id="34" w:name="_Toc376287703"/>
      <w:bookmarkStart w:id="35" w:name="_Toc376287934"/>
      <w:bookmarkStart w:id="36" w:name="_Toc376288607"/>
      <w:bookmarkStart w:id="37" w:name="_Toc376289014"/>
      <w:r w:rsidRPr="00D96ED4">
        <w:rPr>
          <w:rFonts w:cstheme="majorHAnsi"/>
          <w:i w:val="0"/>
          <w:color w:val="1F3864" w:themeColor="accent5" w:themeShade="80"/>
          <w:sz w:val="32"/>
          <w:szCs w:val="32"/>
        </w:rPr>
        <w:t>PURPOSE</w:t>
      </w:r>
      <w:bookmarkEnd w:id="30"/>
      <w:bookmarkEnd w:id="31"/>
      <w:bookmarkEnd w:id="32"/>
      <w:bookmarkEnd w:id="33"/>
      <w:bookmarkEnd w:id="34"/>
      <w:bookmarkEnd w:id="35"/>
      <w:bookmarkEnd w:id="36"/>
      <w:bookmarkEnd w:id="37"/>
    </w:p>
    <w:p w:rsidR="008D5A39" w:rsidRPr="00D96ED4" w:rsidRDefault="006A4EEA" w:rsidP="00687A29">
      <w:pPr>
        <w:spacing w:after="120"/>
        <w:ind w:left="360" w:right="-720"/>
        <w:rPr>
          <w:rFonts w:asciiTheme="majorHAnsi" w:hAnsiTheme="majorHAnsi" w:cstheme="majorHAnsi"/>
          <w:sz w:val="24"/>
          <w:lang w:val="vi-VN"/>
        </w:rPr>
      </w:pPr>
      <w:r w:rsidRPr="00D96ED4">
        <w:rPr>
          <w:rFonts w:asciiTheme="majorHAnsi" w:hAnsiTheme="majorHAnsi" w:cstheme="majorHAnsi"/>
          <w:sz w:val="24"/>
          <w:lang w:val="vi-VN"/>
        </w:rPr>
        <w:t xml:space="preserve">This Configuration Management (CM) Plan (CMP) describes the CM organization and practices applied consistently and uniformly throughout the life cycle for Configuration Items (CIs) that are developed or maintained by </w:t>
      </w:r>
      <w:r w:rsidRPr="00D96ED4">
        <w:rPr>
          <w:rFonts w:asciiTheme="majorHAnsi" w:hAnsiTheme="majorHAnsi" w:cstheme="majorHAnsi"/>
          <w:i/>
          <w:color w:val="1F3864" w:themeColor="accent5" w:themeShade="80"/>
          <w:sz w:val="24"/>
          <w:lang w:val="vi-VN"/>
        </w:rPr>
        <w:t>[[originating organization]].</w:t>
      </w:r>
    </w:p>
    <w:p w:rsidR="006A4EEA" w:rsidRPr="00D96ED4" w:rsidRDefault="006A4EEA" w:rsidP="00687A29">
      <w:pPr>
        <w:spacing w:after="120"/>
        <w:ind w:left="360" w:right="-720"/>
        <w:rPr>
          <w:rFonts w:asciiTheme="majorHAnsi" w:hAnsiTheme="majorHAnsi" w:cstheme="majorHAnsi"/>
          <w:sz w:val="24"/>
          <w:lang w:val="vi-VN"/>
        </w:rPr>
      </w:pPr>
      <w:r w:rsidRPr="00D96ED4">
        <w:rPr>
          <w:rFonts w:asciiTheme="majorHAnsi" w:hAnsiTheme="majorHAnsi" w:cstheme="majorHAnsi"/>
          <w:iCs/>
          <w:sz w:val="24"/>
          <w:lang w:val="vi-VN"/>
        </w:rPr>
        <w:t>The purpose of this document is to define and document CM activiti</w:t>
      </w:r>
      <w:r w:rsidR="008D5A39" w:rsidRPr="00D96ED4">
        <w:rPr>
          <w:rFonts w:asciiTheme="majorHAnsi" w:hAnsiTheme="majorHAnsi" w:cstheme="majorHAnsi"/>
          <w:iCs/>
          <w:sz w:val="24"/>
          <w:lang w:val="vi-VN"/>
        </w:rPr>
        <w:t>es, requirements, and resources</w:t>
      </w:r>
      <w:r w:rsidR="008D5A39" w:rsidRPr="00D96ED4">
        <w:rPr>
          <w:rFonts w:asciiTheme="majorHAnsi" w:hAnsiTheme="majorHAnsi" w:cstheme="majorHAnsi"/>
          <w:iCs/>
          <w:sz w:val="24"/>
          <w:lang w:val="en-US"/>
        </w:rPr>
        <w:t xml:space="preserve"> </w:t>
      </w:r>
      <w:r w:rsidRPr="00D96ED4">
        <w:rPr>
          <w:rFonts w:asciiTheme="majorHAnsi" w:hAnsiTheme="majorHAnsi" w:cstheme="majorHAnsi"/>
          <w:iCs/>
          <w:sz w:val="24"/>
          <w:lang w:val="vi-VN"/>
        </w:rPr>
        <w:t>to control the development and modification of the [[Project Title]] system.</w:t>
      </w:r>
    </w:p>
    <w:p w:rsidR="006A4EEA" w:rsidRPr="00D96ED4" w:rsidRDefault="006A4EEA" w:rsidP="00556D78">
      <w:pPr>
        <w:pStyle w:val="Heading2"/>
        <w:numPr>
          <w:ilvl w:val="1"/>
          <w:numId w:val="6"/>
        </w:numPr>
        <w:tabs>
          <w:tab w:val="left" w:pos="540"/>
        </w:tabs>
        <w:spacing w:before="0" w:after="120"/>
        <w:rPr>
          <w:rFonts w:cstheme="majorHAnsi"/>
          <w:i w:val="0"/>
          <w:color w:val="1F3864" w:themeColor="accent5" w:themeShade="80"/>
          <w:sz w:val="32"/>
          <w:szCs w:val="32"/>
        </w:rPr>
      </w:pPr>
      <w:bookmarkStart w:id="38" w:name="_Toc376256934"/>
      <w:bookmarkStart w:id="39" w:name="_Toc376287006"/>
      <w:bookmarkStart w:id="40" w:name="_Toc376287366"/>
      <w:bookmarkStart w:id="41" w:name="_Toc376287485"/>
      <w:bookmarkStart w:id="42" w:name="_Toc376287704"/>
      <w:bookmarkStart w:id="43" w:name="_Toc376287935"/>
      <w:bookmarkStart w:id="44" w:name="_Toc376288608"/>
      <w:bookmarkStart w:id="45" w:name="_Toc376289015"/>
      <w:r w:rsidRPr="00D96ED4">
        <w:rPr>
          <w:rFonts w:cstheme="majorHAnsi"/>
          <w:i w:val="0"/>
          <w:color w:val="1F3864" w:themeColor="accent5" w:themeShade="80"/>
          <w:sz w:val="32"/>
          <w:szCs w:val="32"/>
        </w:rPr>
        <w:t>SCOPE</w:t>
      </w:r>
      <w:bookmarkEnd w:id="38"/>
      <w:bookmarkEnd w:id="39"/>
      <w:bookmarkEnd w:id="40"/>
      <w:bookmarkEnd w:id="41"/>
      <w:bookmarkEnd w:id="42"/>
      <w:bookmarkEnd w:id="43"/>
      <w:bookmarkEnd w:id="44"/>
      <w:bookmarkEnd w:id="45"/>
    </w:p>
    <w:p w:rsidR="006A4EEA" w:rsidRPr="00D96ED4" w:rsidRDefault="006A4EEA" w:rsidP="00687A29">
      <w:pPr>
        <w:spacing w:after="120"/>
        <w:ind w:left="360" w:right="-720"/>
        <w:rPr>
          <w:rFonts w:asciiTheme="majorHAnsi" w:hAnsiTheme="majorHAnsi" w:cstheme="majorHAnsi"/>
          <w:sz w:val="24"/>
          <w:lang w:val="vi-VN"/>
        </w:rPr>
      </w:pPr>
      <w:r w:rsidRPr="00D96ED4">
        <w:rPr>
          <w:rFonts w:asciiTheme="majorHAnsi" w:hAnsiTheme="majorHAnsi" w:cstheme="majorHAnsi"/>
          <w:sz w:val="24"/>
          <w:lang w:val="vi-VN"/>
        </w:rPr>
        <w:t xml:space="preserve">This plan establishes the CM methods used during the development and maintenance of the </w:t>
      </w:r>
      <w:r w:rsidRPr="00D96ED4">
        <w:rPr>
          <w:rFonts w:asciiTheme="majorHAnsi" w:hAnsiTheme="majorHAnsi" w:cstheme="majorHAnsi"/>
          <w:i/>
          <w:color w:val="1F3864" w:themeColor="accent5" w:themeShade="80"/>
          <w:sz w:val="24"/>
          <w:lang w:val="vi-VN"/>
        </w:rPr>
        <w:t>[[Project Title]]</w:t>
      </w:r>
      <w:r w:rsidRPr="00D96ED4">
        <w:rPr>
          <w:rFonts w:asciiTheme="majorHAnsi" w:hAnsiTheme="majorHAnsi" w:cstheme="majorHAnsi"/>
          <w:color w:val="1F3864" w:themeColor="accent5" w:themeShade="80"/>
          <w:sz w:val="24"/>
          <w:lang w:val="vi-VN"/>
        </w:rPr>
        <w:t xml:space="preserve"> </w:t>
      </w:r>
      <w:r w:rsidRPr="00D96ED4">
        <w:rPr>
          <w:rFonts w:asciiTheme="majorHAnsi" w:hAnsiTheme="majorHAnsi" w:cstheme="majorHAnsi"/>
          <w:sz w:val="24"/>
          <w:lang w:val="vi-VN"/>
        </w:rPr>
        <w:t xml:space="preserve">system.  </w:t>
      </w:r>
    </w:p>
    <w:p w:rsidR="006A4EEA" w:rsidRPr="00D96ED4" w:rsidRDefault="006A4EEA" w:rsidP="00556D78">
      <w:pPr>
        <w:pStyle w:val="Heading2"/>
        <w:numPr>
          <w:ilvl w:val="1"/>
          <w:numId w:val="6"/>
        </w:numPr>
        <w:tabs>
          <w:tab w:val="left" w:pos="540"/>
        </w:tabs>
        <w:spacing w:before="0" w:after="120"/>
        <w:rPr>
          <w:rFonts w:cstheme="majorHAnsi"/>
          <w:i w:val="0"/>
          <w:color w:val="1F3864" w:themeColor="accent5" w:themeShade="80"/>
          <w:sz w:val="32"/>
          <w:szCs w:val="32"/>
        </w:rPr>
      </w:pPr>
      <w:bookmarkStart w:id="46" w:name="_Toc376256935"/>
      <w:bookmarkStart w:id="47" w:name="_Toc376287007"/>
      <w:bookmarkStart w:id="48" w:name="_Toc376287367"/>
      <w:bookmarkStart w:id="49" w:name="_Toc376287486"/>
      <w:bookmarkStart w:id="50" w:name="_Toc376287705"/>
      <w:bookmarkStart w:id="51" w:name="_Toc376287936"/>
      <w:bookmarkStart w:id="52" w:name="_Toc376288609"/>
      <w:bookmarkStart w:id="53" w:name="_Toc376289016"/>
      <w:r w:rsidRPr="00D96ED4">
        <w:rPr>
          <w:rFonts w:cstheme="majorHAnsi"/>
          <w:i w:val="0"/>
          <w:color w:val="1F3864" w:themeColor="accent5" w:themeShade="80"/>
          <w:sz w:val="32"/>
          <w:szCs w:val="32"/>
        </w:rPr>
        <w:t>APPROACH</w:t>
      </w:r>
      <w:bookmarkEnd w:id="46"/>
      <w:bookmarkEnd w:id="47"/>
      <w:bookmarkEnd w:id="48"/>
      <w:bookmarkEnd w:id="49"/>
      <w:bookmarkEnd w:id="50"/>
      <w:bookmarkEnd w:id="51"/>
      <w:bookmarkEnd w:id="52"/>
      <w:bookmarkEnd w:id="53"/>
    </w:p>
    <w:p w:rsidR="006A4EEA" w:rsidRPr="00D96ED4" w:rsidRDefault="006A4EEA" w:rsidP="00687A29">
      <w:pPr>
        <w:tabs>
          <w:tab w:val="left" w:pos="8640"/>
        </w:tabs>
        <w:spacing w:after="120"/>
        <w:ind w:left="360" w:right="-720"/>
        <w:rPr>
          <w:rFonts w:asciiTheme="majorHAnsi" w:hAnsiTheme="majorHAnsi" w:cstheme="majorHAnsi"/>
          <w:lang w:val="vi-VN"/>
        </w:rPr>
      </w:pPr>
      <w:r w:rsidRPr="00D96ED4">
        <w:rPr>
          <w:rFonts w:asciiTheme="majorHAnsi" w:hAnsiTheme="majorHAnsi" w:cstheme="majorHAnsi"/>
          <w:sz w:val="24"/>
          <w:lang w:val="vi-VN"/>
        </w:rPr>
        <w:t>The CM discipline is applied to those CIs for which the project organization has development and/or maintenance responsibilities.  The CM organization implements the activities described within this plan to ensure that products developed are correct, consistent, complete, and compliant with organization policies</w:t>
      </w:r>
      <w:r w:rsidRPr="00D96ED4">
        <w:rPr>
          <w:rFonts w:asciiTheme="majorHAnsi" w:hAnsiTheme="majorHAnsi" w:cstheme="majorHAnsi"/>
          <w:lang w:val="vi-VN"/>
        </w:rPr>
        <w:t xml:space="preserve">. </w:t>
      </w:r>
    </w:p>
    <w:p w:rsidR="008D5A39" w:rsidRPr="00D96ED4" w:rsidRDefault="008D5A39" w:rsidP="00687A29">
      <w:pPr>
        <w:pStyle w:val="BodyText"/>
        <w:numPr>
          <w:ilvl w:val="12"/>
          <w:numId w:val="0"/>
        </w:numPr>
        <w:ind w:left="450" w:right="-630"/>
        <w:rPr>
          <w:rFonts w:asciiTheme="majorHAnsi" w:hAnsiTheme="majorHAnsi" w:cstheme="majorHAnsi"/>
          <w:b/>
          <w:bCs/>
          <w:i/>
          <w:iCs/>
          <w:color w:val="1F3864" w:themeColor="accent5" w:themeShade="80"/>
          <w:sz w:val="24"/>
          <w:lang w:val="vi-VN"/>
        </w:rPr>
      </w:pPr>
      <w:r w:rsidRPr="00D96ED4">
        <w:rPr>
          <w:rFonts w:asciiTheme="majorHAnsi" w:hAnsiTheme="majorHAnsi" w:cstheme="majorHAnsi"/>
          <w:b/>
          <w:bCs/>
          <w:i/>
          <w:iCs/>
          <w:color w:val="1F3864" w:themeColor="accent5" w:themeShade="80"/>
          <w:sz w:val="24"/>
          <w:lang w:val="vi-VN"/>
        </w:rPr>
        <w:t>Guidance</w:t>
      </w:r>
    </w:p>
    <w:p w:rsidR="008D5A39" w:rsidRPr="00D96ED4" w:rsidRDefault="008D5A39" w:rsidP="00687A29">
      <w:pPr>
        <w:pStyle w:val="BodyText"/>
        <w:numPr>
          <w:ilvl w:val="12"/>
          <w:numId w:val="0"/>
        </w:numPr>
        <w:ind w:left="450" w:right="-630"/>
        <w:rPr>
          <w:rFonts w:asciiTheme="majorHAnsi" w:hAnsiTheme="majorHAnsi" w:cstheme="majorHAnsi"/>
          <w:i/>
          <w:iCs/>
          <w:color w:val="1F3864" w:themeColor="accent5" w:themeShade="80"/>
          <w:sz w:val="24"/>
        </w:rPr>
      </w:pPr>
      <w:r w:rsidRPr="00D96ED4">
        <w:rPr>
          <w:rFonts w:asciiTheme="majorHAnsi" w:hAnsiTheme="majorHAnsi" w:cstheme="majorHAnsi"/>
          <w:i/>
          <w:iCs/>
          <w:color w:val="1F3864" w:themeColor="accent5" w:themeShade="80"/>
          <w:sz w:val="24"/>
        </w:rPr>
        <w:t>When project management authorizes a separate configuration management plan for facilities, user this CMP as a template</w:t>
      </w:r>
    </w:p>
    <w:p w:rsidR="008D5A39" w:rsidRPr="00D96ED4" w:rsidRDefault="008D5A39" w:rsidP="00687A29">
      <w:pPr>
        <w:spacing w:after="120"/>
        <w:ind w:left="360"/>
        <w:rPr>
          <w:rFonts w:asciiTheme="majorHAnsi" w:hAnsiTheme="majorHAnsi" w:cstheme="majorHAnsi"/>
          <w:lang w:val="vi-VN"/>
        </w:rPr>
      </w:pPr>
    </w:p>
    <w:p w:rsidR="006A4EEA" w:rsidRPr="00D96ED4" w:rsidRDefault="006A4EEA" w:rsidP="00556D78">
      <w:pPr>
        <w:pStyle w:val="Heading2"/>
        <w:numPr>
          <w:ilvl w:val="1"/>
          <w:numId w:val="6"/>
        </w:numPr>
        <w:tabs>
          <w:tab w:val="left" w:pos="540"/>
        </w:tabs>
        <w:spacing w:before="0" w:after="120"/>
        <w:rPr>
          <w:rFonts w:cstheme="majorHAnsi"/>
          <w:i w:val="0"/>
          <w:color w:val="1F3864" w:themeColor="accent5" w:themeShade="80"/>
          <w:sz w:val="32"/>
          <w:szCs w:val="32"/>
        </w:rPr>
      </w:pPr>
      <w:bookmarkStart w:id="54" w:name="_Toc376256936"/>
      <w:bookmarkStart w:id="55" w:name="_Toc376287008"/>
      <w:bookmarkStart w:id="56" w:name="_Toc376287368"/>
      <w:bookmarkStart w:id="57" w:name="_Toc376287487"/>
      <w:bookmarkStart w:id="58" w:name="_Toc376287706"/>
      <w:bookmarkStart w:id="59" w:name="_Toc376287937"/>
      <w:bookmarkStart w:id="60" w:name="_Toc376288610"/>
      <w:bookmarkStart w:id="61" w:name="_Toc376289017"/>
      <w:r w:rsidRPr="00D96ED4">
        <w:rPr>
          <w:rFonts w:cstheme="majorHAnsi"/>
          <w:i w:val="0"/>
          <w:color w:val="1F3864" w:themeColor="accent5" w:themeShade="80"/>
          <w:sz w:val="32"/>
          <w:szCs w:val="32"/>
        </w:rPr>
        <w:t>SYSTEM OVERVIEW</w:t>
      </w:r>
      <w:bookmarkEnd w:id="54"/>
      <w:bookmarkEnd w:id="55"/>
      <w:bookmarkEnd w:id="56"/>
      <w:bookmarkEnd w:id="57"/>
      <w:bookmarkEnd w:id="58"/>
      <w:bookmarkEnd w:id="59"/>
      <w:bookmarkEnd w:id="60"/>
      <w:bookmarkEnd w:id="61"/>
    </w:p>
    <w:p w:rsidR="0036026B" w:rsidRPr="00803A4B" w:rsidRDefault="0036026B" w:rsidP="00556D78">
      <w:pPr>
        <w:pStyle w:val="BodyText"/>
        <w:numPr>
          <w:ilvl w:val="12"/>
          <w:numId w:val="6"/>
        </w:numPr>
        <w:ind w:left="360" w:right="-630"/>
        <w:rPr>
          <w:rFonts w:asciiTheme="majorHAnsi" w:hAnsiTheme="majorHAnsi" w:cstheme="majorHAnsi"/>
          <w:b/>
          <w:bCs/>
          <w:i/>
          <w:iCs/>
          <w:color w:val="1F3864" w:themeColor="accent5" w:themeShade="80"/>
          <w:sz w:val="24"/>
          <w:lang w:val="vi-VN"/>
        </w:rPr>
      </w:pPr>
      <w:r w:rsidRPr="00803A4B">
        <w:rPr>
          <w:rFonts w:asciiTheme="majorHAnsi" w:hAnsiTheme="majorHAnsi" w:cstheme="majorHAnsi"/>
          <w:b/>
          <w:bCs/>
          <w:i/>
          <w:iCs/>
          <w:color w:val="1F3864" w:themeColor="accent5" w:themeShade="80"/>
          <w:sz w:val="24"/>
          <w:lang w:val="vi-VN"/>
        </w:rPr>
        <w:t>Guidance</w:t>
      </w:r>
    </w:p>
    <w:p w:rsidR="0036026B" w:rsidRPr="00D96ED4" w:rsidRDefault="0036026B" w:rsidP="00556D78">
      <w:pPr>
        <w:pStyle w:val="BodyText"/>
        <w:numPr>
          <w:ilvl w:val="12"/>
          <w:numId w:val="6"/>
        </w:numPr>
        <w:ind w:left="360" w:right="-630"/>
        <w:rPr>
          <w:rFonts w:asciiTheme="majorHAnsi" w:hAnsiTheme="majorHAnsi" w:cstheme="majorHAnsi"/>
          <w:i/>
          <w:iCs/>
          <w:color w:val="1F3864" w:themeColor="accent5" w:themeShade="80"/>
          <w:sz w:val="24"/>
        </w:rPr>
      </w:pPr>
      <w:r w:rsidRPr="00D96ED4">
        <w:rPr>
          <w:rFonts w:asciiTheme="majorHAnsi" w:hAnsiTheme="majorHAnsi" w:cstheme="majorHAnsi"/>
          <w:i/>
          <w:iCs/>
          <w:color w:val="1F3864" w:themeColor="accent5" w:themeShade="80"/>
          <w:sz w:val="24"/>
        </w:rPr>
        <w:t>Provide a brief description of the system to which this plan applies</w:t>
      </w:r>
    </w:p>
    <w:p w:rsidR="0036026B" w:rsidRPr="00D96ED4" w:rsidRDefault="0036026B" w:rsidP="00687A29">
      <w:pPr>
        <w:spacing w:after="120"/>
        <w:rPr>
          <w:rFonts w:asciiTheme="majorHAnsi" w:hAnsiTheme="majorHAnsi" w:cstheme="majorHAnsi"/>
        </w:rPr>
      </w:pPr>
    </w:p>
    <w:p w:rsidR="006A4EEA" w:rsidRPr="00D96ED4" w:rsidRDefault="006A4EEA" w:rsidP="00556D78">
      <w:pPr>
        <w:pStyle w:val="Heading2"/>
        <w:numPr>
          <w:ilvl w:val="1"/>
          <w:numId w:val="6"/>
        </w:numPr>
        <w:tabs>
          <w:tab w:val="left" w:pos="540"/>
        </w:tabs>
        <w:spacing w:before="0" w:after="120"/>
        <w:rPr>
          <w:rFonts w:cstheme="majorHAnsi"/>
          <w:i w:val="0"/>
          <w:color w:val="1F3864" w:themeColor="accent5" w:themeShade="80"/>
          <w:sz w:val="32"/>
          <w:szCs w:val="32"/>
        </w:rPr>
      </w:pPr>
      <w:bookmarkStart w:id="62" w:name="_Toc376256937"/>
      <w:bookmarkStart w:id="63" w:name="_Toc376287009"/>
      <w:bookmarkStart w:id="64" w:name="_Toc376287369"/>
      <w:bookmarkStart w:id="65" w:name="_Toc376287488"/>
      <w:bookmarkStart w:id="66" w:name="_Toc376287707"/>
      <w:bookmarkStart w:id="67" w:name="_Toc376287938"/>
      <w:bookmarkStart w:id="68" w:name="_Toc376288611"/>
      <w:bookmarkStart w:id="69" w:name="_Toc376289018"/>
      <w:r w:rsidRPr="00D96ED4">
        <w:rPr>
          <w:rFonts w:cstheme="majorHAnsi"/>
          <w:i w:val="0"/>
          <w:color w:val="1F3864" w:themeColor="accent5" w:themeShade="80"/>
          <w:sz w:val="32"/>
          <w:szCs w:val="32"/>
        </w:rPr>
        <w:lastRenderedPageBreak/>
        <w:t>PROJECT-DEFINED CONFIGURATION ITEMS</w:t>
      </w:r>
      <w:bookmarkEnd w:id="62"/>
      <w:bookmarkEnd w:id="63"/>
      <w:bookmarkEnd w:id="64"/>
      <w:bookmarkEnd w:id="65"/>
      <w:bookmarkEnd w:id="66"/>
      <w:bookmarkEnd w:id="67"/>
      <w:bookmarkEnd w:id="68"/>
      <w:bookmarkEnd w:id="69"/>
    </w:p>
    <w:p w:rsidR="006A4EEA" w:rsidRPr="00803A4B" w:rsidRDefault="006A4EEA" w:rsidP="00687A29">
      <w:pPr>
        <w:spacing w:after="120"/>
        <w:ind w:left="270" w:right="-720"/>
        <w:rPr>
          <w:rFonts w:asciiTheme="majorHAnsi" w:hAnsiTheme="majorHAnsi" w:cstheme="majorHAnsi"/>
          <w:b/>
          <w:i/>
          <w:iCs/>
          <w:color w:val="1F3864" w:themeColor="accent5" w:themeShade="80"/>
          <w:sz w:val="24"/>
          <w:lang w:val="vi-VN"/>
        </w:rPr>
      </w:pPr>
      <w:r w:rsidRPr="00803A4B">
        <w:rPr>
          <w:rFonts w:asciiTheme="majorHAnsi" w:hAnsiTheme="majorHAnsi" w:cstheme="majorHAnsi"/>
          <w:b/>
          <w:i/>
          <w:iCs/>
          <w:color w:val="1F3864" w:themeColor="accent5" w:themeShade="80"/>
          <w:sz w:val="24"/>
          <w:lang w:val="vi-VN"/>
        </w:rPr>
        <w:t>Guidance</w:t>
      </w:r>
    </w:p>
    <w:p w:rsidR="006A4EEA" w:rsidRPr="00D96ED4" w:rsidRDefault="006A4EEA" w:rsidP="00687A29">
      <w:pPr>
        <w:spacing w:after="120"/>
        <w:ind w:left="270" w:right="-720"/>
        <w:rPr>
          <w:rFonts w:asciiTheme="majorHAnsi" w:hAnsiTheme="majorHAnsi" w:cstheme="majorHAnsi"/>
          <w:color w:val="1F3864" w:themeColor="accent5" w:themeShade="80"/>
          <w:sz w:val="24"/>
          <w:lang w:val="vi-VN"/>
        </w:rPr>
      </w:pPr>
      <w:r w:rsidRPr="00D96ED4">
        <w:rPr>
          <w:rFonts w:asciiTheme="majorHAnsi" w:hAnsiTheme="majorHAnsi" w:cstheme="majorHAnsi"/>
          <w:i/>
          <w:iCs/>
          <w:color w:val="1F3864" w:themeColor="accent5" w:themeShade="80"/>
          <w:sz w:val="24"/>
          <w:lang w:val="vi-VN"/>
        </w:rPr>
        <w:t>If the number of CIs covered by this Plan exceeds ten items, or if it is likely that the number or configuration of CIs will change periodically, it is recommended that the following table and supporting text be placed as an Appendix to this Plan.  Section 6 describes the products and associated technical data that should be considered for CI identification.</w:t>
      </w:r>
    </w:p>
    <w:p w:rsidR="006A4EEA" w:rsidRPr="00D96ED4" w:rsidRDefault="006A4EEA" w:rsidP="00687A29">
      <w:pPr>
        <w:spacing w:after="120"/>
        <w:ind w:left="180"/>
        <w:rPr>
          <w:rFonts w:asciiTheme="majorHAnsi" w:hAnsiTheme="majorHAnsi" w:cstheme="majorHAnsi"/>
          <w:sz w:val="24"/>
          <w:lang w:val="vi-VN"/>
        </w:rPr>
      </w:pPr>
      <w:r w:rsidRPr="00D96ED4">
        <w:rPr>
          <w:rFonts w:asciiTheme="majorHAnsi" w:hAnsiTheme="majorHAnsi" w:cstheme="majorHAnsi"/>
          <w:sz w:val="24"/>
          <w:lang w:val="vi-VN"/>
        </w:rPr>
        <w:t>Table 1-1 shows the CIs to which this plan applies.</w:t>
      </w:r>
    </w:p>
    <w:p w:rsidR="006A4EEA" w:rsidRPr="00FB2B7D" w:rsidRDefault="00FB2B7D" w:rsidP="00687A29">
      <w:pPr>
        <w:pStyle w:val="Caption"/>
        <w:spacing w:before="0" w:after="120"/>
        <w:jc w:val="center"/>
        <w:rPr>
          <w:rFonts w:asciiTheme="majorHAnsi" w:hAnsiTheme="majorHAnsi" w:cstheme="majorHAnsi"/>
          <w:color w:val="auto"/>
          <w:sz w:val="24"/>
          <w:szCs w:val="24"/>
        </w:rPr>
      </w:pPr>
      <w:bookmarkStart w:id="70" w:name="_Toc109014814"/>
      <w:bookmarkStart w:id="71" w:name="_Toc376288972"/>
      <w:r>
        <w:rPr>
          <w:rFonts w:asciiTheme="majorHAnsi" w:hAnsiTheme="majorHAnsi" w:cstheme="majorHAnsi"/>
          <w:color w:val="auto"/>
          <w:sz w:val="24"/>
          <w:szCs w:val="24"/>
        </w:rPr>
        <w:t>Table 1</w:t>
      </w:r>
      <w:r w:rsidR="005A04F7">
        <w:rPr>
          <w:rFonts w:asciiTheme="majorHAnsi" w:hAnsiTheme="majorHAnsi" w:cstheme="majorHAnsi"/>
          <w:color w:val="auto"/>
          <w:sz w:val="24"/>
          <w:szCs w:val="24"/>
        </w:rPr>
        <w:t>-1</w:t>
      </w:r>
      <w:r>
        <w:rPr>
          <w:rFonts w:asciiTheme="majorHAnsi" w:hAnsiTheme="majorHAnsi" w:cstheme="majorHAnsi"/>
          <w:color w:val="auto"/>
          <w:sz w:val="24"/>
          <w:szCs w:val="24"/>
        </w:rPr>
        <w:t>:</w:t>
      </w:r>
      <w:r w:rsidR="006A4EEA" w:rsidRPr="00FB2B7D">
        <w:rPr>
          <w:rFonts w:asciiTheme="majorHAnsi" w:hAnsiTheme="majorHAnsi" w:cstheme="majorHAnsi"/>
          <w:color w:val="auto"/>
          <w:sz w:val="24"/>
          <w:szCs w:val="24"/>
        </w:rPr>
        <w:t xml:space="preserve">  CI Nomenc</w:t>
      </w:r>
      <w:r w:rsidR="006A4EEA" w:rsidRPr="00FB2B7D">
        <w:rPr>
          <w:rFonts w:asciiTheme="majorHAnsi" w:hAnsiTheme="majorHAnsi" w:cstheme="majorHAnsi"/>
          <w:color w:val="auto"/>
          <w:sz w:val="24"/>
          <w:szCs w:val="24"/>
        </w:rPr>
        <w:t>lature/Identification</w:t>
      </w:r>
      <w:bookmarkEnd w:id="70"/>
      <w:bookmarkEnd w:id="71"/>
    </w:p>
    <w:tbl>
      <w:tblPr>
        <w:tblStyle w:val="ListTable3-Accent5"/>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00"/>
        <w:gridCol w:w="1440"/>
        <w:gridCol w:w="2250"/>
        <w:gridCol w:w="4055"/>
      </w:tblGrid>
      <w:tr w:rsidR="006A4EEA" w:rsidRPr="00D96ED4" w:rsidTr="0036026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00" w:type="dxa"/>
            <w:tcBorders>
              <w:top w:val="none" w:sz="0" w:space="0" w:color="auto"/>
              <w:left w:val="none" w:sz="0" w:space="0" w:color="auto"/>
              <w:bottom w:val="none" w:sz="0" w:space="0" w:color="auto"/>
              <w:right w:val="none" w:sz="0" w:space="0" w:color="auto"/>
            </w:tcBorders>
            <w:shd w:val="clear" w:color="auto" w:fill="1F3864" w:themeFill="accent5" w:themeFillShade="80"/>
          </w:tcPr>
          <w:p w:rsidR="006A4EEA" w:rsidRPr="00D96ED4" w:rsidRDefault="006A4EEA" w:rsidP="00687A29">
            <w:pPr>
              <w:spacing w:after="120"/>
              <w:rPr>
                <w:rFonts w:asciiTheme="majorHAnsi" w:hAnsiTheme="majorHAnsi" w:cstheme="majorHAnsi"/>
                <w:color w:val="FFFFFF" w:themeColor="background1"/>
                <w:lang w:val="vi-VN"/>
              </w:rPr>
            </w:pPr>
            <w:r w:rsidRPr="00D96ED4">
              <w:rPr>
                <w:rFonts w:asciiTheme="majorHAnsi" w:hAnsiTheme="majorHAnsi" w:cstheme="majorHAnsi"/>
                <w:color w:val="FFFFFF" w:themeColor="background1"/>
                <w:lang w:val="vi-VN"/>
              </w:rPr>
              <w:t>NOMENCLATURE</w:t>
            </w:r>
          </w:p>
        </w:tc>
        <w:tc>
          <w:tcPr>
            <w:tcW w:w="1440" w:type="dxa"/>
            <w:tcBorders>
              <w:top w:val="none" w:sz="0" w:space="0" w:color="auto"/>
              <w:bottom w:val="none" w:sz="0" w:space="0" w:color="auto"/>
            </w:tcBorders>
            <w:shd w:val="clear" w:color="auto" w:fill="1F3864" w:themeFill="accent5" w:themeFillShade="80"/>
          </w:tcPr>
          <w:p w:rsidR="006A4EEA" w:rsidRPr="00D96ED4"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FF" w:themeColor="background1"/>
                <w:lang w:val="vi-VN"/>
              </w:rPr>
            </w:pPr>
            <w:r w:rsidRPr="00D96ED4">
              <w:rPr>
                <w:rFonts w:asciiTheme="majorHAnsi" w:hAnsiTheme="majorHAnsi" w:cstheme="majorHAnsi"/>
                <w:color w:val="FFFFFF" w:themeColor="background1"/>
                <w:lang w:val="vi-VN"/>
              </w:rPr>
              <w:t>ACRONYM</w:t>
            </w:r>
          </w:p>
        </w:tc>
        <w:tc>
          <w:tcPr>
            <w:cnfStyle w:val="000010000000" w:firstRow="0" w:lastRow="0" w:firstColumn="0" w:lastColumn="0" w:oddVBand="1" w:evenVBand="0" w:oddHBand="0" w:evenHBand="0" w:firstRowFirstColumn="0" w:firstRowLastColumn="0" w:lastRowFirstColumn="0" w:lastRowLastColumn="0"/>
            <w:tcW w:w="2250" w:type="dxa"/>
            <w:tcBorders>
              <w:top w:val="none" w:sz="0" w:space="0" w:color="auto"/>
              <w:left w:val="none" w:sz="0" w:space="0" w:color="auto"/>
              <w:bottom w:val="none" w:sz="0" w:space="0" w:color="auto"/>
              <w:right w:val="none" w:sz="0" w:space="0" w:color="auto"/>
            </w:tcBorders>
            <w:shd w:val="clear" w:color="auto" w:fill="1F3864" w:themeFill="accent5" w:themeFillShade="80"/>
          </w:tcPr>
          <w:p w:rsidR="006A4EEA" w:rsidRPr="00D96ED4" w:rsidRDefault="006A4EEA" w:rsidP="00687A29">
            <w:pPr>
              <w:spacing w:after="120"/>
              <w:rPr>
                <w:rFonts w:asciiTheme="majorHAnsi" w:hAnsiTheme="majorHAnsi" w:cstheme="majorHAnsi"/>
                <w:color w:val="FFFFFF" w:themeColor="background1"/>
                <w:lang w:val="vi-VN"/>
              </w:rPr>
            </w:pPr>
            <w:r w:rsidRPr="00D96ED4">
              <w:rPr>
                <w:rFonts w:asciiTheme="majorHAnsi" w:hAnsiTheme="majorHAnsi" w:cstheme="majorHAnsi"/>
                <w:color w:val="FFFFFF" w:themeColor="background1"/>
                <w:lang w:val="vi-VN"/>
              </w:rPr>
              <w:t>CI NUMBER</w:t>
            </w:r>
          </w:p>
        </w:tc>
        <w:tc>
          <w:tcPr>
            <w:tcW w:w="4055" w:type="dxa"/>
            <w:tcBorders>
              <w:top w:val="none" w:sz="0" w:space="0" w:color="auto"/>
              <w:bottom w:val="none" w:sz="0" w:space="0" w:color="auto"/>
            </w:tcBorders>
            <w:shd w:val="clear" w:color="auto" w:fill="1F3864" w:themeFill="accent5" w:themeFillShade="80"/>
          </w:tcPr>
          <w:p w:rsidR="006A4EEA" w:rsidRPr="00D96ED4"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FF" w:themeColor="background1"/>
                <w:lang w:val="vi-VN"/>
              </w:rPr>
            </w:pPr>
            <w:r w:rsidRPr="00D96ED4">
              <w:rPr>
                <w:rFonts w:asciiTheme="majorHAnsi" w:hAnsiTheme="majorHAnsi" w:cstheme="majorHAnsi"/>
                <w:color w:val="FFFFFF" w:themeColor="background1"/>
                <w:lang w:val="vi-VN"/>
              </w:rPr>
              <w:t>RESPONSIBLE CUSTODIAN</w:t>
            </w:r>
          </w:p>
        </w:tc>
      </w:tr>
      <w:tr w:rsidR="006A4EEA" w:rsidRPr="00D96ED4" w:rsidTr="0036026B">
        <w:tc>
          <w:tcPr>
            <w:cnfStyle w:val="000010000000" w:firstRow="0" w:lastRow="0" w:firstColumn="0" w:lastColumn="0" w:oddVBand="1" w:evenVBand="0" w:oddHBand="0" w:evenHBand="0" w:firstRowFirstColumn="0" w:firstRowLastColumn="0" w:lastRowFirstColumn="0" w:lastRowLastColumn="0"/>
            <w:tcW w:w="2600" w:type="dxa"/>
            <w:tcBorders>
              <w:left w:val="none" w:sz="0" w:space="0" w:color="auto"/>
              <w:right w:val="none" w:sz="0" w:space="0" w:color="auto"/>
            </w:tcBorders>
          </w:tcPr>
          <w:p w:rsidR="006A4EEA" w:rsidRPr="00D96ED4" w:rsidRDefault="006A4EEA" w:rsidP="00687A29">
            <w:pPr>
              <w:pStyle w:val="Figuretext-L"/>
              <w:spacing w:before="0" w:after="120"/>
              <w:rPr>
                <w:rFonts w:asciiTheme="majorHAnsi" w:hAnsiTheme="majorHAnsi" w:cstheme="majorHAnsi"/>
                <w:color w:val="1F3864" w:themeColor="accent5" w:themeShade="80"/>
                <w:lang w:val="vi-VN"/>
              </w:rPr>
            </w:pPr>
            <w:r w:rsidRPr="00D96ED4">
              <w:rPr>
                <w:rFonts w:asciiTheme="majorHAnsi" w:hAnsiTheme="majorHAnsi" w:cstheme="majorHAnsi"/>
                <w:color w:val="1F3864" w:themeColor="accent5" w:themeShade="80"/>
                <w:lang w:val="vi-VN"/>
              </w:rPr>
              <w:t xml:space="preserve">[[CI#1]] </w:t>
            </w:r>
          </w:p>
        </w:tc>
        <w:tc>
          <w:tcPr>
            <w:tcW w:w="1440" w:type="dxa"/>
          </w:tcPr>
          <w:p w:rsidR="006A4EEA" w:rsidRPr="00D96ED4"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i/>
                <w:iCs/>
                <w:color w:val="1F3864" w:themeColor="accent5" w:themeShade="80"/>
                <w:lang w:val="vi-VN"/>
              </w:rPr>
            </w:pPr>
            <w:r w:rsidRPr="00D96ED4">
              <w:rPr>
                <w:rFonts w:asciiTheme="majorHAnsi" w:hAnsiTheme="majorHAnsi" w:cstheme="majorHAnsi"/>
                <w:bCs/>
                <w:i/>
                <w:iCs/>
                <w:color w:val="1F3864" w:themeColor="accent5" w:themeShade="80"/>
                <w:lang w:val="vi-VN"/>
              </w:rPr>
              <w:t xml:space="preserve">Acronym </w:t>
            </w:r>
          </w:p>
        </w:tc>
        <w:tc>
          <w:tcPr>
            <w:cnfStyle w:val="000010000000" w:firstRow="0" w:lastRow="0" w:firstColumn="0" w:lastColumn="0" w:oddVBand="1" w:evenVBand="0" w:oddHBand="0" w:evenHBand="0" w:firstRowFirstColumn="0" w:firstRowLastColumn="0" w:lastRowFirstColumn="0" w:lastRowLastColumn="0"/>
            <w:tcW w:w="2250" w:type="dxa"/>
            <w:tcBorders>
              <w:left w:val="none" w:sz="0" w:space="0" w:color="auto"/>
              <w:right w:val="none" w:sz="0" w:space="0" w:color="auto"/>
            </w:tcBorders>
          </w:tcPr>
          <w:p w:rsidR="006A4EEA" w:rsidRPr="00D96ED4" w:rsidRDefault="006A4EEA" w:rsidP="00687A29">
            <w:pPr>
              <w:spacing w:after="120"/>
              <w:rPr>
                <w:rFonts w:asciiTheme="majorHAnsi" w:hAnsiTheme="majorHAnsi" w:cstheme="majorHAnsi"/>
                <w:bCs/>
                <w:i/>
                <w:iCs/>
                <w:color w:val="1F3864" w:themeColor="accent5" w:themeShade="80"/>
                <w:lang w:val="vi-VN"/>
              </w:rPr>
            </w:pPr>
            <w:r w:rsidRPr="00D96ED4">
              <w:rPr>
                <w:rFonts w:asciiTheme="majorHAnsi" w:hAnsiTheme="majorHAnsi" w:cstheme="majorHAnsi"/>
                <w:bCs/>
                <w:i/>
                <w:iCs/>
                <w:color w:val="1F3864" w:themeColor="accent5" w:themeShade="80"/>
                <w:lang w:val="vi-VN"/>
              </w:rPr>
              <w:t>CI Identification (ID) number</w:t>
            </w:r>
          </w:p>
        </w:tc>
        <w:tc>
          <w:tcPr>
            <w:tcW w:w="4055" w:type="dxa"/>
          </w:tcPr>
          <w:p w:rsidR="006A4EEA" w:rsidRPr="00D96ED4"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i/>
                <w:iCs/>
                <w:color w:val="1F3864" w:themeColor="accent5" w:themeShade="80"/>
                <w:lang w:val="vi-VN"/>
              </w:rPr>
            </w:pPr>
            <w:r w:rsidRPr="00D96ED4">
              <w:rPr>
                <w:rFonts w:asciiTheme="majorHAnsi" w:hAnsiTheme="majorHAnsi" w:cstheme="majorHAnsi"/>
                <w:bCs/>
                <w:i/>
                <w:iCs/>
                <w:color w:val="1F3864" w:themeColor="accent5" w:themeShade="80"/>
                <w:lang w:val="vi-VN"/>
              </w:rPr>
              <w:t>Custodian organization name and code</w:t>
            </w:r>
          </w:p>
        </w:tc>
      </w:tr>
      <w:tr w:rsidR="006A4EEA" w:rsidRPr="00D96ED4" w:rsidTr="0036026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00" w:type="dxa"/>
            <w:tcBorders>
              <w:top w:val="none" w:sz="0" w:space="0" w:color="auto"/>
              <w:left w:val="none" w:sz="0" w:space="0" w:color="auto"/>
              <w:bottom w:val="none" w:sz="0" w:space="0" w:color="auto"/>
              <w:right w:val="none" w:sz="0" w:space="0" w:color="auto"/>
            </w:tcBorders>
          </w:tcPr>
          <w:p w:rsidR="006A4EEA" w:rsidRPr="00D96ED4" w:rsidRDefault="006A4EEA" w:rsidP="00687A29">
            <w:pPr>
              <w:spacing w:after="120"/>
              <w:rPr>
                <w:rFonts w:asciiTheme="majorHAnsi" w:hAnsiTheme="majorHAnsi" w:cstheme="majorHAnsi"/>
                <w:color w:val="1F3864" w:themeColor="accent5" w:themeShade="80"/>
                <w:lang w:val="vi-VN"/>
              </w:rPr>
            </w:pPr>
            <w:r w:rsidRPr="00D96ED4">
              <w:rPr>
                <w:rFonts w:asciiTheme="majorHAnsi" w:hAnsiTheme="majorHAnsi" w:cstheme="majorHAnsi"/>
                <w:color w:val="1F3864" w:themeColor="accent5" w:themeShade="80"/>
                <w:lang w:val="vi-VN"/>
              </w:rPr>
              <w:t xml:space="preserve">[[CI#2]] </w:t>
            </w:r>
          </w:p>
        </w:tc>
        <w:tc>
          <w:tcPr>
            <w:tcW w:w="1440" w:type="dxa"/>
            <w:tcBorders>
              <w:top w:val="none" w:sz="0" w:space="0" w:color="auto"/>
              <w:bottom w:val="none" w:sz="0" w:space="0" w:color="auto"/>
            </w:tcBorders>
          </w:tcPr>
          <w:p w:rsidR="006A4EEA" w:rsidRPr="00D96ED4"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i/>
                <w:iCs/>
                <w:color w:val="1F3864" w:themeColor="accent5" w:themeShade="80"/>
                <w:lang w:val="vi-VN"/>
              </w:rPr>
            </w:pPr>
            <w:r w:rsidRPr="00D96ED4">
              <w:rPr>
                <w:rFonts w:asciiTheme="majorHAnsi" w:hAnsiTheme="majorHAnsi" w:cstheme="majorHAnsi"/>
                <w:bCs/>
                <w:i/>
                <w:iCs/>
                <w:color w:val="1F3864" w:themeColor="accent5" w:themeShade="80"/>
                <w:lang w:val="vi-VN"/>
              </w:rPr>
              <w:t>Acronym</w:t>
            </w:r>
          </w:p>
        </w:tc>
        <w:tc>
          <w:tcPr>
            <w:cnfStyle w:val="000010000000" w:firstRow="0" w:lastRow="0" w:firstColumn="0" w:lastColumn="0" w:oddVBand="1" w:evenVBand="0" w:oddHBand="0" w:evenHBand="0" w:firstRowFirstColumn="0" w:firstRowLastColumn="0" w:lastRowFirstColumn="0" w:lastRowLastColumn="0"/>
            <w:tcW w:w="2250" w:type="dxa"/>
            <w:tcBorders>
              <w:top w:val="none" w:sz="0" w:space="0" w:color="auto"/>
              <w:left w:val="none" w:sz="0" w:space="0" w:color="auto"/>
              <w:bottom w:val="none" w:sz="0" w:space="0" w:color="auto"/>
              <w:right w:val="none" w:sz="0" w:space="0" w:color="auto"/>
            </w:tcBorders>
          </w:tcPr>
          <w:p w:rsidR="006A4EEA" w:rsidRPr="00D96ED4" w:rsidRDefault="006A4EEA" w:rsidP="00687A29">
            <w:pPr>
              <w:spacing w:after="120"/>
              <w:rPr>
                <w:rFonts w:asciiTheme="majorHAnsi" w:hAnsiTheme="majorHAnsi" w:cstheme="majorHAnsi"/>
                <w:bCs/>
                <w:i/>
                <w:iCs/>
                <w:color w:val="1F3864" w:themeColor="accent5" w:themeShade="80"/>
                <w:lang w:val="vi-VN"/>
              </w:rPr>
            </w:pPr>
            <w:r w:rsidRPr="00D96ED4">
              <w:rPr>
                <w:rFonts w:asciiTheme="majorHAnsi" w:hAnsiTheme="majorHAnsi" w:cstheme="majorHAnsi"/>
                <w:bCs/>
                <w:i/>
                <w:iCs/>
                <w:color w:val="1F3864" w:themeColor="accent5" w:themeShade="80"/>
                <w:lang w:val="vi-VN"/>
              </w:rPr>
              <w:t>CI ID number</w:t>
            </w:r>
          </w:p>
        </w:tc>
        <w:tc>
          <w:tcPr>
            <w:tcW w:w="4055" w:type="dxa"/>
            <w:tcBorders>
              <w:top w:val="none" w:sz="0" w:space="0" w:color="auto"/>
              <w:bottom w:val="none" w:sz="0" w:space="0" w:color="auto"/>
            </w:tcBorders>
          </w:tcPr>
          <w:p w:rsidR="006A4EEA" w:rsidRPr="00D96ED4"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i/>
                <w:iCs/>
                <w:color w:val="1F3864" w:themeColor="accent5" w:themeShade="80"/>
                <w:lang w:val="vi-VN"/>
              </w:rPr>
            </w:pPr>
            <w:r w:rsidRPr="00D96ED4">
              <w:rPr>
                <w:rFonts w:asciiTheme="majorHAnsi" w:hAnsiTheme="majorHAnsi" w:cstheme="majorHAnsi"/>
                <w:bCs/>
                <w:i/>
                <w:iCs/>
                <w:color w:val="1F3864" w:themeColor="accent5" w:themeShade="80"/>
                <w:lang w:val="vi-VN"/>
              </w:rPr>
              <w:t>Custodian organization name and code</w:t>
            </w:r>
          </w:p>
        </w:tc>
      </w:tr>
      <w:tr w:rsidR="006A4EEA" w:rsidRPr="00D96ED4" w:rsidTr="0036026B">
        <w:tc>
          <w:tcPr>
            <w:cnfStyle w:val="000010000000" w:firstRow="0" w:lastRow="0" w:firstColumn="0" w:lastColumn="0" w:oddVBand="1" w:evenVBand="0" w:oddHBand="0" w:evenHBand="0" w:firstRowFirstColumn="0" w:firstRowLastColumn="0" w:lastRowFirstColumn="0" w:lastRowLastColumn="0"/>
            <w:tcW w:w="2600" w:type="dxa"/>
            <w:tcBorders>
              <w:left w:val="none" w:sz="0" w:space="0" w:color="auto"/>
              <w:right w:val="none" w:sz="0" w:space="0" w:color="auto"/>
            </w:tcBorders>
          </w:tcPr>
          <w:p w:rsidR="006A4EEA" w:rsidRPr="00D96ED4" w:rsidRDefault="006A4EEA" w:rsidP="00687A29">
            <w:pPr>
              <w:spacing w:after="120"/>
              <w:rPr>
                <w:rFonts w:asciiTheme="majorHAnsi" w:hAnsiTheme="majorHAnsi" w:cstheme="majorHAnsi"/>
                <w:color w:val="1F3864" w:themeColor="accent5" w:themeShade="80"/>
                <w:lang w:val="vi-VN"/>
              </w:rPr>
            </w:pPr>
            <w:r w:rsidRPr="00D96ED4">
              <w:rPr>
                <w:rFonts w:asciiTheme="majorHAnsi" w:hAnsiTheme="majorHAnsi" w:cstheme="majorHAnsi"/>
                <w:color w:val="1F3864" w:themeColor="accent5" w:themeShade="80"/>
                <w:lang w:val="vi-VN"/>
              </w:rPr>
              <w:t xml:space="preserve">[[CI#3]] </w:t>
            </w:r>
          </w:p>
        </w:tc>
        <w:tc>
          <w:tcPr>
            <w:tcW w:w="1440" w:type="dxa"/>
          </w:tcPr>
          <w:p w:rsidR="006A4EEA" w:rsidRPr="00D96ED4"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i/>
                <w:iCs/>
                <w:color w:val="1F3864" w:themeColor="accent5" w:themeShade="80"/>
                <w:lang w:val="vi-VN"/>
              </w:rPr>
            </w:pPr>
            <w:r w:rsidRPr="00D96ED4">
              <w:rPr>
                <w:rFonts w:asciiTheme="majorHAnsi" w:hAnsiTheme="majorHAnsi" w:cstheme="majorHAnsi"/>
                <w:bCs/>
                <w:i/>
                <w:iCs/>
                <w:color w:val="1F3864" w:themeColor="accent5" w:themeShade="80"/>
                <w:lang w:val="vi-VN"/>
              </w:rPr>
              <w:t>Acronym</w:t>
            </w:r>
          </w:p>
        </w:tc>
        <w:tc>
          <w:tcPr>
            <w:cnfStyle w:val="000010000000" w:firstRow="0" w:lastRow="0" w:firstColumn="0" w:lastColumn="0" w:oddVBand="1" w:evenVBand="0" w:oddHBand="0" w:evenHBand="0" w:firstRowFirstColumn="0" w:firstRowLastColumn="0" w:lastRowFirstColumn="0" w:lastRowLastColumn="0"/>
            <w:tcW w:w="2250" w:type="dxa"/>
            <w:tcBorders>
              <w:left w:val="none" w:sz="0" w:space="0" w:color="auto"/>
              <w:right w:val="none" w:sz="0" w:space="0" w:color="auto"/>
            </w:tcBorders>
          </w:tcPr>
          <w:p w:rsidR="006A4EEA" w:rsidRPr="00D96ED4" w:rsidRDefault="006A4EEA" w:rsidP="00687A29">
            <w:pPr>
              <w:spacing w:after="120"/>
              <w:rPr>
                <w:rFonts w:asciiTheme="majorHAnsi" w:hAnsiTheme="majorHAnsi" w:cstheme="majorHAnsi"/>
                <w:bCs/>
                <w:i/>
                <w:iCs/>
                <w:color w:val="1F3864" w:themeColor="accent5" w:themeShade="80"/>
                <w:lang w:val="vi-VN"/>
              </w:rPr>
            </w:pPr>
            <w:r w:rsidRPr="00D96ED4">
              <w:rPr>
                <w:rFonts w:asciiTheme="majorHAnsi" w:hAnsiTheme="majorHAnsi" w:cstheme="majorHAnsi"/>
                <w:bCs/>
                <w:i/>
                <w:iCs/>
                <w:color w:val="1F3864" w:themeColor="accent5" w:themeShade="80"/>
                <w:lang w:val="vi-VN"/>
              </w:rPr>
              <w:t>CI ID number</w:t>
            </w:r>
          </w:p>
        </w:tc>
        <w:tc>
          <w:tcPr>
            <w:tcW w:w="4055" w:type="dxa"/>
          </w:tcPr>
          <w:p w:rsidR="006A4EEA" w:rsidRPr="00D96ED4"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i/>
                <w:iCs/>
                <w:color w:val="1F3864" w:themeColor="accent5" w:themeShade="80"/>
                <w:lang w:val="vi-VN"/>
              </w:rPr>
            </w:pPr>
            <w:r w:rsidRPr="00D96ED4">
              <w:rPr>
                <w:rFonts w:asciiTheme="majorHAnsi" w:hAnsiTheme="majorHAnsi" w:cstheme="majorHAnsi"/>
                <w:bCs/>
                <w:i/>
                <w:iCs/>
                <w:color w:val="1F3864" w:themeColor="accent5" w:themeShade="80"/>
                <w:lang w:val="vi-VN"/>
              </w:rPr>
              <w:t>Custodian organization name and code</w:t>
            </w:r>
          </w:p>
        </w:tc>
      </w:tr>
    </w:tbl>
    <w:p w:rsidR="006A4EEA" w:rsidRPr="00D96ED4" w:rsidRDefault="006A4EEA" w:rsidP="00687A29">
      <w:pPr>
        <w:spacing w:after="120"/>
        <w:rPr>
          <w:rFonts w:asciiTheme="majorHAnsi" w:hAnsiTheme="majorHAnsi" w:cstheme="majorHAnsi"/>
          <w:lang w:val="vi-VN"/>
        </w:rPr>
      </w:pPr>
    </w:p>
    <w:p w:rsidR="006A4EEA" w:rsidRPr="00D96ED4" w:rsidRDefault="006A4EEA" w:rsidP="00687A29">
      <w:pPr>
        <w:spacing w:after="120"/>
        <w:ind w:left="360" w:right="-720"/>
        <w:rPr>
          <w:rFonts w:asciiTheme="majorHAnsi" w:hAnsiTheme="majorHAnsi" w:cstheme="majorHAnsi"/>
          <w:sz w:val="24"/>
          <w:lang w:val="vi-VN"/>
        </w:rPr>
      </w:pPr>
      <w:r w:rsidRPr="00D96ED4">
        <w:rPr>
          <w:rFonts w:asciiTheme="majorHAnsi" w:hAnsiTheme="majorHAnsi" w:cstheme="majorHAnsi"/>
          <w:sz w:val="24"/>
          <w:lang w:val="vi-VN"/>
        </w:rPr>
        <w:t>Listed below is a brief description of each of the CIs developed and maintained by [[originating organization]].</w:t>
      </w:r>
    </w:p>
    <w:p w:rsidR="006A4EEA" w:rsidRPr="00D96ED4" w:rsidRDefault="006A4EEA" w:rsidP="00556D78">
      <w:pPr>
        <w:pStyle w:val="Bullet"/>
        <w:numPr>
          <w:ilvl w:val="0"/>
          <w:numId w:val="7"/>
        </w:numPr>
        <w:spacing w:before="0" w:after="120"/>
        <w:ind w:right="-720"/>
        <w:rPr>
          <w:rFonts w:asciiTheme="majorHAnsi" w:hAnsiTheme="majorHAnsi" w:cstheme="majorHAnsi"/>
          <w:color w:val="1F3864" w:themeColor="accent5" w:themeShade="80"/>
          <w:sz w:val="24"/>
          <w:lang w:val="vi-VN"/>
        </w:rPr>
      </w:pPr>
      <w:r w:rsidRPr="00D96ED4">
        <w:rPr>
          <w:rFonts w:asciiTheme="majorHAnsi" w:hAnsiTheme="majorHAnsi" w:cstheme="majorHAnsi"/>
          <w:color w:val="1F3864" w:themeColor="accent5" w:themeShade="80"/>
          <w:sz w:val="24"/>
          <w:lang w:val="vi-VN"/>
        </w:rPr>
        <w:t xml:space="preserve">[[CI #1]] - </w:t>
      </w:r>
      <w:r w:rsidRPr="00D96ED4">
        <w:rPr>
          <w:rFonts w:asciiTheme="majorHAnsi" w:hAnsiTheme="majorHAnsi" w:cstheme="majorHAnsi"/>
          <w:bCs/>
          <w:i/>
          <w:iCs/>
          <w:color w:val="1F3864" w:themeColor="accent5" w:themeShade="80"/>
          <w:sz w:val="24"/>
          <w:lang w:val="vi-VN"/>
        </w:rPr>
        <w:t>Include a brief description of the CI and its purpose</w:t>
      </w:r>
      <w:r w:rsidRPr="00D96ED4">
        <w:rPr>
          <w:rFonts w:asciiTheme="majorHAnsi" w:hAnsiTheme="majorHAnsi" w:cstheme="majorHAnsi"/>
          <w:color w:val="1F3864" w:themeColor="accent5" w:themeShade="80"/>
          <w:sz w:val="24"/>
          <w:lang w:val="vi-VN"/>
        </w:rPr>
        <w:t>.</w:t>
      </w:r>
    </w:p>
    <w:p w:rsidR="006A4EEA" w:rsidRPr="00D96ED4" w:rsidRDefault="006A4EEA" w:rsidP="00556D78">
      <w:pPr>
        <w:pStyle w:val="Bullet"/>
        <w:numPr>
          <w:ilvl w:val="0"/>
          <w:numId w:val="7"/>
        </w:numPr>
        <w:spacing w:before="0" w:after="120"/>
        <w:ind w:right="-720"/>
        <w:rPr>
          <w:rFonts w:asciiTheme="majorHAnsi" w:hAnsiTheme="majorHAnsi" w:cstheme="majorHAnsi"/>
          <w:color w:val="1F3864" w:themeColor="accent5" w:themeShade="80"/>
          <w:sz w:val="24"/>
          <w:lang w:val="vi-VN"/>
        </w:rPr>
      </w:pPr>
      <w:r w:rsidRPr="00D96ED4">
        <w:rPr>
          <w:rFonts w:asciiTheme="majorHAnsi" w:hAnsiTheme="majorHAnsi" w:cstheme="majorHAnsi"/>
          <w:color w:val="1F3864" w:themeColor="accent5" w:themeShade="80"/>
          <w:sz w:val="24"/>
          <w:lang w:val="vi-VN"/>
        </w:rPr>
        <w:t xml:space="preserve">[[CI #2]] - </w:t>
      </w:r>
      <w:r w:rsidRPr="00D96ED4">
        <w:rPr>
          <w:rFonts w:asciiTheme="majorHAnsi" w:hAnsiTheme="majorHAnsi" w:cstheme="majorHAnsi"/>
          <w:bCs/>
          <w:i/>
          <w:iCs/>
          <w:color w:val="1F3864" w:themeColor="accent5" w:themeShade="80"/>
          <w:sz w:val="24"/>
          <w:lang w:val="vi-VN"/>
        </w:rPr>
        <w:t>Include a brief description of the CI and its purpose.</w:t>
      </w:r>
    </w:p>
    <w:p w:rsidR="006A4EEA" w:rsidRPr="00D96ED4" w:rsidRDefault="006A4EEA" w:rsidP="00556D78">
      <w:pPr>
        <w:pStyle w:val="Bullet"/>
        <w:numPr>
          <w:ilvl w:val="0"/>
          <w:numId w:val="7"/>
        </w:numPr>
        <w:spacing w:before="0" w:after="120"/>
        <w:ind w:right="-720"/>
        <w:rPr>
          <w:rFonts w:asciiTheme="majorHAnsi" w:hAnsiTheme="majorHAnsi" w:cstheme="majorHAnsi"/>
          <w:color w:val="1F3864" w:themeColor="accent5" w:themeShade="80"/>
          <w:sz w:val="24"/>
          <w:lang w:val="vi-VN"/>
        </w:rPr>
      </w:pPr>
      <w:r w:rsidRPr="00D96ED4">
        <w:rPr>
          <w:rFonts w:asciiTheme="majorHAnsi" w:hAnsiTheme="majorHAnsi" w:cstheme="majorHAnsi"/>
          <w:color w:val="1F3864" w:themeColor="accent5" w:themeShade="80"/>
          <w:sz w:val="24"/>
          <w:lang w:val="vi-VN"/>
        </w:rPr>
        <w:t xml:space="preserve">[[CI #3]] - </w:t>
      </w:r>
      <w:r w:rsidRPr="00D96ED4">
        <w:rPr>
          <w:rFonts w:asciiTheme="majorHAnsi" w:hAnsiTheme="majorHAnsi" w:cstheme="majorHAnsi"/>
          <w:bCs/>
          <w:i/>
          <w:iCs/>
          <w:color w:val="1F3864" w:themeColor="accent5" w:themeShade="80"/>
          <w:sz w:val="24"/>
          <w:lang w:val="vi-VN"/>
        </w:rPr>
        <w:t>Include a brief description of the CI and its purpose.</w:t>
      </w:r>
    </w:p>
    <w:p w:rsidR="006A4EEA" w:rsidRPr="00D96ED4" w:rsidRDefault="006A4EEA" w:rsidP="00687A29">
      <w:pPr>
        <w:spacing w:after="120"/>
        <w:ind w:left="360" w:right="-720"/>
        <w:rPr>
          <w:rFonts w:asciiTheme="majorHAnsi" w:hAnsiTheme="majorHAnsi" w:cstheme="majorHAnsi"/>
          <w:sz w:val="24"/>
          <w:lang w:val="vi-VN"/>
        </w:rPr>
      </w:pPr>
      <w:r w:rsidRPr="00D96ED4">
        <w:rPr>
          <w:rFonts w:asciiTheme="majorHAnsi" w:hAnsiTheme="majorHAnsi" w:cstheme="majorHAnsi"/>
          <w:sz w:val="24"/>
          <w:lang w:val="vi-VN"/>
        </w:rPr>
        <w:t>The [[Project Title]] system includes important subordinate segments or subsystems within the system</w:t>
      </w:r>
      <w:r w:rsidRPr="00D96ED4">
        <w:rPr>
          <w:rFonts w:asciiTheme="majorHAnsi" w:hAnsiTheme="majorHAnsi" w:cstheme="majorHAnsi"/>
          <w:sz w:val="20"/>
          <w:lang w:val="vi-VN"/>
        </w:rPr>
        <w:t xml:space="preserve">.  </w:t>
      </w:r>
      <w:r w:rsidRPr="00D96ED4">
        <w:rPr>
          <w:rFonts w:asciiTheme="majorHAnsi" w:hAnsiTheme="majorHAnsi" w:cstheme="majorHAnsi"/>
          <w:sz w:val="24"/>
          <w:lang w:val="vi-VN"/>
        </w:rPr>
        <w:t>Figure 1-1 identifies the CIs within each segment and highlights those to which this CMP applies.  The current [[Project Title]] Project Management Plan (PMP), reference 2.1.2a, contains a detailed description of the system.</w:t>
      </w:r>
    </w:p>
    <w:p w:rsidR="006A4EEA" w:rsidRPr="00D96ED4" w:rsidRDefault="006A4EEA" w:rsidP="00687A29">
      <w:pPr>
        <w:spacing w:after="120"/>
        <w:ind w:left="360" w:right="-720"/>
        <w:rPr>
          <w:rFonts w:asciiTheme="majorHAnsi" w:hAnsiTheme="majorHAnsi" w:cstheme="majorHAnsi"/>
          <w:b/>
          <w:bCs/>
          <w:i/>
          <w:iCs/>
          <w:color w:val="1F3864" w:themeColor="accent5" w:themeShade="80"/>
          <w:sz w:val="24"/>
          <w:lang w:val="vi-VN"/>
        </w:rPr>
      </w:pPr>
      <w:r w:rsidRPr="00D96ED4">
        <w:rPr>
          <w:rFonts w:asciiTheme="majorHAnsi" w:hAnsiTheme="majorHAnsi" w:cstheme="majorHAnsi"/>
          <w:b/>
          <w:bCs/>
          <w:i/>
          <w:iCs/>
          <w:color w:val="1F3864" w:themeColor="accent5" w:themeShade="80"/>
          <w:sz w:val="24"/>
          <w:lang w:val="vi-VN"/>
        </w:rPr>
        <w:t>Guidance</w:t>
      </w:r>
    </w:p>
    <w:p w:rsidR="006A4EEA" w:rsidRPr="00D96ED4" w:rsidRDefault="006A4EEA" w:rsidP="00687A29">
      <w:pPr>
        <w:pStyle w:val="BodyText2"/>
        <w:ind w:left="360" w:right="-720"/>
        <w:rPr>
          <w:rFonts w:asciiTheme="majorHAnsi" w:hAnsiTheme="majorHAnsi" w:cstheme="majorHAnsi"/>
          <w:i/>
          <w:color w:val="1F3864" w:themeColor="accent5" w:themeShade="80"/>
          <w:sz w:val="24"/>
          <w:lang w:val="vi-VN"/>
        </w:rPr>
      </w:pPr>
      <w:r w:rsidRPr="00D96ED4">
        <w:rPr>
          <w:rFonts w:asciiTheme="majorHAnsi" w:hAnsiTheme="majorHAnsi" w:cstheme="majorHAnsi"/>
          <w:i/>
          <w:color w:val="1F3864" w:themeColor="accent5" w:themeShade="80"/>
          <w:sz w:val="24"/>
          <w:lang w:val="vi-VN"/>
        </w:rPr>
        <w:t>Cite the appropriate project management document: e.g., Project Management Plan (PMP), Software Development Plan (SDP), or other appropriate document that describes the project’s organization, responsibilities, and activities.</w:t>
      </w:r>
    </w:p>
    <w:p w:rsidR="006A4EEA" w:rsidRPr="00D96ED4" w:rsidRDefault="006A4EEA" w:rsidP="00687A29">
      <w:pPr>
        <w:pStyle w:val="Figuretitle"/>
        <w:spacing w:before="0" w:after="120"/>
        <w:jc w:val="left"/>
        <w:rPr>
          <w:rFonts w:asciiTheme="majorHAnsi" w:eastAsia="Calibri" w:hAnsiTheme="majorHAnsi" w:cstheme="majorHAnsi"/>
          <w:kern w:val="24"/>
          <w:sz w:val="16"/>
          <w:szCs w:val="22"/>
          <w:lang w:val="vi-VN"/>
        </w:rPr>
      </w:pPr>
    </w:p>
    <w:p w:rsidR="00725B12" w:rsidRPr="00D96ED4" w:rsidRDefault="00725B12" w:rsidP="00687A29">
      <w:pPr>
        <w:pStyle w:val="Figuretitle"/>
        <w:spacing w:before="0" w:after="120"/>
        <w:jc w:val="left"/>
        <w:rPr>
          <w:rFonts w:asciiTheme="majorHAnsi" w:hAnsiTheme="majorHAnsi" w:cstheme="majorHAnsi"/>
          <w:lang w:val="vi-VN"/>
        </w:rPr>
      </w:pPr>
    </w:p>
    <w:p w:rsidR="006A4EEA" w:rsidRPr="00D96ED4" w:rsidRDefault="006A4EEA" w:rsidP="00556D78">
      <w:pPr>
        <w:pStyle w:val="Heading2"/>
        <w:numPr>
          <w:ilvl w:val="1"/>
          <w:numId w:val="6"/>
        </w:numPr>
        <w:tabs>
          <w:tab w:val="left" w:pos="540"/>
        </w:tabs>
        <w:spacing w:before="0" w:after="120"/>
        <w:rPr>
          <w:rFonts w:cstheme="majorHAnsi"/>
          <w:i w:val="0"/>
          <w:color w:val="1F3864" w:themeColor="accent5" w:themeShade="80"/>
          <w:sz w:val="32"/>
          <w:szCs w:val="32"/>
        </w:rPr>
      </w:pPr>
      <w:bookmarkStart w:id="72" w:name="_Toc376256938"/>
      <w:bookmarkStart w:id="73" w:name="_Toc376287010"/>
      <w:bookmarkStart w:id="74" w:name="_Toc376287370"/>
      <w:bookmarkStart w:id="75" w:name="_Toc376287489"/>
      <w:bookmarkStart w:id="76" w:name="_Toc376287708"/>
      <w:bookmarkStart w:id="77" w:name="_Toc376287939"/>
      <w:bookmarkStart w:id="78" w:name="_Toc376288612"/>
      <w:bookmarkStart w:id="79" w:name="_Toc376289019"/>
      <w:r w:rsidRPr="00D96ED4">
        <w:rPr>
          <w:rFonts w:cstheme="majorHAnsi"/>
          <w:i w:val="0"/>
          <w:color w:val="1F3864" w:themeColor="accent5" w:themeShade="80"/>
          <w:sz w:val="32"/>
          <w:szCs w:val="32"/>
        </w:rPr>
        <w:lastRenderedPageBreak/>
        <w:t>DOCUMENT OVERVIEW</w:t>
      </w:r>
      <w:bookmarkEnd w:id="72"/>
      <w:bookmarkEnd w:id="73"/>
      <w:bookmarkEnd w:id="74"/>
      <w:bookmarkEnd w:id="75"/>
      <w:bookmarkEnd w:id="76"/>
      <w:bookmarkEnd w:id="77"/>
      <w:bookmarkEnd w:id="78"/>
      <w:bookmarkEnd w:id="79"/>
      <w:r w:rsidRPr="00D96ED4">
        <w:rPr>
          <w:rFonts w:cstheme="majorHAnsi"/>
          <w:i w:val="0"/>
          <w:color w:val="1F3864" w:themeColor="accent5" w:themeShade="80"/>
          <w:sz w:val="32"/>
          <w:szCs w:val="32"/>
        </w:rPr>
        <w:t xml:space="preserve"> </w:t>
      </w:r>
    </w:p>
    <w:p w:rsidR="006A4EEA" w:rsidRPr="00D96ED4" w:rsidDel="0067574E" w:rsidRDefault="006A4EEA" w:rsidP="00687A29">
      <w:pPr>
        <w:spacing w:after="120"/>
        <w:ind w:left="450" w:right="-630"/>
        <w:rPr>
          <w:del w:id="80" w:author="Khang" w:date="2013-12-31T12:44:00Z"/>
          <w:rFonts w:asciiTheme="majorHAnsi" w:hAnsiTheme="majorHAnsi" w:cstheme="majorHAnsi"/>
          <w:sz w:val="24"/>
          <w:lang w:val="vi-VN"/>
        </w:rPr>
      </w:pPr>
      <w:r w:rsidRPr="00D96ED4">
        <w:rPr>
          <w:rFonts w:asciiTheme="majorHAnsi" w:hAnsiTheme="majorHAnsi" w:cstheme="majorHAnsi"/>
          <w:sz w:val="24"/>
          <w:lang w:val="vi-VN"/>
        </w:rPr>
        <w:t xml:space="preserve">This CMP establishes the plan for the configuration management of systems, hardware, software and related documents produced by the [[project organization]].  The procedures developed in this CMP are applicable to all personnel responsible for the analysis, design, development, maintenance, and testing of hardware and/or software embedded in or impacting on the operational capabilities of [[Project Title]].  This document is organized into the sections listed below and prepared in accordance with the CMP </w:t>
      </w:r>
    </w:p>
    <w:p w:rsidR="006A4EEA" w:rsidRPr="00D96ED4" w:rsidRDefault="006A4EEA" w:rsidP="00687A29">
      <w:pPr>
        <w:spacing w:after="120"/>
        <w:ind w:left="450" w:right="-630"/>
        <w:rPr>
          <w:rFonts w:asciiTheme="majorHAnsi" w:hAnsiTheme="majorHAnsi" w:cstheme="majorHAnsi"/>
          <w:sz w:val="24"/>
          <w:lang w:val="vi-VN"/>
        </w:rPr>
      </w:pPr>
      <w:r w:rsidRPr="00D96ED4">
        <w:rPr>
          <w:rFonts w:asciiTheme="majorHAnsi" w:hAnsiTheme="majorHAnsi" w:cstheme="majorHAnsi"/>
          <w:sz w:val="24"/>
          <w:lang w:val="vi-VN"/>
        </w:rPr>
        <w:t>This plan provides the following sections:</w:t>
      </w:r>
    </w:p>
    <w:p w:rsidR="006A4EEA" w:rsidRPr="00D96ED4" w:rsidRDefault="006A4EEA" w:rsidP="00556D78">
      <w:pPr>
        <w:pStyle w:val="Bullet"/>
        <w:numPr>
          <w:ilvl w:val="0"/>
          <w:numId w:val="8"/>
        </w:numPr>
        <w:spacing w:before="0" w:after="120"/>
        <w:ind w:right="-630"/>
        <w:rPr>
          <w:rFonts w:asciiTheme="majorHAnsi" w:hAnsiTheme="majorHAnsi" w:cstheme="majorHAnsi"/>
          <w:sz w:val="24"/>
          <w:lang w:val="vi-VN"/>
        </w:rPr>
      </w:pPr>
      <w:r w:rsidRPr="00D96ED4">
        <w:rPr>
          <w:rFonts w:asciiTheme="majorHAnsi" w:hAnsiTheme="majorHAnsi" w:cstheme="majorHAnsi"/>
          <w:b/>
          <w:sz w:val="24"/>
          <w:lang w:val="vi-VN"/>
        </w:rPr>
        <w:t xml:space="preserve">Section 1 - </w:t>
      </w:r>
      <w:r w:rsidRPr="00D96ED4">
        <w:rPr>
          <w:rFonts w:asciiTheme="majorHAnsi" w:hAnsiTheme="majorHAnsi" w:cstheme="majorHAnsi"/>
          <w:sz w:val="24"/>
          <w:lang w:val="vi-VN"/>
        </w:rPr>
        <w:t>provides the scope, the purpose, and a summary of the contents of the CMP and a list of common configuration management terms and definitions.</w:t>
      </w:r>
    </w:p>
    <w:p w:rsidR="006A4EEA" w:rsidRPr="00D96ED4" w:rsidRDefault="006A4EEA" w:rsidP="00556D78">
      <w:pPr>
        <w:pStyle w:val="Bullet"/>
        <w:numPr>
          <w:ilvl w:val="0"/>
          <w:numId w:val="8"/>
        </w:numPr>
        <w:spacing w:before="0" w:after="120"/>
        <w:ind w:right="-630"/>
        <w:rPr>
          <w:rFonts w:asciiTheme="majorHAnsi" w:hAnsiTheme="majorHAnsi" w:cstheme="majorHAnsi"/>
          <w:sz w:val="24"/>
          <w:lang w:val="vi-VN"/>
        </w:rPr>
      </w:pPr>
      <w:r w:rsidRPr="00D96ED4">
        <w:rPr>
          <w:rFonts w:asciiTheme="majorHAnsi" w:hAnsiTheme="majorHAnsi" w:cstheme="majorHAnsi"/>
          <w:b/>
          <w:sz w:val="24"/>
          <w:lang w:val="vi-VN"/>
        </w:rPr>
        <w:t xml:space="preserve">Section 2 - </w:t>
      </w:r>
      <w:r w:rsidRPr="00D96ED4">
        <w:rPr>
          <w:rFonts w:asciiTheme="majorHAnsi" w:hAnsiTheme="majorHAnsi" w:cstheme="majorHAnsi"/>
          <w:sz w:val="24"/>
          <w:lang w:val="vi-VN"/>
        </w:rPr>
        <w:t>lists the standards and other publications referenced in this document and used in its preparation.</w:t>
      </w:r>
    </w:p>
    <w:p w:rsidR="006A4EEA" w:rsidRPr="00D96ED4" w:rsidRDefault="006A4EEA" w:rsidP="00556D78">
      <w:pPr>
        <w:pStyle w:val="Bullet"/>
        <w:numPr>
          <w:ilvl w:val="0"/>
          <w:numId w:val="8"/>
        </w:numPr>
        <w:spacing w:before="0" w:after="120"/>
        <w:ind w:right="-630"/>
        <w:rPr>
          <w:rFonts w:asciiTheme="majorHAnsi" w:hAnsiTheme="majorHAnsi" w:cstheme="majorHAnsi"/>
          <w:sz w:val="24"/>
          <w:lang w:val="vi-VN"/>
        </w:rPr>
      </w:pPr>
      <w:r w:rsidRPr="00D96ED4">
        <w:rPr>
          <w:rFonts w:asciiTheme="majorHAnsi" w:hAnsiTheme="majorHAnsi" w:cstheme="majorHAnsi"/>
          <w:b/>
          <w:sz w:val="24"/>
          <w:lang w:val="vi-VN"/>
        </w:rPr>
        <w:t xml:space="preserve">Section 3 - </w:t>
      </w:r>
      <w:r w:rsidRPr="00D96ED4">
        <w:rPr>
          <w:rFonts w:asciiTheme="majorHAnsi" w:hAnsiTheme="majorHAnsi" w:cstheme="majorHAnsi"/>
          <w:sz w:val="24"/>
          <w:lang w:val="vi-VN"/>
        </w:rPr>
        <w:t>outlines the project organization and responsibilities.</w:t>
      </w:r>
    </w:p>
    <w:p w:rsidR="006A4EEA" w:rsidRPr="00D96ED4" w:rsidRDefault="006A4EEA" w:rsidP="00556D78">
      <w:pPr>
        <w:pStyle w:val="Bullet"/>
        <w:numPr>
          <w:ilvl w:val="0"/>
          <w:numId w:val="8"/>
        </w:numPr>
        <w:spacing w:before="0" w:after="120"/>
        <w:ind w:right="-630"/>
        <w:rPr>
          <w:rFonts w:asciiTheme="majorHAnsi" w:hAnsiTheme="majorHAnsi" w:cstheme="majorHAnsi"/>
          <w:sz w:val="24"/>
          <w:lang w:val="vi-VN"/>
        </w:rPr>
      </w:pPr>
      <w:r w:rsidRPr="00D96ED4">
        <w:rPr>
          <w:rFonts w:asciiTheme="majorHAnsi" w:hAnsiTheme="majorHAnsi" w:cstheme="majorHAnsi"/>
          <w:b/>
          <w:sz w:val="24"/>
          <w:lang w:val="vi-VN"/>
        </w:rPr>
        <w:t xml:space="preserve">Section 4 - </w:t>
      </w:r>
      <w:r w:rsidRPr="00D96ED4">
        <w:rPr>
          <w:rFonts w:asciiTheme="majorHAnsi" w:hAnsiTheme="majorHAnsi" w:cstheme="majorHAnsi"/>
          <w:sz w:val="24"/>
          <w:lang w:val="vi-VN"/>
        </w:rPr>
        <w:t>describes the CM phasing and milestones.</w:t>
      </w:r>
    </w:p>
    <w:p w:rsidR="006A4EEA" w:rsidRPr="00D96ED4" w:rsidRDefault="006A4EEA" w:rsidP="00556D78">
      <w:pPr>
        <w:pStyle w:val="Bullet"/>
        <w:numPr>
          <w:ilvl w:val="0"/>
          <w:numId w:val="8"/>
        </w:numPr>
        <w:spacing w:before="0" w:after="120"/>
        <w:ind w:right="-630"/>
        <w:rPr>
          <w:rFonts w:asciiTheme="majorHAnsi" w:hAnsiTheme="majorHAnsi" w:cstheme="majorHAnsi"/>
          <w:sz w:val="24"/>
          <w:lang w:val="vi-VN"/>
        </w:rPr>
      </w:pPr>
      <w:r w:rsidRPr="00D96ED4">
        <w:rPr>
          <w:rFonts w:asciiTheme="majorHAnsi" w:hAnsiTheme="majorHAnsi" w:cstheme="majorHAnsi"/>
          <w:b/>
          <w:sz w:val="24"/>
          <w:lang w:val="vi-VN"/>
        </w:rPr>
        <w:t xml:space="preserve">Section 5 - </w:t>
      </w:r>
      <w:r w:rsidRPr="00D96ED4">
        <w:rPr>
          <w:rFonts w:asciiTheme="majorHAnsi" w:hAnsiTheme="majorHAnsi" w:cstheme="majorHAnsi"/>
          <w:sz w:val="24"/>
          <w:lang w:val="vi-VN"/>
        </w:rPr>
        <w:t>describes the activities associated with DM.</w:t>
      </w:r>
    </w:p>
    <w:p w:rsidR="006A4EEA" w:rsidRPr="00D96ED4" w:rsidRDefault="006A4EEA" w:rsidP="00556D78">
      <w:pPr>
        <w:pStyle w:val="Bullet"/>
        <w:numPr>
          <w:ilvl w:val="0"/>
          <w:numId w:val="8"/>
        </w:numPr>
        <w:spacing w:before="0" w:after="120"/>
        <w:ind w:right="-630"/>
        <w:rPr>
          <w:rFonts w:asciiTheme="majorHAnsi" w:hAnsiTheme="majorHAnsi" w:cstheme="majorHAnsi"/>
          <w:sz w:val="24"/>
          <w:lang w:val="vi-VN"/>
        </w:rPr>
      </w:pPr>
      <w:r w:rsidRPr="00D96ED4">
        <w:rPr>
          <w:rFonts w:asciiTheme="majorHAnsi" w:hAnsiTheme="majorHAnsi" w:cstheme="majorHAnsi"/>
          <w:b/>
          <w:sz w:val="24"/>
          <w:lang w:val="vi-VN"/>
        </w:rPr>
        <w:t xml:space="preserve">Section 6 - </w:t>
      </w:r>
      <w:r w:rsidRPr="00D96ED4">
        <w:rPr>
          <w:rFonts w:asciiTheme="majorHAnsi" w:hAnsiTheme="majorHAnsi" w:cstheme="majorHAnsi"/>
          <w:sz w:val="24"/>
          <w:lang w:val="vi-VN"/>
        </w:rPr>
        <w:t>describes the process of configuration identification of CIs, associated technical documentation, code, and media.</w:t>
      </w:r>
    </w:p>
    <w:p w:rsidR="006A4EEA" w:rsidRPr="00D96ED4" w:rsidRDefault="006A4EEA" w:rsidP="00556D78">
      <w:pPr>
        <w:pStyle w:val="Bullet"/>
        <w:numPr>
          <w:ilvl w:val="0"/>
          <w:numId w:val="8"/>
        </w:numPr>
        <w:spacing w:before="0" w:after="120"/>
        <w:ind w:right="-630"/>
        <w:rPr>
          <w:rFonts w:asciiTheme="majorHAnsi" w:hAnsiTheme="majorHAnsi" w:cstheme="majorHAnsi"/>
          <w:sz w:val="24"/>
          <w:lang w:val="vi-VN"/>
        </w:rPr>
      </w:pPr>
      <w:r w:rsidRPr="00D96ED4">
        <w:rPr>
          <w:rFonts w:asciiTheme="majorHAnsi" w:hAnsiTheme="majorHAnsi" w:cstheme="majorHAnsi"/>
          <w:b/>
          <w:sz w:val="24"/>
          <w:lang w:val="vi-VN"/>
        </w:rPr>
        <w:t xml:space="preserve">Section 7 - </w:t>
      </w:r>
      <w:r w:rsidRPr="00D96ED4">
        <w:rPr>
          <w:rFonts w:asciiTheme="majorHAnsi" w:hAnsiTheme="majorHAnsi" w:cstheme="majorHAnsi"/>
          <w:sz w:val="24"/>
          <w:lang w:val="vi-VN"/>
        </w:rPr>
        <w:t>describes the approach for identification and maintenance of system interfaces.</w:t>
      </w:r>
    </w:p>
    <w:p w:rsidR="006A4EEA" w:rsidRPr="00D96ED4" w:rsidRDefault="006A4EEA" w:rsidP="00556D78">
      <w:pPr>
        <w:pStyle w:val="Bullet"/>
        <w:numPr>
          <w:ilvl w:val="0"/>
          <w:numId w:val="8"/>
        </w:numPr>
        <w:spacing w:before="0" w:after="120"/>
        <w:ind w:right="-630"/>
        <w:rPr>
          <w:rFonts w:asciiTheme="majorHAnsi" w:hAnsiTheme="majorHAnsi" w:cstheme="majorHAnsi"/>
          <w:sz w:val="24"/>
          <w:lang w:val="vi-VN"/>
        </w:rPr>
      </w:pPr>
      <w:r w:rsidRPr="00D96ED4">
        <w:rPr>
          <w:rFonts w:asciiTheme="majorHAnsi" w:hAnsiTheme="majorHAnsi" w:cstheme="majorHAnsi"/>
          <w:b/>
          <w:sz w:val="24"/>
          <w:lang w:val="vi-VN"/>
        </w:rPr>
        <w:t xml:space="preserve">Section 8 - </w:t>
      </w:r>
      <w:r w:rsidRPr="00D96ED4">
        <w:rPr>
          <w:rFonts w:asciiTheme="majorHAnsi" w:hAnsiTheme="majorHAnsi" w:cstheme="majorHAnsi"/>
          <w:sz w:val="24"/>
          <w:lang w:val="vi-VN"/>
        </w:rPr>
        <w:t>describes the process for maintaining configuration control of CIs and their associated technical data.</w:t>
      </w:r>
    </w:p>
    <w:p w:rsidR="006A4EEA" w:rsidRPr="00D96ED4" w:rsidRDefault="006A4EEA" w:rsidP="00556D78">
      <w:pPr>
        <w:pStyle w:val="Bullet"/>
        <w:numPr>
          <w:ilvl w:val="0"/>
          <w:numId w:val="8"/>
        </w:numPr>
        <w:spacing w:before="0" w:after="120"/>
        <w:ind w:right="-630"/>
        <w:rPr>
          <w:rFonts w:asciiTheme="majorHAnsi" w:hAnsiTheme="majorHAnsi" w:cstheme="majorHAnsi"/>
          <w:sz w:val="24"/>
          <w:lang w:val="vi-VN"/>
        </w:rPr>
      </w:pPr>
      <w:r w:rsidRPr="00D96ED4">
        <w:rPr>
          <w:rFonts w:asciiTheme="majorHAnsi" w:hAnsiTheme="majorHAnsi" w:cstheme="majorHAnsi"/>
          <w:b/>
          <w:sz w:val="24"/>
          <w:lang w:val="vi-VN"/>
        </w:rPr>
        <w:t xml:space="preserve">Section 9 - </w:t>
      </w:r>
      <w:r w:rsidRPr="00D96ED4">
        <w:rPr>
          <w:rFonts w:asciiTheme="majorHAnsi" w:hAnsiTheme="majorHAnsi" w:cstheme="majorHAnsi"/>
          <w:sz w:val="24"/>
          <w:lang w:val="vi-VN"/>
        </w:rPr>
        <w:t>describes the Configuration Status Accounting (CSA) process used to record and report CI information.</w:t>
      </w:r>
    </w:p>
    <w:p w:rsidR="006A4EEA" w:rsidRPr="00D96ED4" w:rsidRDefault="006A4EEA" w:rsidP="00556D78">
      <w:pPr>
        <w:pStyle w:val="Bullet"/>
        <w:numPr>
          <w:ilvl w:val="0"/>
          <w:numId w:val="8"/>
        </w:numPr>
        <w:spacing w:before="0" w:after="120"/>
        <w:ind w:right="-630"/>
        <w:rPr>
          <w:rFonts w:asciiTheme="majorHAnsi" w:hAnsiTheme="majorHAnsi" w:cstheme="majorHAnsi"/>
          <w:sz w:val="24"/>
          <w:lang w:val="vi-VN"/>
        </w:rPr>
      </w:pPr>
      <w:r w:rsidRPr="00D96ED4">
        <w:rPr>
          <w:rFonts w:asciiTheme="majorHAnsi" w:hAnsiTheme="majorHAnsi" w:cstheme="majorHAnsi"/>
          <w:b/>
          <w:sz w:val="24"/>
          <w:lang w:val="vi-VN"/>
        </w:rPr>
        <w:t xml:space="preserve">Section 10 - </w:t>
      </w:r>
      <w:r w:rsidRPr="00D96ED4">
        <w:rPr>
          <w:rFonts w:asciiTheme="majorHAnsi" w:hAnsiTheme="majorHAnsi" w:cstheme="majorHAnsi"/>
          <w:sz w:val="24"/>
          <w:lang w:val="vi-VN"/>
        </w:rPr>
        <w:t>describes the approach used for performing physical and functional configuration audits, and for obtaining internal and external reviews of CM procedures, activities and products.</w:t>
      </w:r>
    </w:p>
    <w:p w:rsidR="006A4EEA" w:rsidRPr="00D96ED4" w:rsidRDefault="006A4EEA" w:rsidP="00556D78">
      <w:pPr>
        <w:pStyle w:val="Bullet"/>
        <w:numPr>
          <w:ilvl w:val="0"/>
          <w:numId w:val="8"/>
        </w:numPr>
        <w:spacing w:before="0" w:after="120"/>
        <w:ind w:right="-630"/>
        <w:rPr>
          <w:rFonts w:asciiTheme="majorHAnsi" w:hAnsiTheme="majorHAnsi" w:cstheme="majorHAnsi"/>
          <w:sz w:val="24"/>
          <w:lang w:val="vi-VN"/>
        </w:rPr>
      </w:pPr>
      <w:r w:rsidRPr="00D96ED4">
        <w:rPr>
          <w:rFonts w:asciiTheme="majorHAnsi" w:hAnsiTheme="majorHAnsi" w:cstheme="majorHAnsi"/>
          <w:b/>
          <w:sz w:val="24"/>
          <w:lang w:val="vi-VN"/>
        </w:rPr>
        <w:t xml:space="preserve">Section 11 - </w:t>
      </w:r>
      <w:r w:rsidRPr="00D96ED4">
        <w:rPr>
          <w:rFonts w:asciiTheme="majorHAnsi" w:hAnsiTheme="majorHAnsi" w:cstheme="majorHAnsi"/>
          <w:sz w:val="24"/>
          <w:lang w:val="vi-VN"/>
        </w:rPr>
        <w:t>describes the methods used to ensure subcontractor and vendor compliance with CM requirements.</w:t>
      </w:r>
    </w:p>
    <w:p w:rsidR="006A4EEA" w:rsidRPr="00D96ED4" w:rsidRDefault="006A4EEA" w:rsidP="00556D78">
      <w:pPr>
        <w:pStyle w:val="Bullet"/>
        <w:numPr>
          <w:ilvl w:val="0"/>
          <w:numId w:val="8"/>
        </w:numPr>
        <w:spacing w:before="0" w:after="120"/>
        <w:ind w:right="-630"/>
        <w:rPr>
          <w:rFonts w:asciiTheme="majorHAnsi" w:hAnsiTheme="majorHAnsi" w:cstheme="majorHAnsi"/>
          <w:sz w:val="24"/>
          <w:lang w:val="vi-VN"/>
        </w:rPr>
      </w:pPr>
      <w:r w:rsidRPr="00D96ED4">
        <w:rPr>
          <w:rFonts w:asciiTheme="majorHAnsi" w:hAnsiTheme="majorHAnsi" w:cstheme="majorHAnsi"/>
          <w:b/>
          <w:bCs/>
          <w:sz w:val="24"/>
          <w:lang w:val="vi-VN"/>
        </w:rPr>
        <w:t xml:space="preserve">Section 12 - </w:t>
      </w:r>
      <w:r w:rsidRPr="00D96ED4">
        <w:rPr>
          <w:rFonts w:asciiTheme="majorHAnsi" w:hAnsiTheme="majorHAnsi" w:cstheme="majorHAnsi"/>
          <w:sz w:val="24"/>
          <w:lang w:val="vi-VN"/>
        </w:rPr>
        <w:t>describes the requirements for review of CM activities with higher-level management.</w:t>
      </w:r>
    </w:p>
    <w:p w:rsidR="006A4EEA" w:rsidRPr="00D96ED4" w:rsidRDefault="006A4EEA" w:rsidP="00556D78">
      <w:pPr>
        <w:pStyle w:val="Bullet"/>
        <w:numPr>
          <w:ilvl w:val="0"/>
          <w:numId w:val="8"/>
        </w:numPr>
        <w:spacing w:before="0" w:after="120"/>
        <w:ind w:right="-630"/>
        <w:rPr>
          <w:rFonts w:asciiTheme="majorHAnsi" w:hAnsiTheme="majorHAnsi" w:cstheme="majorHAnsi"/>
          <w:sz w:val="24"/>
          <w:lang w:val="vi-VN"/>
        </w:rPr>
      </w:pPr>
      <w:r w:rsidRPr="00D96ED4">
        <w:rPr>
          <w:rFonts w:asciiTheme="majorHAnsi" w:hAnsiTheme="majorHAnsi" w:cstheme="majorHAnsi"/>
          <w:b/>
          <w:bCs/>
          <w:sz w:val="24"/>
          <w:lang w:val="vi-VN"/>
        </w:rPr>
        <w:t>Section 13 –</w:t>
      </w:r>
      <w:r w:rsidRPr="00D96ED4">
        <w:rPr>
          <w:rFonts w:asciiTheme="majorHAnsi" w:hAnsiTheme="majorHAnsi" w:cstheme="majorHAnsi"/>
          <w:sz w:val="24"/>
          <w:lang w:val="vi-VN"/>
        </w:rPr>
        <w:t xml:space="preserve"> describes the collection of process improvement data that is the basis for future changes to the CM process and activities.</w:t>
      </w:r>
    </w:p>
    <w:p w:rsidR="006A4EEA" w:rsidRPr="00D96ED4" w:rsidRDefault="006A4EEA" w:rsidP="00556D78">
      <w:pPr>
        <w:pStyle w:val="Bullet"/>
        <w:numPr>
          <w:ilvl w:val="0"/>
          <w:numId w:val="8"/>
        </w:numPr>
        <w:spacing w:before="0" w:after="120"/>
        <w:ind w:right="-630"/>
        <w:rPr>
          <w:rFonts w:asciiTheme="majorHAnsi" w:hAnsiTheme="majorHAnsi" w:cstheme="majorHAnsi"/>
          <w:sz w:val="24"/>
          <w:lang w:val="vi-VN"/>
        </w:rPr>
      </w:pPr>
      <w:r w:rsidRPr="00D96ED4">
        <w:rPr>
          <w:rFonts w:asciiTheme="majorHAnsi" w:hAnsiTheme="majorHAnsi" w:cstheme="majorHAnsi"/>
          <w:b/>
          <w:sz w:val="24"/>
          <w:lang w:val="vi-VN"/>
        </w:rPr>
        <w:t>Appendix A</w:t>
      </w:r>
      <w:r w:rsidRPr="00D96ED4">
        <w:rPr>
          <w:rFonts w:asciiTheme="majorHAnsi" w:hAnsiTheme="majorHAnsi" w:cstheme="majorHAnsi"/>
          <w:sz w:val="24"/>
          <w:lang w:val="vi-VN"/>
        </w:rPr>
        <w:t xml:space="preserve"> - contains a list of all acronyms and abbreviations and their definitions used in this document.</w:t>
      </w:r>
    </w:p>
    <w:p w:rsidR="006A4EEA" w:rsidRPr="00D96ED4" w:rsidRDefault="006A4EEA" w:rsidP="00556D78">
      <w:pPr>
        <w:pStyle w:val="Bullet"/>
        <w:numPr>
          <w:ilvl w:val="0"/>
          <w:numId w:val="8"/>
        </w:numPr>
        <w:spacing w:before="0" w:after="120"/>
        <w:ind w:right="-630"/>
        <w:rPr>
          <w:rFonts w:asciiTheme="majorHAnsi" w:hAnsiTheme="majorHAnsi" w:cstheme="majorHAnsi"/>
          <w:sz w:val="24"/>
          <w:lang w:val="vi-VN"/>
        </w:rPr>
      </w:pPr>
      <w:r w:rsidRPr="00D96ED4">
        <w:rPr>
          <w:rFonts w:asciiTheme="majorHAnsi" w:hAnsiTheme="majorHAnsi" w:cstheme="majorHAnsi"/>
          <w:b/>
          <w:sz w:val="24"/>
          <w:lang w:val="vi-VN"/>
        </w:rPr>
        <w:t xml:space="preserve">Appendix B </w:t>
      </w:r>
      <w:r w:rsidRPr="00D96ED4">
        <w:rPr>
          <w:rFonts w:asciiTheme="majorHAnsi" w:hAnsiTheme="majorHAnsi" w:cstheme="majorHAnsi"/>
          <w:sz w:val="24"/>
          <w:lang w:val="vi-VN"/>
        </w:rPr>
        <w:t>- contains the format and preparation instructions for forms used by the CM organization.</w:t>
      </w:r>
    </w:p>
    <w:p w:rsidR="00725B12" w:rsidRPr="00D96ED4" w:rsidRDefault="006A4EEA" w:rsidP="00687A29">
      <w:pPr>
        <w:pStyle w:val="Bullet"/>
        <w:keepNext/>
        <w:keepLines/>
        <w:spacing w:before="0" w:after="120"/>
        <w:ind w:left="360" w:right="-630" w:firstLine="0"/>
        <w:rPr>
          <w:rFonts w:asciiTheme="majorHAnsi" w:hAnsiTheme="majorHAnsi" w:cstheme="majorHAnsi"/>
          <w:lang w:val="vi-VN"/>
        </w:rPr>
      </w:pPr>
      <w:r w:rsidRPr="00D96ED4">
        <w:rPr>
          <w:rFonts w:asciiTheme="majorHAnsi" w:hAnsiTheme="majorHAnsi" w:cstheme="majorHAnsi"/>
          <w:b/>
          <w:bCs/>
          <w:lang w:val="vi-VN"/>
        </w:rPr>
        <w:lastRenderedPageBreak/>
        <w:t>Appendix C</w:t>
      </w:r>
      <w:r w:rsidRPr="00D96ED4">
        <w:rPr>
          <w:rFonts w:asciiTheme="majorHAnsi" w:hAnsiTheme="majorHAnsi" w:cstheme="majorHAnsi"/>
          <w:lang w:val="vi-VN"/>
        </w:rPr>
        <w:t xml:space="preserve"> – contains the schedule of planned CM activities.</w:t>
      </w:r>
    </w:p>
    <w:p w:rsidR="00725B12" w:rsidRPr="00D96ED4" w:rsidRDefault="00725B12" w:rsidP="00687A29">
      <w:pPr>
        <w:pStyle w:val="Bullet"/>
        <w:keepNext/>
        <w:keepLines/>
        <w:spacing w:before="0" w:after="120"/>
        <w:ind w:left="360" w:right="-630" w:firstLine="0"/>
        <w:rPr>
          <w:rFonts w:asciiTheme="majorHAnsi" w:hAnsiTheme="majorHAnsi" w:cstheme="majorHAnsi"/>
          <w:i/>
          <w:iCs/>
          <w:color w:val="1F3864" w:themeColor="accent5" w:themeShade="80"/>
          <w:sz w:val="24"/>
          <w:lang w:val="vi-VN"/>
        </w:rPr>
      </w:pPr>
      <w:r w:rsidRPr="00D96ED4">
        <w:rPr>
          <w:rFonts w:asciiTheme="majorHAnsi" w:hAnsiTheme="majorHAnsi" w:cstheme="majorHAnsi"/>
          <w:b/>
          <w:bCs/>
          <w:i/>
          <w:iCs/>
          <w:color w:val="1F3864" w:themeColor="accent5" w:themeShade="80"/>
          <w:sz w:val="24"/>
          <w:lang w:val="vi-VN"/>
        </w:rPr>
        <w:t xml:space="preserve"> Guidance</w:t>
      </w:r>
    </w:p>
    <w:p w:rsidR="006A4EEA" w:rsidRPr="00D96ED4" w:rsidRDefault="00725B12" w:rsidP="00687A29">
      <w:pPr>
        <w:pStyle w:val="Bullet"/>
        <w:keepNext/>
        <w:keepLines/>
        <w:spacing w:before="0" w:after="120"/>
        <w:ind w:left="360" w:right="-630" w:firstLine="0"/>
        <w:rPr>
          <w:rFonts w:asciiTheme="majorHAnsi" w:hAnsiTheme="majorHAnsi" w:cstheme="majorHAnsi"/>
          <w:i/>
          <w:iCs/>
          <w:color w:val="1F3864" w:themeColor="accent5" w:themeShade="80"/>
          <w:sz w:val="24"/>
          <w:lang w:val="vi-VN"/>
        </w:rPr>
      </w:pPr>
      <w:r w:rsidRPr="00D96ED4">
        <w:rPr>
          <w:rFonts w:asciiTheme="majorHAnsi" w:hAnsiTheme="majorHAnsi" w:cstheme="majorHAnsi"/>
          <w:i/>
          <w:iCs/>
          <w:color w:val="1F3864" w:themeColor="accent5" w:themeShade="80"/>
          <w:sz w:val="24"/>
          <w:lang w:val="vi-VN"/>
        </w:rPr>
        <w:t>Appendix C is included if CM activities are not specified in a separate Project Activity Schedule that is typically included in the PMP.</w:t>
      </w:r>
    </w:p>
    <w:p w:rsidR="006A4EEA" w:rsidRPr="00D96ED4" w:rsidRDefault="00725B12" w:rsidP="00687A29">
      <w:pPr>
        <w:spacing w:after="120"/>
        <w:ind w:left="360" w:right="-630"/>
        <w:rPr>
          <w:rFonts w:asciiTheme="majorHAnsi" w:hAnsiTheme="majorHAnsi" w:cstheme="majorHAnsi"/>
          <w:sz w:val="24"/>
          <w:lang w:val="vi-VN"/>
        </w:rPr>
      </w:pPr>
      <w:r w:rsidRPr="00D96ED4">
        <w:rPr>
          <w:rFonts w:asciiTheme="majorHAnsi" w:hAnsiTheme="majorHAnsi" w:cstheme="majorHAnsi"/>
          <w:sz w:val="24"/>
          <w:lang w:val="vi-VN"/>
        </w:rPr>
        <w:t>Figure 1</w:t>
      </w:r>
      <w:r w:rsidR="006A4EEA" w:rsidRPr="00D96ED4">
        <w:rPr>
          <w:rFonts w:asciiTheme="majorHAnsi" w:hAnsiTheme="majorHAnsi" w:cstheme="majorHAnsi"/>
          <w:sz w:val="24"/>
          <w:lang w:val="vi-VN"/>
        </w:rPr>
        <w:t xml:space="preserve"> provides an overview of the CM activities described in this Plan.  In the figure, Data Management (DM) is shown connected to CM with a broken line.  DM is a sub-function of CM with CM having overall cognizant responsibility.  Quality Assurance (QA) is a separate function that works closely with CM to ensure the integrity of the product (i.e., CM controls the product; QA certifies the integrity of the product).  The QA function is described in </w:t>
      </w:r>
      <w:r w:rsidR="006A4EEA" w:rsidRPr="00D96ED4">
        <w:rPr>
          <w:rFonts w:asciiTheme="majorHAnsi" w:hAnsiTheme="majorHAnsi" w:cstheme="majorHAnsi"/>
          <w:b/>
          <w:bCs/>
          <w:i/>
          <w:iCs/>
          <w:sz w:val="24"/>
          <w:lang w:val="vi-VN"/>
        </w:rPr>
        <w:t>cite the applicable document.</w:t>
      </w:r>
    </w:p>
    <w:p w:rsidR="006A4EEA" w:rsidRPr="00803A4B" w:rsidRDefault="006A4EEA" w:rsidP="00687A29">
      <w:pPr>
        <w:spacing w:after="120"/>
        <w:ind w:left="360" w:right="-630"/>
        <w:rPr>
          <w:rFonts w:asciiTheme="majorHAnsi" w:hAnsiTheme="majorHAnsi" w:cstheme="majorHAnsi"/>
          <w:b/>
          <w:i/>
          <w:color w:val="1F3864" w:themeColor="accent5" w:themeShade="80"/>
          <w:lang w:val="vi-VN"/>
        </w:rPr>
      </w:pPr>
      <w:r w:rsidRPr="00803A4B">
        <w:rPr>
          <w:rFonts w:asciiTheme="majorHAnsi" w:hAnsiTheme="majorHAnsi" w:cstheme="majorHAnsi"/>
          <w:b/>
          <w:i/>
          <w:color w:val="1F3864" w:themeColor="accent5" w:themeShade="80"/>
          <w:lang w:val="vi-VN"/>
        </w:rPr>
        <w:t>Guidance</w:t>
      </w:r>
    </w:p>
    <w:p w:rsidR="006A4EEA" w:rsidRPr="00D96ED4" w:rsidRDefault="006A4EEA" w:rsidP="00687A29">
      <w:pPr>
        <w:spacing w:after="120"/>
        <w:ind w:left="360" w:right="-630"/>
        <w:rPr>
          <w:rFonts w:asciiTheme="majorHAnsi" w:hAnsiTheme="majorHAnsi" w:cstheme="majorHAnsi"/>
          <w:i/>
          <w:iCs/>
          <w:color w:val="1F3864" w:themeColor="accent5" w:themeShade="80"/>
          <w:sz w:val="24"/>
          <w:lang w:val="vi-VN"/>
        </w:rPr>
      </w:pPr>
      <w:r w:rsidRPr="00D96ED4">
        <w:rPr>
          <w:rFonts w:asciiTheme="majorHAnsi" w:hAnsiTheme="majorHAnsi" w:cstheme="majorHAnsi"/>
          <w:i/>
          <w:iCs/>
          <w:color w:val="1F3864" w:themeColor="accent5" w:themeShade="80"/>
          <w:sz w:val="24"/>
          <w:lang w:val="vi-VN"/>
        </w:rPr>
        <w:t>The number of CIs and associated documents placed under CM determines if the CM organization will be separate from the DM function.  Where established, DM provides a separate function for receiving, controlling, distributing and maintaining an organization’s documentation and its supporting storage media (recordable disk/CD/DVD, data base retrieval systems, etc.</w:t>
      </w:r>
    </w:p>
    <w:p w:rsidR="006A4EEA" w:rsidRPr="00D96ED4" w:rsidRDefault="006A4EEA" w:rsidP="00556D78">
      <w:pPr>
        <w:pStyle w:val="Heading2"/>
        <w:numPr>
          <w:ilvl w:val="1"/>
          <w:numId w:val="6"/>
        </w:numPr>
        <w:tabs>
          <w:tab w:val="left" w:pos="540"/>
        </w:tabs>
        <w:spacing w:before="0" w:after="120"/>
        <w:ind w:right="-630"/>
        <w:rPr>
          <w:rFonts w:cstheme="majorHAnsi"/>
          <w:i w:val="0"/>
          <w:color w:val="1F3864" w:themeColor="accent5" w:themeShade="80"/>
          <w:sz w:val="32"/>
          <w:szCs w:val="32"/>
        </w:rPr>
      </w:pPr>
      <w:bookmarkStart w:id="81" w:name="_Toc376256939"/>
      <w:bookmarkStart w:id="82" w:name="_Toc376287011"/>
      <w:bookmarkStart w:id="83" w:name="_Toc376287371"/>
      <w:bookmarkStart w:id="84" w:name="_Toc376287490"/>
      <w:bookmarkStart w:id="85" w:name="_Toc376287709"/>
      <w:bookmarkStart w:id="86" w:name="_Toc376287940"/>
      <w:bookmarkStart w:id="87" w:name="_Toc376288613"/>
      <w:bookmarkStart w:id="88" w:name="_Toc376289020"/>
      <w:r w:rsidRPr="00D96ED4">
        <w:rPr>
          <w:rFonts w:cstheme="majorHAnsi"/>
          <w:i w:val="0"/>
          <w:color w:val="1F3864" w:themeColor="accent5" w:themeShade="80"/>
          <w:sz w:val="32"/>
          <w:szCs w:val="32"/>
        </w:rPr>
        <w:t>CM TERMS AND DEFINITIONS</w:t>
      </w:r>
      <w:bookmarkEnd w:id="81"/>
      <w:bookmarkEnd w:id="82"/>
      <w:bookmarkEnd w:id="83"/>
      <w:bookmarkEnd w:id="84"/>
      <w:bookmarkEnd w:id="85"/>
      <w:bookmarkEnd w:id="86"/>
      <w:bookmarkEnd w:id="87"/>
      <w:bookmarkEnd w:id="88"/>
    </w:p>
    <w:p w:rsidR="006A4EEA" w:rsidRPr="00D96ED4" w:rsidRDefault="006A4EEA" w:rsidP="00687A29">
      <w:pPr>
        <w:numPr>
          <w:ilvl w:val="12"/>
          <w:numId w:val="0"/>
        </w:numPr>
        <w:spacing w:after="120"/>
        <w:ind w:left="360" w:right="-630"/>
        <w:rPr>
          <w:rFonts w:asciiTheme="majorHAnsi" w:hAnsiTheme="majorHAnsi" w:cstheme="majorHAnsi"/>
          <w:b/>
          <w:bCs/>
          <w:i/>
          <w:iCs/>
          <w:color w:val="1F3864" w:themeColor="accent5" w:themeShade="80"/>
          <w:sz w:val="24"/>
          <w:lang w:val="vi-VN"/>
        </w:rPr>
      </w:pPr>
      <w:r w:rsidRPr="00D96ED4">
        <w:rPr>
          <w:rFonts w:asciiTheme="majorHAnsi" w:hAnsiTheme="majorHAnsi" w:cstheme="majorHAnsi"/>
          <w:b/>
          <w:bCs/>
          <w:i/>
          <w:iCs/>
          <w:color w:val="1F3864" w:themeColor="accent5" w:themeShade="80"/>
          <w:sz w:val="24"/>
          <w:lang w:val="vi-VN"/>
        </w:rPr>
        <w:t>Guidance</w:t>
      </w:r>
    </w:p>
    <w:p w:rsidR="006A4EEA" w:rsidRPr="00D96ED4" w:rsidRDefault="006A4EEA" w:rsidP="00687A29">
      <w:pPr>
        <w:numPr>
          <w:ilvl w:val="12"/>
          <w:numId w:val="0"/>
        </w:numPr>
        <w:spacing w:after="120"/>
        <w:ind w:left="360" w:right="-630"/>
        <w:rPr>
          <w:rFonts w:asciiTheme="majorHAnsi" w:hAnsiTheme="majorHAnsi" w:cstheme="majorHAnsi"/>
          <w:i/>
          <w:iCs/>
          <w:color w:val="1F3864" w:themeColor="accent5" w:themeShade="80"/>
          <w:sz w:val="24"/>
          <w:lang w:val="vi-VN"/>
        </w:rPr>
      </w:pPr>
      <w:r w:rsidRPr="00D96ED4">
        <w:rPr>
          <w:rFonts w:asciiTheme="majorHAnsi" w:hAnsiTheme="majorHAnsi" w:cstheme="majorHAnsi"/>
          <w:i/>
          <w:iCs/>
          <w:color w:val="1F3864" w:themeColor="accent5" w:themeShade="80"/>
          <w:sz w:val="24"/>
          <w:lang w:val="vi-VN"/>
        </w:rPr>
        <w:t xml:space="preserve">The terms and definitions listed in Appendix A are provided as an aid to understanding and applying the CM principles and procedures used to manage product development and testing efforts.  The terms and definitions are compiled from guiding directives.  </w:t>
      </w:r>
    </w:p>
    <w:p w:rsidR="006A4EEA" w:rsidRPr="00D96ED4" w:rsidRDefault="006A4EEA" w:rsidP="00687A29">
      <w:pPr>
        <w:numPr>
          <w:ilvl w:val="12"/>
          <w:numId w:val="0"/>
        </w:numPr>
        <w:spacing w:after="120"/>
        <w:ind w:left="360" w:right="-630"/>
        <w:rPr>
          <w:rFonts w:asciiTheme="majorHAnsi" w:hAnsiTheme="majorHAnsi" w:cstheme="majorHAnsi"/>
          <w:sz w:val="24"/>
          <w:lang w:val="vi-VN"/>
        </w:rPr>
      </w:pPr>
      <w:r w:rsidRPr="00D96ED4">
        <w:rPr>
          <w:rFonts w:asciiTheme="majorHAnsi" w:hAnsiTheme="majorHAnsi" w:cstheme="majorHAnsi"/>
          <w:sz w:val="24"/>
          <w:lang w:val="vi-VN"/>
        </w:rPr>
        <w:t>Appendix A lists acronyms, abbreviations and definitions appropriate to the</w:t>
      </w:r>
      <w:r w:rsidRPr="00D96ED4">
        <w:rPr>
          <w:rFonts w:asciiTheme="majorHAnsi" w:hAnsiTheme="majorHAnsi" w:cstheme="majorHAnsi"/>
          <w:i/>
          <w:color w:val="1F3864" w:themeColor="accent5" w:themeShade="80"/>
          <w:sz w:val="24"/>
          <w:lang w:val="vi-VN"/>
        </w:rPr>
        <w:t xml:space="preserve"> [[Project Title]].</w:t>
      </w:r>
    </w:p>
    <w:p w:rsidR="006A4EEA" w:rsidRPr="00D96ED4" w:rsidRDefault="006A4EEA" w:rsidP="00687A29">
      <w:pPr>
        <w:pStyle w:val="Bullet"/>
        <w:tabs>
          <w:tab w:val="clear" w:pos="720"/>
        </w:tabs>
        <w:spacing w:before="0" w:after="120"/>
        <w:ind w:left="0" w:firstLine="0"/>
        <w:rPr>
          <w:rFonts w:asciiTheme="majorHAnsi" w:hAnsiTheme="majorHAnsi" w:cstheme="majorHAnsi"/>
          <w:lang w:val="vi-VN"/>
        </w:rPr>
      </w:pPr>
    </w:p>
    <w:p w:rsidR="006A4EEA" w:rsidRPr="00D96ED4" w:rsidRDefault="006A4EEA" w:rsidP="00687A29">
      <w:pPr>
        <w:pStyle w:val="Bullet"/>
        <w:tabs>
          <w:tab w:val="clear" w:pos="720"/>
        </w:tabs>
        <w:spacing w:before="0" w:after="120"/>
        <w:ind w:left="0" w:firstLine="0"/>
        <w:rPr>
          <w:rFonts w:asciiTheme="majorHAnsi" w:hAnsiTheme="majorHAnsi" w:cstheme="majorHAnsi"/>
          <w:lang w:val="vi-VN"/>
        </w:rPr>
      </w:pPr>
      <w:r w:rsidRPr="00D96ED4">
        <w:rPr>
          <w:rFonts w:asciiTheme="majorHAnsi" w:hAnsiTheme="majorHAnsi" w:cstheme="majorHAnsi"/>
          <w:lang w:val="vi-VN"/>
        </w:rPr>
        <w:br w:type="page"/>
      </w:r>
    </w:p>
    <w:p w:rsidR="006A4EEA" w:rsidRPr="00D96ED4" w:rsidRDefault="00725B12" w:rsidP="00687A29">
      <w:pPr>
        <w:numPr>
          <w:ilvl w:val="12"/>
          <w:numId w:val="0"/>
        </w:numPr>
        <w:spacing w:after="120"/>
        <w:ind w:right="446"/>
        <w:rPr>
          <w:rFonts w:asciiTheme="majorHAnsi" w:hAnsiTheme="majorHAnsi" w:cstheme="majorHAnsi"/>
          <w:lang w:val="vi-VN"/>
        </w:rPr>
      </w:pPr>
      <w:r w:rsidRPr="00D96ED4">
        <w:rPr>
          <w:rFonts w:asciiTheme="majorHAnsi" w:hAnsiTheme="majorHAnsi" w:cstheme="majorHAnsi"/>
          <w:noProof/>
          <w:sz w:val="20"/>
          <w:lang w:val="vi-VN" w:eastAsia="vi-VN"/>
        </w:rPr>
        <w:lastRenderedPageBreak/>
        <mc:AlternateContent>
          <mc:Choice Requires="wps">
            <w:drawing>
              <wp:anchor distT="0" distB="0" distL="114300" distR="114300" simplePos="0" relativeHeight="251668480" behindDoc="0" locked="0" layoutInCell="1" allowOverlap="1" wp14:anchorId="1F3F8645" wp14:editId="630EB53E">
                <wp:simplePos x="0" y="0"/>
                <wp:positionH relativeFrom="column">
                  <wp:posOffset>2862943</wp:posOffset>
                </wp:positionH>
                <wp:positionV relativeFrom="paragraph">
                  <wp:posOffset>252548</wp:posOffset>
                </wp:positionV>
                <wp:extent cx="2857500" cy="2231571"/>
                <wp:effectExtent l="0" t="0" r="19050" b="1651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231571"/>
                        </a:xfrm>
                        <a:prstGeom prst="rect">
                          <a:avLst/>
                        </a:prstGeom>
                        <a:solidFill>
                          <a:srgbClr val="FFFFFF"/>
                        </a:solidFill>
                        <a:ln w="9525">
                          <a:solidFill>
                            <a:srgbClr val="000000"/>
                          </a:solidFill>
                          <a:miter lim="800000"/>
                          <a:headEnd/>
                          <a:tailEnd/>
                        </a:ln>
                      </wps:spPr>
                      <wps:txbx>
                        <w:txbxContent>
                          <w:p w:rsidR="00DE2A9E" w:rsidRPr="00725B12" w:rsidRDefault="00DE2A9E" w:rsidP="006A4EEA">
                            <w:pPr>
                              <w:rPr>
                                <w:rFonts w:asciiTheme="majorHAnsi" w:hAnsiTheme="majorHAnsi" w:cstheme="majorHAnsi"/>
                              </w:rPr>
                            </w:pPr>
                            <w:r w:rsidRPr="00725B12">
                              <w:rPr>
                                <w:rFonts w:asciiTheme="majorHAnsi" w:hAnsiTheme="majorHAnsi" w:cstheme="majorHAnsi"/>
                                <w:b/>
                                <w:bCs/>
                              </w:rPr>
                              <w:t xml:space="preserve">Identification                    </w:t>
                            </w:r>
                            <w:r w:rsidRPr="00725B12">
                              <w:rPr>
                                <w:rFonts w:asciiTheme="majorHAnsi" w:hAnsiTheme="majorHAnsi" w:cstheme="majorHAnsi"/>
                              </w:rPr>
                              <w:t>Refer to Section 6</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Assign a unique designator to project identified CIs and technical data that includes identification of the associated baselines.</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Verify project identification for CIs and technical data.</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Assign tracking numbers to change requests.</w:t>
                            </w:r>
                          </w:p>
                          <w:p w:rsidR="00DE2A9E" w:rsidRPr="00725B12" w:rsidRDefault="00DE2A9E" w:rsidP="006A4EEA">
                            <w:pPr>
                              <w:pStyle w:val="Figuretext-L"/>
                              <w:spacing w:before="0" w:after="0"/>
                              <w:ind w:left="270" w:hanging="270"/>
                              <w:rPr>
                                <w:rFonts w:asciiTheme="majorHAnsi" w:hAnsiTheme="majorHAnsi" w:cstheme="majorHAnsi"/>
                                <w:caps/>
                              </w:rPr>
                            </w:pPr>
                            <w:r w:rsidRPr="00725B12">
                              <w:rPr>
                                <w:rFonts w:asciiTheme="majorHAnsi" w:hAnsiTheme="majorHAnsi" w:cstheme="majorHAnsi"/>
                              </w:rPr>
                              <w:t>•</w:t>
                            </w:r>
                            <w:r w:rsidRPr="00725B12">
                              <w:rPr>
                                <w:rFonts w:asciiTheme="majorHAnsi" w:hAnsiTheme="majorHAnsi" w:cstheme="majorHAnsi"/>
                              </w:rPr>
                              <w:tab/>
                              <w:t>Establish libraries for software, drawings, documents, and development tools.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3F8645" id="Text Box 39" o:spid="_x0000_s1030" type="#_x0000_t202" style="position:absolute;margin-left:225.45pt;margin-top:19.9pt;width:225pt;height:17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">
                <v:textbox>
                  <w:txbxContent>
                    <w:p w:rsidR="00DE2A9E" w:rsidRPr="00725B12" w:rsidRDefault="00DE2A9E" w:rsidP="006A4EEA">
                      <w:pPr>
                        <w:rPr>
                          <w:rFonts w:asciiTheme="majorHAnsi" w:hAnsiTheme="majorHAnsi" w:cstheme="majorHAnsi"/>
                        </w:rPr>
                      </w:pPr>
                      <w:r w:rsidRPr="00725B12">
                        <w:rPr>
                          <w:rFonts w:asciiTheme="majorHAnsi" w:hAnsiTheme="majorHAnsi" w:cstheme="majorHAnsi"/>
                          <w:b/>
                          <w:bCs/>
                        </w:rPr>
                        <w:t xml:space="preserve">Identification                    </w:t>
                      </w:r>
                      <w:r w:rsidRPr="00725B12">
                        <w:rPr>
                          <w:rFonts w:asciiTheme="majorHAnsi" w:hAnsiTheme="majorHAnsi" w:cstheme="majorHAnsi"/>
                        </w:rPr>
                        <w:t>Refer to Section 6</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Assign a unique designator to project identified CIs and technical data that includes identification of the associated baselines.</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Verify project identification for CIs and technical data.</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Assign tracking numbers to change requests.</w:t>
                      </w:r>
                    </w:p>
                    <w:p w:rsidR="00DE2A9E" w:rsidRPr="00725B12" w:rsidRDefault="00DE2A9E" w:rsidP="006A4EEA">
                      <w:pPr>
                        <w:pStyle w:val="Figuretext-L"/>
                        <w:spacing w:before="0" w:after="0"/>
                        <w:ind w:left="270" w:hanging="270"/>
                        <w:rPr>
                          <w:rFonts w:asciiTheme="majorHAnsi" w:hAnsiTheme="majorHAnsi" w:cstheme="majorHAnsi"/>
                          <w:caps/>
                        </w:rPr>
                      </w:pPr>
                      <w:r w:rsidRPr="00725B12">
                        <w:rPr>
                          <w:rFonts w:asciiTheme="majorHAnsi" w:hAnsiTheme="majorHAnsi" w:cstheme="majorHAnsi"/>
                        </w:rPr>
                        <w:t>•</w:t>
                      </w:r>
                      <w:r w:rsidRPr="00725B12">
                        <w:rPr>
                          <w:rFonts w:asciiTheme="majorHAnsi" w:hAnsiTheme="majorHAnsi" w:cstheme="majorHAnsi"/>
                        </w:rPr>
                        <w:tab/>
                        <w:t>Establish libraries for software, drawings, documents, and development tools.</w:t>
                      </w:r>
                    </w:p>
                  </w:txbxContent>
                </v:textbox>
              </v:shape>
            </w:pict>
          </mc:Fallback>
        </mc:AlternateContent>
      </w:r>
    </w:p>
    <w:p w:rsidR="006A4EEA" w:rsidRPr="00D96ED4" w:rsidRDefault="006A4EEA" w:rsidP="00687A29">
      <w:pPr>
        <w:numPr>
          <w:ilvl w:val="12"/>
          <w:numId w:val="0"/>
        </w:numPr>
        <w:spacing w:after="120"/>
        <w:ind w:right="446"/>
        <w:rPr>
          <w:rFonts w:asciiTheme="majorHAnsi" w:hAnsiTheme="majorHAnsi" w:cstheme="majorHAnsi"/>
          <w:lang w:val="vi-VN"/>
        </w:rPr>
      </w:pPr>
      <w:r w:rsidRPr="00D96ED4">
        <w:rPr>
          <w:rFonts w:asciiTheme="majorHAnsi" w:hAnsiTheme="majorHAnsi" w:cstheme="majorHAnsi"/>
          <w:noProof/>
          <w:sz w:val="20"/>
          <w:lang w:val="vi-VN" w:eastAsia="vi-VN"/>
        </w:rPr>
        <mc:AlternateContent>
          <mc:Choice Requires="wps">
            <w:drawing>
              <wp:anchor distT="0" distB="0" distL="114300" distR="114300" simplePos="0" relativeHeight="251669504" behindDoc="0" locked="0" layoutInCell="1" allowOverlap="1" wp14:anchorId="464C03DC" wp14:editId="6D3CDDD2">
                <wp:simplePos x="0" y="0"/>
                <wp:positionH relativeFrom="column">
                  <wp:posOffset>2857500</wp:posOffset>
                </wp:positionH>
                <wp:positionV relativeFrom="paragraph">
                  <wp:posOffset>-2540</wp:posOffset>
                </wp:positionV>
                <wp:extent cx="2857500" cy="0"/>
                <wp:effectExtent l="9525" t="13970" r="9525" b="5080"/>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9F3C5B" id="Straight Connector 4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2pt" to="450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gaYHgIAADg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"/>
            </w:pict>
          </mc:Fallback>
        </mc:AlternateContent>
      </w:r>
    </w:p>
    <w:p w:rsidR="006A4EEA" w:rsidRPr="00D96ED4" w:rsidRDefault="006A4EEA" w:rsidP="00687A29">
      <w:pPr>
        <w:numPr>
          <w:ilvl w:val="12"/>
          <w:numId w:val="0"/>
        </w:numPr>
        <w:spacing w:after="120"/>
        <w:ind w:right="446"/>
        <w:rPr>
          <w:rFonts w:asciiTheme="majorHAnsi" w:hAnsiTheme="majorHAnsi" w:cstheme="majorHAnsi"/>
          <w:lang w:val="vi-VN"/>
        </w:rPr>
      </w:pPr>
    </w:p>
    <w:p w:rsidR="006A4EEA" w:rsidRPr="00D96ED4" w:rsidRDefault="006A4EEA" w:rsidP="00687A29">
      <w:pPr>
        <w:numPr>
          <w:ilvl w:val="12"/>
          <w:numId w:val="0"/>
        </w:numPr>
        <w:spacing w:after="120"/>
        <w:ind w:right="446"/>
        <w:rPr>
          <w:rFonts w:asciiTheme="majorHAnsi" w:hAnsiTheme="majorHAnsi" w:cstheme="majorHAnsi"/>
          <w:lang w:val="vi-VN"/>
        </w:rPr>
      </w:pPr>
    </w:p>
    <w:p w:rsidR="006A4EEA" w:rsidRPr="00D96ED4" w:rsidRDefault="00725B12" w:rsidP="00687A29">
      <w:pPr>
        <w:numPr>
          <w:ilvl w:val="12"/>
          <w:numId w:val="0"/>
        </w:numPr>
        <w:spacing w:after="120"/>
        <w:ind w:right="446"/>
        <w:rPr>
          <w:rFonts w:asciiTheme="majorHAnsi" w:hAnsiTheme="majorHAnsi" w:cstheme="majorHAnsi"/>
          <w:lang w:val="vi-VN"/>
        </w:rPr>
      </w:pPr>
      <w:r w:rsidRPr="00D96ED4">
        <w:rPr>
          <w:rFonts w:asciiTheme="majorHAnsi" w:hAnsiTheme="majorHAnsi" w:cstheme="majorHAnsi"/>
          <w:noProof/>
          <w:sz w:val="20"/>
          <w:lang w:val="vi-VN" w:eastAsia="vi-VN"/>
        </w:rPr>
        <mc:AlternateContent>
          <mc:Choice Requires="wps">
            <w:drawing>
              <wp:anchor distT="0" distB="0" distL="114300" distR="114300" simplePos="0" relativeHeight="251667456" behindDoc="0" locked="0" layoutInCell="1" allowOverlap="1" wp14:anchorId="5316A564" wp14:editId="26D3E0F2">
                <wp:simplePos x="0" y="0"/>
                <wp:positionH relativeFrom="column">
                  <wp:posOffset>239486</wp:posOffset>
                </wp:positionH>
                <wp:positionV relativeFrom="paragraph">
                  <wp:posOffset>90351</wp:posOffset>
                </wp:positionV>
                <wp:extent cx="1600200" cy="1611086"/>
                <wp:effectExtent l="0" t="0" r="19050" b="2730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611086"/>
                        </a:xfrm>
                        <a:prstGeom prst="rect">
                          <a:avLst/>
                        </a:prstGeom>
                        <a:solidFill>
                          <a:srgbClr val="FFFFFF"/>
                        </a:solidFill>
                        <a:ln w="9525">
                          <a:solidFill>
                            <a:srgbClr val="000000"/>
                          </a:solidFill>
                          <a:miter lim="800000"/>
                          <a:headEnd/>
                          <a:tailEnd/>
                        </a:ln>
                      </wps:spPr>
                      <wps:txbx>
                        <w:txbxContent>
                          <w:p w:rsidR="00DE2A9E" w:rsidRPr="00725B12" w:rsidRDefault="00DE2A9E" w:rsidP="006A4EEA">
                            <w:pPr>
                              <w:spacing w:after="0"/>
                              <w:jc w:val="center"/>
                              <w:rPr>
                                <w:rFonts w:asciiTheme="majorHAnsi" w:hAnsiTheme="majorHAnsi" w:cstheme="majorHAnsi"/>
                              </w:rPr>
                            </w:pPr>
                            <w:r w:rsidRPr="00725B12">
                              <w:rPr>
                                <w:rFonts w:asciiTheme="majorHAnsi" w:hAnsiTheme="majorHAnsi" w:cstheme="majorHAnsi"/>
                              </w:rPr>
                              <w:t>CM</w:t>
                            </w:r>
                          </w:p>
                          <w:p w:rsidR="00DE2A9E" w:rsidRPr="00725B12" w:rsidRDefault="00DE2A9E" w:rsidP="006A4EEA">
                            <w:pPr>
                              <w:pStyle w:val="BodyText"/>
                              <w:spacing w:after="0"/>
                              <w:rPr>
                                <w:rFonts w:asciiTheme="majorHAnsi" w:hAnsiTheme="majorHAnsi" w:cstheme="majorHAnsi"/>
                                <w:i/>
                                <w:iCs/>
                              </w:rPr>
                            </w:pPr>
                            <w:r w:rsidRPr="00725B12">
                              <w:rPr>
                                <w:rFonts w:asciiTheme="majorHAnsi" w:hAnsiTheme="majorHAnsi" w:cstheme="majorHAnsi"/>
                                <w:i/>
                                <w:iCs/>
                              </w:rPr>
                              <w:t>Refer to Sections 6, 8, 9 and 10</w:t>
                            </w:r>
                          </w:p>
                          <w:p w:rsidR="00DE2A9E" w:rsidRPr="00725B12" w:rsidRDefault="00DE2A9E" w:rsidP="006A4EEA">
                            <w:pPr>
                              <w:pStyle w:val="BodyText"/>
                              <w:spacing w:after="0"/>
                              <w:rPr>
                                <w:rFonts w:asciiTheme="majorHAnsi" w:hAnsiTheme="majorHAnsi" w:cstheme="majorHAnsi"/>
                                <w:sz w:val="16"/>
                              </w:rPr>
                            </w:pPr>
                          </w:p>
                          <w:p w:rsidR="00DE2A9E" w:rsidRPr="00725B12" w:rsidRDefault="00DE2A9E" w:rsidP="00981633">
                            <w:pPr>
                              <w:pStyle w:val="TOC1"/>
                            </w:pPr>
                            <w:r>
                              <w:t>•</w:t>
                            </w:r>
                            <w:r w:rsidRPr="00725B12">
                              <w:t>Identification</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Control</w:t>
                            </w:r>
                          </w:p>
                          <w:p w:rsidR="00DE2A9E" w:rsidRPr="00725B12" w:rsidRDefault="00DE2A9E" w:rsidP="00981633">
                            <w:pPr>
                              <w:pStyle w:val="TOC1"/>
                            </w:pPr>
                            <w:r w:rsidRPr="00725B12">
                              <w:t>•</w:t>
                            </w:r>
                            <w:r w:rsidRPr="00725B12">
                              <w:tab/>
                              <w:t>Status Accounting</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Reviews/Audits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16A564" id="Text Box 44" o:spid="_x0000_s1031" type="#_x0000_t202" style="position:absolute;margin-left:18.85pt;margin-top:7.1pt;width:126pt;height:126.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">
                <v:textbox>
                  <w:txbxContent>
                    <w:p w:rsidR="00DE2A9E" w:rsidRPr="00725B12" w:rsidRDefault="00DE2A9E" w:rsidP="006A4EEA">
                      <w:pPr>
                        <w:spacing w:after="0"/>
                        <w:jc w:val="center"/>
                        <w:rPr>
                          <w:rFonts w:asciiTheme="majorHAnsi" w:hAnsiTheme="majorHAnsi" w:cstheme="majorHAnsi"/>
                        </w:rPr>
                      </w:pPr>
                      <w:r w:rsidRPr="00725B12">
                        <w:rPr>
                          <w:rFonts w:asciiTheme="majorHAnsi" w:hAnsiTheme="majorHAnsi" w:cstheme="majorHAnsi"/>
                        </w:rPr>
                        <w:t>CM</w:t>
                      </w:r>
                    </w:p>
                    <w:p w:rsidR="00DE2A9E" w:rsidRPr="00725B12" w:rsidRDefault="00DE2A9E" w:rsidP="006A4EEA">
                      <w:pPr>
                        <w:pStyle w:val="BodyText"/>
                        <w:spacing w:after="0"/>
                        <w:rPr>
                          <w:rFonts w:asciiTheme="majorHAnsi" w:hAnsiTheme="majorHAnsi" w:cstheme="majorHAnsi"/>
                          <w:i/>
                          <w:iCs/>
                        </w:rPr>
                      </w:pPr>
                      <w:r w:rsidRPr="00725B12">
                        <w:rPr>
                          <w:rFonts w:asciiTheme="majorHAnsi" w:hAnsiTheme="majorHAnsi" w:cstheme="majorHAnsi"/>
                          <w:i/>
                          <w:iCs/>
                        </w:rPr>
                        <w:t>Refer to Sections 6, 8, 9 and 10</w:t>
                      </w:r>
                    </w:p>
                    <w:p w:rsidR="00DE2A9E" w:rsidRPr="00725B12" w:rsidRDefault="00DE2A9E" w:rsidP="006A4EEA">
                      <w:pPr>
                        <w:pStyle w:val="BodyText"/>
                        <w:spacing w:after="0"/>
                        <w:rPr>
                          <w:rFonts w:asciiTheme="majorHAnsi" w:hAnsiTheme="majorHAnsi" w:cstheme="majorHAnsi"/>
                          <w:sz w:val="16"/>
                        </w:rPr>
                      </w:pPr>
                    </w:p>
                    <w:p w:rsidR="00DE2A9E" w:rsidRPr="00725B12" w:rsidRDefault="00DE2A9E" w:rsidP="00981633">
                      <w:pPr>
                        <w:pStyle w:val="TOC1"/>
                      </w:pPr>
                      <w:r>
                        <w:t>•</w:t>
                      </w:r>
                      <w:r w:rsidRPr="00725B12">
                        <w:t>Identification</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Control</w:t>
                      </w:r>
                    </w:p>
                    <w:p w:rsidR="00DE2A9E" w:rsidRPr="00725B12" w:rsidRDefault="00DE2A9E" w:rsidP="00981633">
                      <w:pPr>
                        <w:pStyle w:val="TOC1"/>
                      </w:pPr>
                      <w:r w:rsidRPr="00725B12">
                        <w:t>•</w:t>
                      </w:r>
                      <w:r w:rsidRPr="00725B12">
                        <w:tab/>
                        <w:t>Status Accounting</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Reviews/Audits</w:t>
                      </w:r>
                    </w:p>
                  </w:txbxContent>
                </v:textbox>
              </v:shape>
            </w:pict>
          </mc:Fallback>
        </mc:AlternateContent>
      </w:r>
      <w:r w:rsidR="006A4EEA" w:rsidRPr="00D96ED4">
        <w:rPr>
          <w:rFonts w:asciiTheme="majorHAnsi" w:hAnsiTheme="majorHAnsi" w:cstheme="majorHAnsi"/>
          <w:noProof/>
          <w:sz w:val="20"/>
          <w:lang w:val="vi-VN" w:eastAsia="vi-VN"/>
        </w:rPr>
        <mc:AlternateContent>
          <mc:Choice Requires="wps">
            <w:drawing>
              <wp:anchor distT="0" distB="0" distL="114300" distR="114300" simplePos="0" relativeHeight="251684864" behindDoc="0" locked="0" layoutInCell="1" allowOverlap="1" wp14:anchorId="296961CE" wp14:editId="4AD9F706">
                <wp:simplePos x="0" y="0"/>
                <wp:positionH relativeFrom="column">
                  <wp:posOffset>2299335</wp:posOffset>
                </wp:positionH>
                <wp:positionV relativeFrom="paragraph">
                  <wp:posOffset>10160</wp:posOffset>
                </wp:positionV>
                <wp:extent cx="533400" cy="0"/>
                <wp:effectExtent l="13335" t="6350" r="5715" b="12700"/>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ED4962" id="Straight Connector 46"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05pt,.8pt" to="223.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YrIHQIAADc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"/>
            </w:pict>
          </mc:Fallback>
        </mc:AlternateContent>
      </w:r>
      <w:r w:rsidR="006A4EEA" w:rsidRPr="00D96ED4">
        <w:rPr>
          <w:rFonts w:asciiTheme="majorHAnsi" w:hAnsiTheme="majorHAnsi" w:cstheme="majorHAnsi"/>
          <w:noProof/>
          <w:sz w:val="20"/>
          <w:lang w:val="vi-VN" w:eastAsia="vi-VN"/>
        </w:rPr>
        <mc:AlternateContent>
          <mc:Choice Requires="wps">
            <w:drawing>
              <wp:anchor distT="0" distB="0" distL="114300" distR="114300" simplePos="0" relativeHeight="251680768" behindDoc="0" locked="0" layoutInCell="1" allowOverlap="1" wp14:anchorId="26E67D32" wp14:editId="735D9CBC">
                <wp:simplePos x="0" y="0"/>
                <wp:positionH relativeFrom="column">
                  <wp:posOffset>2299335</wp:posOffset>
                </wp:positionH>
                <wp:positionV relativeFrom="paragraph">
                  <wp:posOffset>10160</wp:posOffset>
                </wp:positionV>
                <wp:extent cx="0" cy="5715000"/>
                <wp:effectExtent l="13335" t="6350" r="5715" b="1270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9F53EE" id="Straight Connector 4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05pt,.8pt" to="181.05pt,4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"/>
            </w:pict>
          </mc:Fallback>
        </mc:AlternateContent>
      </w:r>
    </w:p>
    <w:p w:rsidR="006A4EEA" w:rsidRPr="00D96ED4" w:rsidRDefault="006A4EEA" w:rsidP="00687A29">
      <w:pPr>
        <w:numPr>
          <w:ilvl w:val="12"/>
          <w:numId w:val="0"/>
        </w:numPr>
        <w:spacing w:after="120"/>
        <w:ind w:right="446"/>
        <w:rPr>
          <w:rFonts w:asciiTheme="majorHAnsi" w:hAnsiTheme="majorHAnsi" w:cstheme="majorHAnsi"/>
          <w:lang w:val="vi-VN"/>
        </w:rPr>
      </w:pPr>
    </w:p>
    <w:p w:rsidR="006A4EEA" w:rsidRPr="00D96ED4" w:rsidRDefault="006A4EEA" w:rsidP="00687A29">
      <w:pPr>
        <w:numPr>
          <w:ilvl w:val="12"/>
          <w:numId w:val="0"/>
        </w:numPr>
        <w:spacing w:after="120"/>
        <w:ind w:right="446"/>
        <w:rPr>
          <w:rFonts w:asciiTheme="majorHAnsi" w:hAnsiTheme="majorHAnsi" w:cstheme="majorHAnsi"/>
          <w:lang w:val="vi-VN"/>
        </w:rPr>
      </w:pPr>
    </w:p>
    <w:p w:rsidR="006A4EEA" w:rsidRPr="00D96ED4" w:rsidRDefault="006A4EEA" w:rsidP="00687A29">
      <w:pPr>
        <w:numPr>
          <w:ilvl w:val="12"/>
          <w:numId w:val="0"/>
        </w:numPr>
        <w:spacing w:after="120"/>
        <w:ind w:right="446"/>
        <w:rPr>
          <w:rFonts w:asciiTheme="majorHAnsi" w:hAnsiTheme="majorHAnsi" w:cstheme="majorHAnsi"/>
          <w:lang w:val="vi-VN"/>
        </w:rPr>
      </w:pPr>
    </w:p>
    <w:p w:rsidR="006A4EEA" w:rsidRPr="00D96ED4" w:rsidRDefault="006A4EEA" w:rsidP="00687A29">
      <w:pPr>
        <w:numPr>
          <w:ilvl w:val="12"/>
          <w:numId w:val="0"/>
        </w:numPr>
        <w:spacing w:after="120"/>
        <w:ind w:right="446"/>
        <w:rPr>
          <w:rFonts w:asciiTheme="majorHAnsi" w:hAnsiTheme="majorHAnsi" w:cstheme="majorHAnsi"/>
          <w:lang w:val="vi-VN"/>
        </w:rPr>
      </w:pPr>
    </w:p>
    <w:p w:rsidR="006A4EEA" w:rsidRPr="00D96ED4" w:rsidRDefault="006A4EEA" w:rsidP="00687A29">
      <w:pPr>
        <w:numPr>
          <w:ilvl w:val="12"/>
          <w:numId w:val="0"/>
        </w:numPr>
        <w:spacing w:after="120"/>
        <w:ind w:right="446"/>
        <w:rPr>
          <w:rFonts w:asciiTheme="majorHAnsi" w:hAnsiTheme="majorHAnsi" w:cstheme="majorHAnsi"/>
          <w:lang w:val="vi-VN"/>
        </w:rPr>
      </w:pPr>
      <w:r w:rsidRPr="00D96ED4">
        <w:rPr>
          <w:rFonts w:asciiTheme="majorHAnsi" w:hAnsiTheme="majorHAnsi" w:cstheme="majorHAnsi"/>
          <w:noProof/>
          <w:sz w:val="20"/>
          <w:lang w:val="vi-VN" w:eastAsia="vi-VN"/>
        </w:rPr>
        <mc:AlternateContent>
          <mc:Choice Requires="wps">
            <w:drawing>
              <wp:anchor distT="0" distB="0" distL="114300" distR="114300" simplePos="0" relativeHeight="251672576" behindDoc="0" locked="0" layoutInCell="1" allowOverlap="1" wp14:anchorId="6952D3A0" wp14:editId="298DA0BB">
                <wp:simplePos x="0" y="0"/>
                <wp:positionH relativeFrom="column">
                  <wp:posOffset>2862943</wp:posOffset>
                </wp:positionH>
                <wp:positionV relativeFrom="paragraph">
                  <wp:posOffset>233861</wp:posOffset>
                </wp:positionV>
                <wp:extent cx="2857500" cy="2190750"/>
                <wp:effectExtent l="0" t="0" r="19050" b="1905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190750"/>
                        </a:xfrm>
                        <a:prstGeom prst="rect">
                          <a:avLst/>
                        </a:prstGeom>
                        <a:solidFill>
                          <a:srgbClr val="FFFFFF"/>
                        </a:solidFill>
                        <a:ln w="9525">
                          <a:solidFill>
                            <a:srgbClr val="000000"/>
                          </a:solidFill>
                          <a:miter lim="800000"/>
                          <a:headEnd/>
                          <a:tailEnd/>
                        </a:ln>
                      </wps:spPr>
                      <wps:txbx>
                        <w:txbxContent>
                          <w:p w:rsidR="00DE2A9E" w:rsidRPr="00725B12" w:rsidRDefault="00DE2A9E" w:rsidP="006A4EEA">
                            <w:pPr>
                              <w:rPr>
                                <w:rFonts w:asciiTheme="majorHAnsi" w:hAnsiTheme="majorHAnsi" w:cstheme="majorHAnsi"/>
                                <w:sz w:val="16"/>
                              </w:rPr>
                            </w:pPr>
                            <w:r w:rsidRPr="00725B12">
                              <w:rPr>
                                <w:rFonts w:asciiTheme="majorHAnsi" w:hAnsiTheme="majorHAnsi" w:cstheme="majorHAnsi"/>
                                <w:b/>
                                <w:bCs/>
                              </w:rPr>
                              <w:t xml:space="preserve">Control                  </w:t>
                            </w:r>
                            <w:r w:rsidRPr="00725B12">
                              <w:rPr>
                                <w:rFonts w:asciiTheme="majorHAnsi" w:hAnsiTheme="majorHAnsi" w:cstheme="majorHAnsi"/>
                              </w:rPr>
                              <w:t xml:space="preserve">            Refer to Section</w:t>
                            </w:r>
                            <w:r w:rsidRPr="00725B12">
                              <w:rPr>
                                <w:rFonts w:asciiTheme="majorHAnsi" w:hAnsiTheme="majorHAnsi" w:cstheme="majorHAnsi"/>
                                <w:sz w:val="24"/>
                              </w:rPr>
                              <w:t xml:space="preserve"> </w:t>
                            </w:r>
                            <w:r w:rsidRPr="00725B12">
                              <w:rPr>
                                <w:rFonts w:asciiTheme="majorHAnsi" w:hAnsiTheme="majorHAnsi" w:cstheme="majorHAnsi"/>
                              </w:rPr>
                              <w:t>8</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Receive and place CI and technical data in the libraries, thereby providing physical control.</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Process CI/technical data requests.</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Provide change request data.</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Deliver product releases from controlled CIs and technical data, including associated changes to authorized baselines thus ensuring data integrity.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52D3A0" id="Text Box 43" o:spid="_x0000_s1032" type="#_x0000_t202" style="position:absolute;margin-left:225.45pt;margin-top:18.4pt;width:225pt;height:1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">
                <v:textbox>
                  <w:txbxContent>
                    <w:p w:rsidR="00DE2A9E" w:rsidRPr="00725B12" w:rsidRDefault="00DE2A9E" w:rsidP="006A4EEA">
                      <w:pPr>
                        <w:rPr>
                          <w:rFonts w:asciiTheme="majorHAnsi" w:hAnsiTheme="majorHAnsi" w:cstheme="majorHAnsi"/>
                          <w:sz w:val="16"/>
                        </w:rPr>
                      </w:pPr>
                      <w:r w:rsidRPr="00725B12">
                        <w:rPr>
                          <w:rFonts w:asciiTheme="majorHAnsi" w:hAnsiTheme="majorHAnsi" w:cstheme="majorHAnsi"/>
                          <w:b/>
                          <w:bCs/>
                        </w:rPr>
                        <w:t xml:space="preserve">Control                  </w:t>
                      </w:r>
                      <w:r w:rsidRPr="00725B12">
                        <w:rPr>
                          <w:rFonts w:asciiTheme="majorHAnsi" w:hAnsiTheme="majorHAnsi" w:cstheme="majorHAnsi"/>
                        </w:rPr>
                        <w:t xml:space="preserve">            Refer to Section</w:t>
                      </w:r>
                      <w:r w:rsidRPr="00725B12">
                        <w:rPr>
                          <w:rFonts w:asciiTheme="majorHAnsi" w:hAnsiTheme="majorHAnsi" w:cstheme="majorHAnsi"/>
                          <w:sz w:val="24"/>
                        </w:rPr>
                        <w:t xml:space="preserve"> </w:t>
                      </w:r>
                      <w:r w:rsidRPr="00725B12">
                        <w:rPr>
                          <w:rFonts w:asciiTheme="majorHAnsi" w:hAnsiTheme="majorHAnsi" w:cstheme="majorHAnsi"/>
                        </w:rPr>
                        <w:t>8</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Receive and place CI and technical data in the libraries, thereby providing physical control.</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Process CI/technical data requests.</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Provide change request data.</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Deliver product releases from controlled CIs and technical data, including associated changes to authorized baselines thus ensuring data integrity.</w:t>
                      </w:r>
                    </w:p>
                  </w:txbxContent>
                </v:textbox>
              </v:shape>
            </w:pict>
          </mc:Fallback>
        </mc:AlternateContent>
      </w:r>
    </w:p>
    <w:p w:rsidR="006A4EEA" w:rsidRPr="00D96ED4" w:rsidRDefault="006A4EEA" w:rsidP="00687A29">
      <w:pPr>
        <w:numPr>
          <w:ilvl w:val="12"/>
          <w:numId w:val="0"/>
        </w:numPr>
        <w:spacing w:after="120"/>
        <w:ind w:right="446"/>
        <w:rPr>
          <w:rFonts w:asciiTheme="majorHAnsi" w:hAnsiTheme="majorHAnsi" w:cstheme="majorHAnsi"/>
          <w:lang w:val="vi-VN"/>
        </w:rPr>
      </w:pPr>
      <w:r w:rsidRPr="00D96ED4">
        <w:rPr>
          <w:rFonts w:asciiTheme="majorHAnsi" w:hAnsiTheme="majorHAnsi" w:cstheme="majorHAnsi"/>
          <w:noProof/>
          <w:sz w:val="20"/>
          <w:lang w:val="vi-VN" w:eastAsia="vi-VN"/>
        </w:rPr>
        <mc:AlternateContent>
          <mc:Choice Requires="wps">
            <w:drawing>
              <wp:anchor distT="0" distB="0" distL="114300" distR="114300" simplePos="0" relativeHeight="251673600" behindDoc="0" locked="0" layoutInCell="1" allowOverlap="1" wp14:anchorId="395BE639" wp14:editId="159BECB4">
                <wp:simplePos x="0" y="0"/>
                <wp:positionH relativeFrom="column">
                  <wp:posOffset>2857500</wp:posOffset>
                </wp:positionH>
                <wp:positionV relativeFrom="paragraph">
                  <wp:posOffset>227965</wp:posOffset>
                </wp:positionV>
                <wp:extent cx="2857500" cy="0"/>
                <wp:effectExtent l="9525" t="11430" r="9525" b="762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11F89D" id="Straight Connector 4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7.95pt" to="450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0LHgIAADg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"/>
            </w:pict>
          </mc:Fallback>
        </mc:AlternateContent>
      </w:r>
      <w:r w:rsidRPr="00D96ED4">
        <w:rPr>
          <w:rFonts w:asciiTheme="majorHAnsi" w:hAnsiTheme="majorHAnsi" w:cstheme="majorHAnsi"/>
          <w:noProof/>
          <w:sz w:val="20"/>
          <w:lang w:val="vi-VN" w:eastAsia="vi-VN"/>
        </w:rPr>
        <mc:AlternateContent>
          <mc:Choice Requires="wps">
            <w:drawing>
              <wp:anchor distT="0" distB="0" distL="114300" distR="114300" simplePos="0" relativeHeight="251679744" behindDoc="0" locked="0" layoutInCell="1" allowOverlap="1" wp14:anchorId="19D4809F" wp14:editId="08571554">
                <wp:simplePos x="0" y="0"/>
                <wp:positionH relativeFrom="column">
                  <wp:posOffset>1828800</wp:posOffset>
                </wp:positionH>
                <wp:positionV relativeFrom="paragraph">
                  <wp:posOffset>-638810</wp:posOffset>
                </wp:positionV>
                <wp:extent cx="457200" cy="0"/>
                <wp:effectExtent l="9525" t="11430" r="9525" b="762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DA056" id="Straight Connector 4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50.3pt" to="180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"/>
            </w:pict>
          </mc:Fallback>
        </mc:AlternateContent>
      </w:r>
      <w:r w:rsidRPr="00D96ED4">
        <w:rPr>
          <w:rFonts w:asciiTheme="majorHAnsi" w:hAnsiTheme="majorHAnsi" w:cstheme="majorHAnsi"/>
          <w:noProof/>
          <w:sz w:val="20"/>
          <w:lang w:val="vi-VN" w:eastAsia="vi-VN"/>
        </w:rPr>
        <mc:AlternateContent>
          <mc:Choice Requires="wps">
            <w:drawing>
              <wp:anchor distT="0" distB="0" distL="114300" distR="114300" simplePos="0" relativeHeight="251671552" behindDoc="0" locked="0" layoutInCell="1" allowOverlap="1" wp14:anchorId="0FD9E886" wp14:editId="35BA0837">
                <wp:simplePos x="0" y="0"/>
                <wp:positionH relativeFrom="column">
                  <wp:posOffset>1028700</wp:posOffset>
                </wp:positionH>
                <wp:positionV relativeFrom="paragraph">
                  <wp:posOffset>46990</wp:posOffset>
                </wp:positionV>
                <wp:extent cx="0" cy="685800"/>
                <wp:effectExtent l="9525" t="11430" r="9525" b="762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7F8B19" id="Straight Connector 4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3.7pt" to="81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">
                <v:stroke dashstyle="dash"/>
              </v:line>
            </w:pict>
          </mc:Fallback>
        </mc:AlternateContent>
      </w:r>
    </w:p>
    <w:p w:rsidR="006A4EEA" w:rsidRPr="00D96ED4" w:rsidRDefault="006A4EEA" w:rsidP="00687A29">
      <w:pPr>
        <w:numPr>
          <w:ilvl w:val="12"/>
          <w:numId w:val="0"/>
        </w:numPr>
        <w:spacing w:after="120"/>
        <w:ind w:right="446"/>
        <w:rPr>
          <w:rFonts w:asciiTheme="majorHAnsi" w:hAnsiTheme="majorHAnsi" w:cstheme="majorHAnsi"/>
          <w:lang w:val="vi-VN"/>
        </w:rPr>
      </w:pPr>
    </w:p>
    <w:p w:rsidR="006A4EEA" w:rsidRPr="00D96ED4" w:rsidRDefault="006A4EEA" w:rsidP="00687A29">
      <w:pPr>
        <w:numPr>
          <w:ilvl w:val="12"/>
          <w:numId w:val="0"/>
        </w:numPr>
        <w:spacing w:after="120"/>
        <w:ind w:right="446"/>
        <w:rPr>
          <w:rFonts w:asciiTheme="majorHAnsi" w:hAnsiTheme="majorHAnsi" w:cstheme="majorHAnsi"/>
          <w:lang w:val="vi-VN"/>
        </w:rPr>
      </w:pPr>
    </w:p>
    <w:p w:rsidR="006A4EEA" w:rsidRPr="00D96ED4" w:rsidRDefault="006A4EEA" w:rsidP="00687A29">
      <w:pPr>
        <w:numPr>
          <w:ilvl w:val="12"/>
          <w:numId w:val="0"/>
        </w:numPr>
        <w:spacing w:after="120"/>
        <w:ind w:right="446"/>
        <w:rPr>
          <w:rFonts w:asciiTheme="majorHAnsi" w:hAnsiTheme="majorHAnsi" w:cstheme="majorHAnsi"/>
          <w:lang w:val="vi-VN"/>
        </w:rPr>
      </w:pPr>
      <w:r w:rsidRPr="00D96ED4">
        <w:rPr>
          <w:rFonts w:asciiTheme="majorHAnsi" w:hAnsiTheme="majorHAnsi" w:cstheme="majorHAnsi"/>
          <w:noProof/>
          <w:sz w:val="20"/>
          <w:lang w:val="vi-VN" w:eastAsia="vi-VN"/>
        </w:rPr>
        <mc:AlternateContent>
          <mc:Choice Requires="wps">
            <w:drawing>
              <wp:anchor distT="0" distB="0" distL="114300" distR="114300" simplePos="0" relativeHeight="251670528" behindDoc="0" locked="0" layoutInCell="1" allowOverlap="1" wp14:anchorId="3CD9EDEA" wp14:editId="0F88EBE0">
                <wp:simplePos x="0" y="0"/>
                <wp:positionH relativeFrom="column">
                  <wp:posOffset>228600</wp:posOffset>
                </wp:positionH>
                <wp:positionV relativeFrom="paragraph">
                  <wp:posOffset>29210</wp:posOffset>
                </wp:positionV>
                <wp:extent cx="1600200" cy="1352550"/>
                <wp:effectExtent l="9525" t="11430" r="9525" b="762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352550"/>
                        </a:xfrm>
                        <a:prstGeom prst="rect">
                          <a:avLst/>
                        </a:prstGeom>
                        <a:solidFill>
                          <a:srgbClr val="FFFFFF"/>
                        </a:solidFill>
                        <a:ln w="9525">
                          <a:solidFill>
                            <a:srgbClr val="000000"/>
                          </a:solidFill>
                          <a:miter lim="800000"/>
                          <a:headEnd/>
                          <a:tailEnd/>
                        </a:ln>
                      </wps:spPr>
                      <wps:txbx>
                        <w:txbxContent>
                          <w:p w:rsidR="00DE2A9E" w:rsidRDefault="00DE2A9E" w:rsidP="006A4EEA">
                            <w:pPr>
                              <w:spacing w:after="0"/>
                              <w:jc w:val="center"/>
                            </w:pPr>
                            <w:r>
                              <w:t>DM</w:t>
                            </w:r>
                          </w:p>
                          <w:p w:rsidR="00DE2A9E" w:rsidRDefault="00DE2A9E" w:rsidP="006A4EEA">
                            <w:pPr>
                              <w:spacing w:after="0"/>
                            </w:pPr>
                            <w:r>
                              <w:t>Refer to Section 5</w:t>
                            </w:r>
                          </w:p>
                          <w:p w:rsidR="00DE2A9E" w:rsidRDefault="00DE2A9E" w:rsidP="006A4EEA">
                            <w:pPr>
                              <w:spacing w:after="0"/>
                              <w:rPr>
                                <w:sz w:val="16"/>
                              </w:rPr>
                            </w:pPr>
                          </w:p>
                          <w:p w:rsidR="00DE2A9E" w:rsidRDefault="00DE2A9E" w:rsidP="006A4EEA">
                            <w:pPr>
                              <w:spacing w:after="0"/>
                              <w:ind w:left="270" w:hanging="270"/>
                            </w:pPr>
                            <w:r>
                              <w:t>•</w:t>
                            </w:r>
                            <w:r>
                              <w:tab/>
                              <w:t>Receipt</w:t>
                            </w:r>
                          </w:p>
                          <w:p w:rsidR="00DE2A9E" w:rsidRDefault="00DE2A9E" w:rsidP="00981633">
                            <w:pPr>
                              <w:pStyle w:val="TOC1"/>
                            </w:pPr>
                            <w:r>
                              <w:t>•</w:t>
                            </w:r>
                            <w:r>
                              <w:tab/>
                              <w:t>Control</w:t>
                            </w:r>
                          </w:p>
                          <w:p w:rsidR="00DE2A9E" w:rsidRDefault="00DE2A9E" w:rsidP="00981633">
                            <w:pPr>
                              <w:pStyle w:val="TOC1"/>
                            </w:pPr>
                            <w:r>
                              <w:t>•</w:t>
                            </w:r>
                            <w:r>
                              <w:tab/>
                              <w:t>Compliance</w:t>
                            </w:r>
                          </w:p>
                          <w:p w:rsidR="00DE2A9E" w:rsidRDefault="00DE2A9E" w:rsidP="006A4EEA">
                            <w:pPr>
                              <w:pStyle w:val="Figuretext-L"/>
                              <w:spacing w:before="0" w:after="0"/>
                              <w:ind w:left="270" w:hanging="270"/>
                            </w:pPr>
                            <w:r>
                              <w:t>•</w:t>
                            </w:r>
                            <w:r>
                              <w:tab/>
                              <w:t>Tracking</w:t>
                            </w:r>
                          </w:p>
                          <w:p w:rsidR="00DE2A9E" w:rsidRDefault="00DE2A9E" w:rsidP="006A4EEA">
                            <w:pPr>
                              <w:spacing w:after="0"/>
                              <w:ind w:left="270" w:hanging="270"/>
                            </w:pPr>
                            <w:r>
                              <w:t>•</w:t>
                            </w:r>
                            <w:r>
                              <w:tab/>
                              <w:t>Distribution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D9EDEA" id="Text Box 38" o:spid="_x0000_s1033" type="#_x0000_t202" style="position:absolute;margin-left:18pt;margin-top:2.3pt;width:126pt;height:1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">
                <v:textbox>
                  <w:txbxContent>
                    <w:p w:rsidR="00DE2A9E" w:rsidRDefault="00DE2A9E" w:rsidP="006A4EEA">
                      <w:pPr>
                        <w:spacing w:after="0"/>
                        <w:jc w:val="center"/>
                      </w:pPr>
                      <w:r>
                        <w:t>DM</w:t>
                      </w:r>
                    </w:p>
                    <w:p w:rsidR="00DE2A9E" w:rsidRDefault="00DE2A9E" w:rsidP="006A4EEA">
                      <w:pPr>
                        <w:spacing w:after="0"/>
                      </w:pPr>
                      <w:r>
                        <w:t>Refer to Section 5</w:t>
                      </w:r>
                    </w:p>
                    <w:p w:rsidR="00DE2A9E" w:rsidRDefault="00DE2A9E" w:rsidP="006A4EEA">
                      <w:pPr>
                        <w:spacing w:after="0"/>
                        <w:rPr>
                          <w:sz w:val="16"/>
                        </w:rPr>
                      </w:pPr>
                    </w:p>
                    <w:p w:rsidR="00DE2A9E" w:rsidRDefault="00DE2A9E" w:rsidP="006A4EEA">
                      <w:pPr>
                        <w:spacing w:after="0"/>
                        <w:ind w:left="270" w:hanging="270"/>
                      </w:pPr>
                      <w:r>
                        <w:t>•</w:t>
                      </w:r>
                      <w:r>
                        <w:tab/>
                        <w:t>Receipt</w:t>
                      </w:r>
                    </w:p>
                    <w:p w:rsidR="00DE2A9E" w:rsidRDefault="00DE2A9E" w:rsidP="00981633">
                      <w:pPr>
                        <w:pStyle w:val="TOC1"/>
                      </w:pPr>
                      <w:r>
                        <w:t>•</w:t>
                      </w:r>
                      <w:r>
                        <w:tab/>
                        <w:t>Control</w:t>
                      </w:r>
                    </w:p>
                    <w:p w:rsidR="00DE2A9E" w:rsidRDefault="00DE2A9E" w:rsidP="00981633">
                      <w:pPr>
                        <w:pStyle w:val="TOC1"/>
                      </w:pPr>
                      <w:r>
                        <w:t>•</w:t>
                      </w:r>
                      <w:r>
                        <w:tab/>
                        <w:t>Compliance</w:t>
                      </w:r>
                    </w:p>
                    <w:p w:rsidR="00DE2A9E" w:rsidRDefault="00DE2A9E" w:rsidP="006A4EEA">
                      <w:pPr>
                        <w:pStyle w:val="Figuretext-L"/>
                        <w:spacing w:before="0" w:after="0"/>
                        <w:ind w:left="270" w:hanging="270"/>
                      </w:pPr>
                      <w:r>
                        <w:t>•</w:t>
                      </w:r>
                      <w:r>
                        <w:tab/>
                        <w:t>Tracking</w:t>
                      </w:r>
                    </w:p>
                    <w:p w:rsidR="00DE2A9E" w:rsidRDefault="00DE2A9E" w:rsidP="006A4EEA">
                      <w:pPr>
                        <w:spacing w:after="0"/>
                        <w:ind w:left="270" w:hanging="270"/>
                      </w:pPr>
                      <w:r>
                        <w:t>•</w:t>
                      </w:r>
                      <w:r>
                        <w:tab/>
                        <w:t>Distribution</w:t>
                      </w:r>
                    </w:p>
                  </w:txbxContent>
                </v:textbox>
              </v:shape>
            </w:pict>
          </mc:Fallback>
        </mc:AlternateContent>
      </w:r>
      <w:r w:rsidRPr="00D96ED4">
        <w:rPr>
          <w:rFonts w:asciiTheme="majorHAnsi" w:hAnsiTheme="majorHAnsi" w:cstheme="majorHAnsi"/>
          <w:noProof/>
          <w:sz w:val="20"/>
          <w:lang w:val="vi-VN" w:eastAsia="vi-VN"/>
        </w:rPr>
        <mc:AlternateContent>
          <mc:Choice Requires="wps">
            <w:drawing>
              <wp:anchor distT="0" distB="0" distL="114300" distR="114300" simplePos="0" relativeHeight="251683840" behindDoc="0" locked="0" layoutInCell="1" allowOverlap="1" wp14:anchorId="12CD96E4" wp14:editId="74226A3D">
                <wp:simplePos x="0" y="0"/>
                <wp:positionH relativeFrom="column">
                  <wp:posOffset>2299335</wp:posOffset>
                </wp:positionH>
                <wp:positionV relativeFrom="paragraph">
                  <wp:posOffset>184150</wp:posOffset>
                </wp:positionV>
                <wp:extent cx="533400" cy="0"/>
                <wp:effectExtent l="13335" t="13970" r="5715" b="508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CE6D47" id="Straight Connector 37"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05pt,14.5pt" to="223.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17xHgIAADc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"/>
            </w:pict>
          </mc:Fallback>
        </mc:AlternateContent>
      </w:r>
    </w:p>
    <w:p w:rsidR="006A4EEA" w:rsidRPr="00D96ED4" w:rsidRDefault="006A4EEA" w:rsidP="00687A29">
      <w:pPr>
        <w:numPr>
          <w:ilvl w:val="12"/>
          <w:numId w:val="0"/>
        </w:numPr>
        <w:spacing w:after="120"/>
        <w:ind w:right="446"/>
        <w:rPr>
          <w:rFonts w:asciiTheme="majorHAnsi" w:hAnsiTheme="majorHAnsi" w:cstheme="majorHAnsi"/>
          <w:lang w:val="vi-VN"/>
        </w:rPr>
      </w:pPr>
    </w:p>
    <w:p w:rsidR="006A4EEA" w:rsidRPr="00D96ED4" w:rsidRDefault="006A4EEA" w:rsidP="00687A29">
      <w:pPr>
        <w:numPr>
          <w:ilvl w:val="12"/>
          <w:numId w:val="0"/>
        </w:numPr>
        <w:spacing w:after="120"/>
        <w:ind w:right="446"/>
        <w:rPr>
          <w:rFonts w:asciiTheme="majorHAnsi" w:hAnsiTheme="majorHAnsi" w:cstheme="majorHAnsi"/>
          <w:lang w:val="vi-VN"/>
        </w:rPr>
      </w:pPr>
    </w:p>
    <w:p w:rsidR="006A4EEA" w:rsidRPr="00D96ED4" w:rsidRDefault="006A4EEA" w:rsidP="00687A29">
      <w:pPr>
        <w:numPr>
          <w:ilvl w:val="12"/>
          <w:numId w:val="0"/>
        </w:numPr>
        <w:spacing w:after="120"/>
        <w:ind w:right="446"/>
        <w:rPr>
          <w:rFonts w:asciiTheme="majorHAnsi" w:hAnsiTheme="majorHAnsi" w:cstheme="majorHAnsi"/>
          <w:lang w:val="vi-VN"/>
        </w:rPr>
      </w:pPr>
    </w:p>
    <w:p w:rsidR="006A4EEA" w:rsidRPr="00D96ED4" w:rsidRDefault="006A4EEA" w:rsidP="00687A29">
      <w:pPr>
        <w:numPr>
          <w:ilvl w:val="12"/>
          <w:numId w:val="0"/>
        </w:numPr>
        <w:spacing w:after="120"/>
        <w:ind w:right="446"/>
        <w:rPr>
          <w:rFonts w:asciiTheme="majorHAnsi" w:hAnsiTheme="majorHAnsi" w:cstheme="majorHAnsi"/>
          <w:lang w:val="vi-VN"/>
        </w:rPr>
      </w:pPr>
    </w:p>
    <w:p w:rsidR="006A4EEA" w:rsidRPr="00D96ED4" w:rsidRDefault="006A4EEA" w:rsidP="00687A29">
      <w:pPr>
        <w:numPr>
          <w:ilvl w:val="12"/>
          <w:numId w:val="0"/>
        </w:numPr>
        <w:spacing w:after="120"/>
        <w:ind w:right="446"/>
        <w:rPr>
          <w:rFonts w:asciiTheme="majorHAnsi" w:hAnsiTheme="majorHAnsi" w:cstheme="majorHAnsi"/>
          <w:lang w:val="vi-VN"/>
        </w:rPr>
      </w:pPr>
    </w:p>
    <w:p w:rsidR="006A4EEA" w:rsidRPr="00D96ED4" w:rsidRDefault="006A4EEA" w:rsidP="00687A29">
      <w:pPr>
        <w:numPr>
          <w:ilvl w:val="12"/>
          <w:numId w:val="0"/>
        </w:numPr>
        <w:spacing w:after="120"/>
        <w:ind w:right="446"/>
        <w:rPr>
          <w:rFonts w:asciiTheme="majorHAnsi" w:hAnsiTheme="majorHAnsi" w:cstheme="majorHAnsi"/>
          <w:lang w:val="vi-VN"/>
        </w:rPr>
      </w:pPr>
      <w:r w:rsidRPr="00D96ED4">
        <w:rPr>
          <w:rFonts w:asciiTheme="majorHAnsi" w:hAnsiTheme="majorHAnsi" w:cstheme="majorHAnsi"/>
          <w:noProof/>
          <w:sz w:val="20"/>
          <w:lang w:val="vi-VN" w:eastAsia="vi-VN"/>
        </w:rPr>
        <mc:AlternateContent>
          <mc:Choice Requires="wps">
            <w:drawing>
              <wp:anchor distT="0" distB="0" distL="114300" distR="114300" simplePos="0" relativeHeight="251674624" behindDoc="0" locked="0" layoutInCell="1" allowOverlap="1" wp14:anchorId="675295F3" wp14:editId="664F8BC7">
                <wp:simplePos x="0" y="0"/>
                <wp:positionH relativeFrom="column">
                  <wp:posOffset>2862943</wp:posOffset>
                </wp:positionH>
                <wp:positionV relativeFrom="paragraph">
                  <wp:posOffset>171268</wp:posOffset>
                </wp:positionV>
                <wp:extent cx="2895600" cy="1230085"/>
                <wp:effectExtent l="0" t="0" r="19050" b="2730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230085"/>
                        </a:xfrm>
                        <a:prstGeom prst="rect">
                          <a:avLst/>
                        </a:prstGeom>
                        <a:solidFill>
                          <a:srgbClr val="FFFFFF"/>
                        </a:solidFill>
                        <a:ln w="9525">
                          <a:solidFill>
                            <a:srgbClr val="000000"/>
                          </a:solidFill>
                          <a:miter lim="800000"/>
                          <a:headEnd/>
                          <a:tailEnd/>
                        </a:ln>
                      </wps:spPr>
                      <wps:txbx>
                        <w:txbxContent>
                          <w:p w:rsidR="00DE2A9E" w:rsidRPr="00725B12" w:rsidRDefault="00DE2A9E" w:rsidP="006A4EEA">
                            <w:pPr>
                              <w:rPr>
                                <w:rFonts w:asciiTheme="majorHAnsi" w:hAnsiTheme="majorHAnsi" w:cstheme="majorHAnsi"/>
                                <w:sz w:val="16"/>
                              </w:rPr>
                            </w:pPr>
                            <w:r w:rsidRPr="00725B12">
                              <w:rPr>
                                <w:rFonts w:asciiTheme="majorHAnsi" w:hAnsiTheme="majorHAnsi" w:cstheme="majorHAnsi"/>
                                <w:b/>
                                <w:bCs/>
                              </w:rPr>
                              <w:t>Status Accounting</w:t>
                            </w:r>
                            <w:r w:rsidRPr="00725B12">
                              <w:rPr>
                                <w:rFonts w:asciiTheme="majorHAnsi" w:hAnsiTheme="majorHAnsi" w:cstheme="majorHAnsi"/>
                              </w:rPr>
                              <w:t xml:space="preserve">             Refer to Section 9</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Receive CI and technical data for entry into the CSA system (i.e. data entry)</w:t>
                            </w:r>
                          </w:p>
                          <w:p w:rsidR="00DE2A9E" w:rsidRPr="00725B12" w:rsidRDefault="00DE2A9E" w:rsidP="006A4EEA">
                            <w:pPr>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Generate CSA reports including metrics and schedule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5295F3" id="Text Box 36" o:spid="_x0000_s1034" type="#_x0000_t202" style="position:absolute;margin-left:225.45pt;margin-top:13.5pt;width:228pt;height:9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">
                <v:textbox>
                  <w:txbxContent>
                    <w:p w:rsidR="00DE2A9E" w:rsidRPr="00725B12" w:rsidRDefault="00DE2A9E" w:rsidP="006A4EEA">
                      <w:pPr>
                        <w:rPr>
                          <w:rFonts w:asciiTheme="majorHAnsi" w:hAnsiTheme="majorHAnsi" w:cstheme="majorHAnsi"/>
                          <w:sz w:val="16"/>
                        </w:rPr>
                      </w:pPr>
                      <w:r w:rsidRPr="00725B12">
                        <w:rPr>
                          <w:rFonts w:asciiTheme="majorHAnsi" w:hAnsiTheme="majorHAnsi" w:cstheme="majorHAnsi"/>
                          <w:b/>
                          <w:bCs/>
                        </w:rPr>
                        <w:t>Status Accounting</w:t>
                      </w:r>
                      <w:r w:rsidRPr="00725B12">
                        <w:rPr>
                          <w:rFonts w:asciiTheme="majorHAnsi" w:hAnsiTheme="majorHAnsi" w:cstheme="majorHAnsi"/>
                        </w:rPr>
                        <w:t xml:space="preserve">             Refer to Section 9</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Receive CI and technical data for entry into the CSA system (i.e. data entry)</w:t>
                      </w:r>
                    </w:p>
                    <w:p w:rsidR="00DE2A9E" w:rsidRPr="00725B12" w:rsidRDefault="00DE2A9E" w:rsidP="006A4EEA">
                      <w:pPr>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Generate CSA reports including metrics and schedule data.</w:t>
                      </w:r>
                    </w:p>
                  </w:txbxContent>
                </v:textbox>
              </v:shape>
            </w:pict>
          </mc:Fallback>
        </mc:AlternateContent>
      </w:r>
    </w:p>
    <w:p w:rsidR="006A4EEA" w:rsidRPr="00D96ED4" w:rsidRDefault="006A4EEA" w:rsidP="00687A29">
      <w:pPr>
        <w:numPr>
          <w:ilvl w:val="12"/>
          <w:numId w:val="0"/>
        </w:numPr>
        <w:spacing w:after="120"/>
        <w:ind w:right="446"/>
        <w:rPr>
          <w:rFonts w:asciiTheme="majorHAnsi" w:hAnsiTheme="majorHAnsi" w:cstheme="majorHAnsi"/>
          <w:lang w:val="vi-VN"/>
        </w:rPr>
      </w:pPr>
      <w:r w:rsidRPr="00D96ED4">
        <w:rPr>
          <w:rFonts w:asciiTheme="majorHAnsi" w:hAnsiTheme="majorHAnsi" w:cstheme="majorHAnsi"/>
          <w:noProof/>
          <w:sz w:val="20"/>
          <w:lang w:val="vi-VN" w:eastAsia="vi-VN"/>
        </w:rPr>
        <mc:AlternateContent>
          <mc:Choice Requires="wps">
            <w:drawing>
              <wp:anchor distT="0" distB="0" distL="114300" distR="114300" simplePos="0" relativeHeight="251675648" behindDoc="0" locked="0" layoutInCell="1" allowOverlap="1" wp14:anchorId="14B23ED7" wp14:editId="15218703">
                <wp:simplePos x="0" y="0"/>
                <wp:positionH relativeFrom="column">
                  <wp:posOffset>2857500</wp:posOffset>
                </wp:positionH>
                <wp:positionV relativeFrom="paragraph">
                  <wp:posOffset>167005</wp:posOffset>
                </wp:positionV>
                <wp:extent cx="2857500" cy="0"/>
                <wp:effectExtent l="9525" t="5715" r="9525" b="1333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5C0700" id="Straight Connector 3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3.15pt" to="450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PmPHw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"/>
            </w:pict>
          </mc:Fallback>
        </mc:AlternateContent>
      </w:r>
    </w:p>
    <w:p w:rsidR="006A4EEA" w:rsidRPr="00D96ED4" w:rsidRDefault="006A4EEA" w:rsidP="00687A29">
      <w:pPr>
        <w:numPr>
          <w:ilvl w:val="12"/>
          <w:numId w:val="0"/>
        </w:numPr>
        <w:spacing w:after="120"/>
        <w:ind w:right="446"/>
        <w:rPr>
          <w:rFonts w:asciiTheme="majorHAnsi" w:hAnsiTheme="majorHAnsi" w:cstheme="majorHAnsi"/>
          <w:lang w:val="vi-VN"/>
        </w:rPr>
      </w:pPr>
      <w:r w:rsidRPr="00D96ED4">
        <w:rPr>
          <w:rFonts w:asciiTheme="majorHAnsi" w:hAnsiTheme="majorHAnsi" w:cstheme="majorHAnsi"/>
          <w:noProof/>
          <w:sz w:val="20"/>
          <w:lang w:val="vi-VN" w:eastAsia="vi-VN"/>
        </w:rPr>
        <mc:AlternateContent>
          <mc:Choice Requires="wps">
            <w:drawing>
              <wp:anchor distT="0" distB="0" distL="114300" distR="114300" simplePos="0" relativeHeight="251682816" behindDoc="0" locked="0" layoutInCell="1" allowOverlap="1" wp14:anchorId="42454DD0" wp14:editId="77C70897">
                <wp:simplePos x="0" y="0"/>
                <wp:positionH relativeFrom="column">
                  <wp:posOffset>2299335</wp:posOffset>
                </wp:positionH>
                <wp:positionV relativeFrom="paragraph">
                  <wp:posOffset>211455</wp:posOffset>
                </wp:positionV>
                <wp:extent cx="533400" cy="0"/>
                <wp:effectExtent l="13335" t="5080" r="5715" b="1397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F525A3" id="Straight Connector 3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05pt,16.65pt" to="223.0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sKAHQIAADc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"/>
            </w:pict>
          </mc:Fallback>
        </mc:AlternateContent>
      </w:r>
    </w:p>
    <w:p w:rsidR="006A4EEA" w:rsidRPr="00D96ED4" w:rsidRDefault="006A4EEA" w:rsidP="00687A29">
      <w:pPr>
        <w:numPr>
          <w:ilvl w:val="12"/>
          <w:numId w:val="0"/>
        </w:numPr>
        <w:spacing w:after="120"/>
        <w:ind w:right="446"/>
        <w:rPr>
          <w:rFonts w:asciiTheme="majorHAnsi" w:hAnsiTheme="majorHAnsi" w:cstheme="majorHAnsi"/>
          <w:lang w:val="vi-VN"/>
        </w:rPr>
      </w:pPr>
      <w:r w:rsidRPr="00D96ED4">
        <w:rPr>
          <w:rFonts w:asciiTheme="majorHAnsi" w:hAnsiTheme="majorHAnsi" w:cstheme="majorHAnsi"/>
          <w:noProof/>
          <w:sz w:val="20"/>
          <w:lang w:val="vi-VN" w:eastAsia="vi-VN"/>
        </w:rPr>
        <mc:AlternateContent>
          <mc:Choice Requires="wps">
            <w:drawing>
              <wp:anchor distT="0" distB="0" distL="114300" distR="114300" simplePos="0" relativeHeight="251678720" behindDoc="0" locked="0" layoutInCell="1" allowOverlap="1" wp14:anchorId="29A17581" wp14:editId="32259807">
                <wp:simplePos x="0" y="0"/>
                <wp:positionH relativeFrom="column">
                  <wp:posOffset>163286</wp:posOffset>
                </wp:positionH>
                <wp:positionV relativeFrom="paragraph">
                  <wp:posOffset>96520</wp:posOffset>
                </wp:positionV>
                <wp:extent cx="1765935" cy="2011136"/>
                <wp:effectExtent l="0" t="0" r="24765" b="2730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935" cy="2011136"/>
                        </a:xfrm>
                        <a:prstGeom prst="rect">
                          <a:avLst/>
                        </a:prstGeom>
                        <a:solidFill>
                          <a:srgbClr val="FFFFFF"/>
                        </a:solidFill>
                        <a:ln w="9525">
                          <a:solidFill>
                            <a:srgbClr val="000000"/>
                          </a:solidFill>
                          <a:miter lim="800000"/>
                          <a:headEnd/>
                          <a:tailEnd/>
                        </a:ln>
                      </wps:spPr>
                      <wps:txbx>
                        <w:txbxContent>
                          <w:p w:rsidR="00DE2A9E" w:rsidRPr="00725B12" w:rsidRDefault="00DE2A9E" w:rsidP="006A4EEA">
                            <w:pPr>
                              <w:spacing w:after="0"/>
                              <w:jc w:val="center"/>
                              <w:rPr>
                                <w:rFonts w:asciiTheme="majorHAnsi" w:hAnsiTheme="majorHAnsi" w:cstheme="majorHAnsi"/>
                              </w:rPr>
                            </w:pPr>
                            <w:r w:rsidRPr="00725B12">
                              <w:rPr>
                                <w:rFonts w:asciiTheme="majorHAnsi" w:hAnsiTheme="majorHAnsi" w:cstheme="majorHAnsi"/>
                              </w:rPr>
                              <w:t>QA</w:t>
                            </w:r>
                          </w:p>
                          <w:p w:rsidR="00DE2A9E" w:rsidRPr="00725B12" w:rsidRDefault="00DE2A9E" w:rsidP="006A4EEA">
                            <w:pPr>
                              <w:spacing w:after="0"/>
                              <w:rPr>
                                <w:rFonts w:asciiTheme="majorHAnsi" w:hAnsiTheme="majorHAnsi" w:cstheme="majorHAnsi"/>
                              </w:rPr>
                            </w:pPr>
                            <w:r w:rsidRPr="00725B12">
                              <w:rPr>
                                <w:rFonts w:asciiTheme="majorHAnsi" w:hAnsiTheme="majorHAnsi" w:cstheme="majorHAnsi"/>
                              </w:rPr>
                              <w:t>(Refer to Project QA Plan or Project Mgmt Plan)</w:t>
                            </w:r>
                          </w:p>
                          <w:p w:rsidR="00DE2A9E" w:rsidRPr="00725B12" w:rsidRDefault="00DE2A9E" w:rsidP="006A4EEA">
                            <w:pPr>
                              <w:spacing w:after="0"/>
                              <w:rPr>
                                <w:rFonts w:asciiTheme="majorHAnsi" w:hAnsiTheme="majorHAnsi" w:cstheme="majorHAnsi"/>
                                <w:sz w:val="16"/>
                              </w:rPr>
                            </w:pP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 xml:space="preserve">Verification &amp; Validation </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Monitor</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Audit</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Evaluate</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Certify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A17581" id="Text Box 33" o:spid="_x0000_s1035" type="#_x0000_t202" style="position:absolute;margin-left:12.85pt;margin-top:7.6pt;width:139.05pt;height:158.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">
                <v:textbox>
                  <w:txbxContent>
                    <w:p w:rsidR="00DE2A9E" w:rsidRPr="00725B12" w:rsidRDefault="00DE2A9E" w:rsidP="006A4EEA">
                      <w:pPr>
                        <w:spacing w:after="0"/>
                        <w:jc w:val="center"/>
                        <w:rPr>
                          <w:rFonts w:asciiTheme="majorHAnsi" w:hAnsiTheme="majorHAnsi" w:cstheme="majorHAnsi"/>
                        </w:rPr>
                      </w:pPr>
                      <w:r w:rsidRPr="00725B12">
                        <w:rPr>
                          <w:rFonts w:asciiTheme="majorHAnsi" w:hAnsiTheme="majorHAnsi" w:cstheme="majorHAnsi"/>
                        </w:rPr>
                        <w:t>QA</w:t>
                      </w:r>
                    </w:p>
                    <w:p w:rsidR="00DE2A9E" w:rsidRPr="00725B12" w:rsidRDefault="00DE2A9E" w:rsidP="006A4EEA">
                      <w:pPr>
                        <w:spacing w:after="0"/>
                        <w:rPr>
                          <w:rFonts w:asciiTheme="majorHAnsi" w:hAnsiTheme="majorHAnsi" w:cstheme="majorHAnsi"/>
                        </w:rPr>
                      </w:pPr>
                      <w:r w:rsidRPr="00725B12">
                        <w:rPr>
                          <w:rFonts w:asciiTheme="majorHAnsi" w:hAnsiTheme="majorHAnsi" w:cstheme="majorHAnsi"/>
                        </w:rPr>
                        <w:t>(Refer to Project QA Plan or Project Mgmt Plan)</w:t>
                      </w:r>
                    </w:p>
                    <w:p w:rsidR="00DE2A9E" w:rsidRPr="00725B12" w:rsidRDefault="00DE2A9E" w:rsidP="006A4EEA">
                      <w:pPr>
                        <w:spacing w:after="0"/>
                        <w:rPr>
                          <w:rFonts w:asciiTheme="majorHAnsi" w:hAnsiTheme="majorHAnsi" w:cstheme="majorHAnsi"/>
                          <w:sz w:val="16"/>
                        </w:rPr>
                      </w:pP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 xml:space="preserve">Verification &amp; Validation </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Monitor</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Audit</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Evaluate</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Certify</w:t>
                      </w:r>
                    </w:p>
                  </w:txbxContent>
                </v:textbox>
              </v:shape>
            </w:pict>
          </mc:Fallback>
        </mc:AlternateContent>
      </w:r>
    </w:p>
    <w:p w:rsidR="006A4EEA" w:rsidRPr="00D96ED4" w:rsidRDefault="006A4EEA" w:rsidP="00687A29">
      <w:pPr>
        <w:numPr>
          <w:ilvl w:val="12"/>
          <w:numId w:val="0"/>
        </w:numPr>
        <w:spacing w:after="120"/>
        <w:ind w:right="446"/>
        <w:rPr>
          <w:rFonts w:asciiTheme="majorHAnsi" w:hAnsiTheme="majorHAnsi" w:cstheme="majorHAnsi"/>
          <w:lang w:val="vi-VN"/>
        </w:rPr>
      </w:pPr>
    </w:p>
    <w:p w:rsidR="006A4EEA" w:rsidRPr="00D96ED4" w:rsidRDefault="006A4EEA" w:rsidP="00687A29">
      <w:pPr>
        <w:numPr>
          <w:ilvl w:val="12"/>
          <w:numId w:val="0"/>
        </w:numPr>
        <w:spacing w:after="120"/>
        <w:ind w:right="446"/>
        <w:rPr>
          <w:rFonts w:asciiTheme="majorHAnsi" w:hAnsiTheme="majorHAnsi" w:cstheme="majorHAnsi"/>
          <w:lang w:val="vi-VN"/>
        </w:rPr>
      </w:pPr>
    </w:p>
    <w:p w:rsidR="006A4EEA" w:rsidRPr="00D96ED4" w:rsidRDefault="006A4EEA" w:rsidP="00687A29">
      <w:pPr>
        <w:numPr>
          <w:ilvl w:val="12"/>
          <w:numId w:val="0"/>
        </w:numPr>
        <w:spacing w:after="120"/>
        <w:ind w:right="446"/>
        <w:rPr>
          <w:rFonts w:asciiTheme="majorHAnsi" w:hAnsiTheme="majorHAnsi" w:cstheme="majorHAnsi"/>
          <w:lang w:val="vi-VN"/>
        </w:rPr>
      </w:pPr>
    </w:p>
    <w:p w:rsidR="006A4EEA" w:rsidRPr="00D96ED4" w:rsidRDefault="006A4EEA" w:rsidP="00687A29">
      <w:pPr>
        <w:numPr>
          <w:ilvl w:val="12"/>
          <w:numId w:val="0"/>
        </w:numPr>
        <w:spacing w:after="120"/>
        <w:ind w:right="446"/>
        <w:rPr>
          <w:rFonts w:asciiTheme="majorHAnsi" w:hAnsiTheme="majorHAnsi" w:cstheme="majorHAnsi"/>
          <w:lang w:val="vi-VN"/>
        </w:rPr>
      </w:pPr>
      <w:r w:rsidRPr="00D96ED4">
        <w:rPr>
          <w:rFonts w:asciiTheme="majorHAnsi" w:hAnsiTheme="majorHAnsi" w:cstheme="majorHAnsi"/>
          <w:noProof/>
          <w:sz w:val="20"/>
          <w:lang w:val="vi-VN" w:eastAsia="vi-VN"/>
        </w:rPr>
        <mc:AlternateContent>
          <mc:Choice Requires="wps">
            <w:drawing>
              <wp:anchor distT="0" distB="0" distL="114300" distR="114300" simplePos="0" relativeHeight="251676672" behindDoc="0" locked="0" layoutInCell="1" allowOverlap="1" wp14:anchorId="674606ED" wp14:editId="0484AFC2">
                <wp:simplePos x="0" y="0"/>
                <wp:positionH relativeFrom="column">
                  <wp:posOffset>2862943</wp:posOffset>
                </wp:positionH>
                <wp:positionV relativeFrom="paragraph">
                  <wp:posOffset>54066</wp:posOffset>
                </wp:positionV>
                <wp:extent cx="2857500" cy="1360714"/>
                <wp:effectExtent l="0" t="0" r="19050" b="1143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360714"/>
                        </a:xfrm>
                        <a:prstGeom prst="rect">
                          <a:avLst/>
                        </a:prstGeom>
                        <a:solidFill>
                          <a:srgbClr val="FFFFFF"/>
                        </a:solidFill>
                        <a:ln w="9525">
                          <a:solidFill>
                            <a:srgbClr val="000000"/>
                          </a:solidFill>
                          <a:miter lim="800000"/>
                          <a:headEnd/>
                          <a:tailEnd/>
                        </a:ln>
                      </wps:spPr>
                      <wps:txbx>
                        <w:txbxContent>
                          <w:p w:rsidR="00DE2A9E" w:rsidRPr="00725B12" w:rsidRDefault="00DE2A9E" w:rsidP="006A4EEA">
                            <w:pPr>
                              <w:rPr>
                                <w:rFonts w:asciiTheme="majorHAnsi" w:hAnsiTheme="majorHAnsi" w:cstheme="majorHAnsi"/>
                                <w:sz w:val="16"/>
                              </w:rPr>
                            </w:pPr>
                            <w:r w:rsidRPr="00725B12">
                              <w:rPr>
                                <w:rFonts w:asciiTheme="majorHAnsi" w:hAnsiTheme="majorHAnsi" w:cstheme="majorHAnsi"/>
                                <w:b/>
                                <w:bCs/>
                              </w:rPr>
                              <w:t>Reviews/Audits</w:t>
                            </w:r>
                            <w:r w:rsidRPr="00725B12">
                              <w:rPr>
                                <w:rFonts w:asciiTheme="majorHAnsi" w:hAnsiTheme="majorHAnsi" w:cstheme="majorHAnsi"/>
                              </w:rPr>
                              <w:t xml:space="preserve">                  Refer to Section 10</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Support QA requests for technical data and CI and associated data.</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Perform informal reviews of CM tasks, desktop procedures, and CSA reports.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606ED" id="Text Box 32" o:spid="_x0000_s1036" type="#_x0000_t202" style="position:absolute;margin-left:225.45pt;margin-top:4.25pt;width:225pt;height:107.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">
                <v:textbox>
                  <w:txbxContent>
                    <w:p w:rsidR="00DE2A9E" w:rsidRPr="00725B12" w:rsidRDefault="00DE2A9E" w:rsidP="006A4EEA">
                      <w:pPr>
                        <w:rPr>
                          <w:rFonts w:asciiTheme="majorHAnsi" w:hAnsiTheme="majorHAnsi" w:cstheme="majorHAnsi"/>
                          <w:sz w:val="16"/>
                        </w:rPr>
                      </w:pPr>
                      <w:r w:rsidRPr="00725B12">
                        <w:rPr>
                          <w:rFonts w:asciiTheme="majorHAnsi" w:hAnsiTheme="majorHAnsi" w:cstheme="majorHAnsi"/>
                          <w:b/>
                          <w:bCs/>
                        </w:rPr>
                        <w:t>Reviews/Audits</w:t>
                      </w:r>
                      <w:r w:rsidRPr="00725B12">
                        <w:rPr>
                          <w:rFonts w:asciiTheme="majorHAnsi" w:hAnsiTheme="majorHAnsi" w:cstheme="majorHAnsi"/>
                        </w:rPr>
                        <w:t xml:space="preserve">                  Refer to Section 10</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Support QA requests for technical data and CI and associated data.</w:t>
                      </w:r>
                    </w:p>
                    <w:p w:rsidR="00DE2A9E" w:rsidRPr="00725B12" w:rsidRDefault="00DE2A9E" w:rsidP="006A4EEA">
                      <w:pPr>
                        <w:spacing w:after="0"/>
                        <w:ind w:left="270" w:hanging="270"/>
                        <w:rPr>
                          <w:rFonts w:asciiTheme="majorHAnsi" w:hAnsiTheme="majorHAnsi" w:cstheme="majorHAnsi"/>
                        </w:rPr>
                      </w:pPr>
                      <w:r w:rsidRPr="00725B12">
                        <w:rPr>
                          <w:rFonts w:asciiTheme="majorHAnsi" w:hAnsiTheme="majorHAnsi" w:cstheme="majorHAnsi"/>
                        </w:rPr>
                        <w:t>•</w:t>
                      </w:r>
                      <w:r w:rsidRPr="00725B12">
                        <w:rPr>
                          <w:rFonts w:asciiTheme="majorHAnsi" w:hAnsiTheme="majorHAnsi" w:cstheme="majorHAnsi"/>
                        </w:rPr>
                        <w:tab/>
                        <w:t>Perform informal reviews of CM tasks, desktop procedures, and CSA reports.</w:t>
                      </w:r>
                    </w:p>
                  </w:txbxContent>
                </v:textbox>
              </v:shape>
            </w:pict>
          </mc:Fallback>
        </mc:AlternateContent>
      </w:r>
    </w:p>
    <w:p w:rsidR="006A4EEA" w:rsidRPr="00D96ED4" w:rsidRDefault="006A4EEA" w:rsidP="00687A29">
      <w:pPr>
        <w:numPr>
          <w:ilvl w:val="12"/>
          <w:numId w:val="0"/>
        </w:numPr>
        <w:spacing w:after="120"/>
        <w:ind w:right="446"/>
        <w:rPr>
          <w:rFonts w:asciiTheme="majorHAnsi" w:hAnsiTheme="majorHAnsi" w:cstheme="majorHAnsi"/>
          <w:lang w:val="vi-VN"/>
        </w:rPr>
      </w:pPr>
      <w:r w:rsidRPr="00D96ED4">
        <w:rPr>
          <w:rFonts w:asciiTheme="majorHAnsi" w:hAnsiTheme="majorHAnsi" w:cstheme="majorHAnsi"/>
          <w:noProof/>
          <w:sz w:val="20"/>
          <w:lang w:val="vi-VN" w:eastAsia="vi-VN"/>
        </w:rPr>
        <mc:AlternateContent>
          <mc:Choice Requires="wps">
            <w:drawing>
              <wp:anchor distT="0" distB="0" distL="114300" distR="114300" simplePos="0" relativeHeight="251677696" behindDoc="0" locked="0" layoutInCell="1" allowOverlap="1" wp14:anchorId="71574A0A" wp14:editId="3CC0540D">
                <wp:simplePos x="0" y="0"/>
                <wp:positionH relativeFrom="column">
                  <wp:posOffset>2857500</wp:posOffset>
                </wp:positionH>
                <wp:positionV relativeFrom="paragraph">
                  <wp:posOffset>48260</wp:posOffset>
                </wp:positionV>
                <wp:extent cx="2857500" cy="0"/>
                <wp:effectExtent l="9525" t="10795" r="9525" b="825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70EEC" id="Straight Connector 3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8pt" to="450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"/>
            </w:pict>
          </mc:Fallback>
        </mc:AlternateContent>
      </w:r>
    </w:p>
    <w:p w:rsidR="006A4EEA" w:rsidRPr="00D96ED4" w:rsidRDefault="006A4EEA" w:rsidP="00687A29">
      <w:pPr>
        <w:numPr>
          <w:ilvl w:val="12"/>
          <w:numId w:val="0"/>
        </w:numPr>
        <w:spacing w:after="120"/>
        <w:ind w:right="446"/>
        <w:rPr>
          <w:rFonts w:asciiTheme="majorHAnsi" w:hAnsiTheme="majorHAnsi" w:cstheme="majorHAnsi"/>
          <w:lang w:val="vi-VN"/>
        </w:rPr>
      </w:pPr>
      <w:r w:rsidRPr="00D96ED4">
        <w:rPr>
          <w:rFonts w:asciiTheme="majorHAnsi" w:hAnsiTheme="majorHAnsi" w:cstheme="majorHAnsi"/>
          <w:noProof/>
          <w:sz w:val="20"/>
          <w:lang w:val="vi-VN" w:eastAsia="vi-VN"/>
        </w:rPr>
        <mc:AlternateContent>
          <mc:Choice Requires="wps">
            <w:drawing>
              <wp:anchor distT="0" distB="0" distL="114300" distR="114300" simplePos="0" relativeHeight="251681792" behindDoc="0" locked="0" layoutInCell="1" allowOverlap="1" wp14:anchorId="39653849" wp14:editId="7B2D1FE2">
                <wp:simplePos x="0" y="0"/>
                <wp:positionH relativeFrom="column">
                  <wp:posOffset>2299335</wp:posOffset>
                </wp:positionH>
                <wp:positionV relativeFrom="paragraph">
                  <wp:posOffset>92710</wp:posOffset>
                </wp:positionV>
                <wp:extent cx="533400" cy="0"/>
                <wp:effectExtent l="13335" t="10160" r="5715" b="889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5D4FB3" id="Straight Connector 30"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05pt,7.3pt" to="223.0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MOLHQIAADc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"/>
            </w:pict>
          </mc:Fallback>
        </mc:AlternateContent>
      </w:r>
    </w:p>
    <w:p w:rsidR="006A4EEA" w:rsidRPr="00D96ED4" w:rsidRDefault="006A4EEA" w:rsidP="00687A29">
      <w:pPr>
        <w:numPr>
          <w:ilvl w:val="12"/>
          <w:numId w:val="0"/>
        </w:numPr>
        <w:spacing w:after="120"/>
        <w:ind w:right="446"/>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725B12" w:rsidP="00687A29">
      <w:pPr>
        <w:pStyle w:val="Title"/>
        <w:spacing w:after="120"/>
        <w:jc w:val="center"/>
        <w:rPr>
          <w:rFonts w:cstheme="majorHAnsi"/>
          <w:b/>
          <w:sz w:val="24"/>
          <w:szCs w:val="24"/>
          <w:lang w:val="vi-VN"/>
        </w:rPr>
      </w:pPr>
      <w:bookmarkStart w:id="89" w:name="_Toc127171805"/>
      <w:bookmarkStart w:id="90" w:name="_Toc376257037"/>
      <w:bookmarkStart w:id="91" w:name="_Toc376288978"/>
      <w:r w:rsidRPr="00D96ED4">
        <w:rPr>
          <w:rFonts w:cstheme="majorHAnsi"/>
          <w:b/>
          <w:sz w:val="24"/>
          <w:szCs w:val="24"/>
          <w:lang w:val="vi-VN"/>
        </w:rPr>
        <w:t>Figure 1</w:t>
      </w:r>
      <w:r w:rsidR="00F0187C">
        <w:rPr>
          <w:rFonts w:cstheme="majorHAnsi"/>
          <w:b/>
          <w:sz w:val="24"/>
          <w:szCs w:val="24"/>
          <w:lang w:val="en-US"/>
        </w:rPr>
        <w:t>-1</w:t>
      </w:r>
      <w:r w:rsidRPr="00D96ED4">
        <w:rPr>
          <w:rFonts w:cstheme="majorHAnsi"/>
          <w:b/>
          <w:sz w:val="24"/>
          <w:szCs w:val="24"/>
          <w:lang w:val="vi-VN"/>
        </w:rPr>
        <w:t>:</w:t>
      </w:r>
      <w:r w:rsidR="006A4EEA" w:rsidRPr="00D96ED4">
        <w:rPr>
          <w:rFonts w:cstheme="majorHAnsi"/>
          <w:b/>
          <w:sz w:val="24"/>
          <w:szCs w:val="24"/>
          <w:lang w:val="vi-VN"/>
        </w:rPr>
        <w:t xml:space="preserve"> Overview of CM activities</w:t>
      </w:r>
      <w:bookmarkEnd w:id="89"/>
      <w:bookmarkEnd w:id="90"/>
      <w:bookmarkEnd w:id="91"/>
    </w:p>
    <w:p w:rsidR="006A4EEA" w:rsidRPr="00D96ED4" w:rsidRDefault="006A4EEA" w:rsidP="00687A29">
      <w:pPr>
        <w:pStyle w:val="Bullet"/>
        <w:tabs>
          <w:tab w:val="clear" w:pos="720"/>
        </w:tabs>
        <w:spacing w:before="0" w:after="120"/>
        <w:ind w:left="0" w:firstLine="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caps/>
          <w:lang w:val="vi-VN"/>
        </w:rPr>
        <w:sectPr w:rsidR="006A4EEA" w:rsidRPr="00D96ED4">
          <w:headerReference w:type="even" r:id="rId17"/>
          <w:headerReference w:type="default" r:id="rId18"/>
          <w:footerReference w:type="even" r:id="rId19"/>
          <w:footerReference w:type="default" r:id="rId20"/>
          <w:pgSz w:w="12240" w:h="15840"/>
          <w:pgMar w:top="1728" w:right="1440" w:bottom="1440" w:left="1440" w:header="720" w:footer="720" w:gutter="0"/>
          <w:pgNumType w:start="1" w:chapStyle="1"/>
          <w:cols w:space="720"/>
        </w:sectPr>
      </w:pPr>
    </w:p>
    <w:p w:rsidR="006A4EEA" w:rsidRPr="00D96ED4" w:rsidRDefault="006A4EEA" w:rsidP="00556D78">
      <w:pPr>
        <w:pStyle w:val="Heading1"/>
        <w:numPr>
          <w:ilvl w:val="0"/>
          <w:numId w:val="6"/>
        </w:numPr>
        <w:spacing w:before="0" w:after="120"/>
        <w:ind w:left="360"/>
        <w:rPr>
          <w:rFonts w:cstheme="majorHAnsi"/>
          <w:color w:val="1F3864" w:themeColor="accent5" w:themeShade="80"/>
          <w:sz w:val="36"/>
          <w:szCs w:val="36"/>
        </w:rPr>
      </w:pPr>
      <w:bookmarkStart w:id="92" w:name="_Toc336241416"/>
      <w:bookmarkStart w:id="93" w:name="_Toc420218188"/>
      <w:bookmarkStart w:id="94" w:name="_Toc420219834"/>
      <w:bookmarkStart w:id="95" w:name="_Toc420221052"/>
      <w:bookmarkStart w:id="96" w:name="_Toc420286693"/>
      <w:bookmarkStart w:id="97" w:name="_Toc376256940"/>
      <w:bookmarkStart w:id="98" w:name="_Toc376287012"/>
      <w:bookmarkStart w:id="99" w:name="_Toc376287372"/>
      <w:bookmarkStart w:id="100" w:name="_Toc376287491"/>
      <w:bookmarkStart w:id="101" w:name="_Toc376287710"/>
      <w:bookmarkStart w:id="102" w:name="_Toc376287941"/>
      <w:bookmarkStart w:id="103" w:name="_Toc376288614"/>
      <w:bookmarkStart w:id="104" w:name="_Toc376289021"/>
      <w:r w:rsidRPr="00D96ED4">
        <w:rPr>
          <w:rFonts w:cstheme="majorHAnsi"/>
          <w:color w:val="1F3864" w:themeColor="accent5" w:themeShade="80"/>
          <w:sz w:val="36"/>
          <w:szCs w:val="36"/>
        </w:rPr>
        <w:lastRenderedPageBreak/>
        <w:t>REFERENCED DOCUMENTS</w:t>
      </w:r>
      <w:bookmarkEnd w:id="92"/>
      <w:bookmarkEnd w:id="93"/>
      <w:bookmarkEnd w:id="94"/>
      <w:bookmarkEnd w:id="95"/>
      <w:bookmarkEnd w:id="96"/>
      <w:bookmarkEnd w:id="97"/>
      <w:bookmarkEnd w:id="98"/>
      <w:bookmarkEnd w:id="99"/>
      <w:bookmarkEnd w:id="100"/>
      <w:bookmarkEnd w:id="101"/>
      <w:bookmarkEnd w:id="102"/>
      <w:bookmarkEnd w:id="103"/>
      <w:bookmarkEnd w:id="104"/>
    </w:p>
    <w:p w:rsidR="006A4EEA" w:rsidRPr="00D96ED4" w:rsidRDefault="006A4EEA" w:rsidP="00687A29">
      <w:pPr>
        <w:numPr>
          <w:ilvl w:val="12"/>
          <w:numId w:val="0"/>
        </w:numPr>
        <w:spacing w:after="120"/>
        <w:ind w:right="-720"/>
        <w:rPr>
          <w:rFonts w:asciiTheme="majorHAnsi" w:hAnsiTheme="majorHAnsi" w:cstheme="majorHAnsi"/>
          <w:sz w:val="24"/>
          <w:lang w:val="vi-VN"/>
        </w:rPr>
      </w:pPr>
      <w:r w:rsidRPr="00D96ED4">
        <w:rPr>
          <w:rFonts w:asciiTheme="majorHAnsi" w:hAnsiTheme="majorHAnsi" w:cstheme="majorHAnsi"/>
          <w:sz w:val="24"/>
          <w:lang w:val="vi-VN"/>
        </w:rPr>
        <w:t xml:space="preserve">This section lists the specifications, standards, manuals, and other documents, including policy directives, referenced or used as source material for this plan. </w:t>
      </w:r>
    </w:p>
    <w:p w:rsidR="006A4EEA" w:rsidRPr="00F92832" w:rsidRDefault="006A4EEA" w:rsidP="00687A29">
      <w:pPr>
        <w:numPr>
          <w:ilvl w:val="12"/>
          <w:numId w:val="0"/>
        </w:numPr>
        <w:spacing w:after="120"/>
        <w:ind w:right="-720"/>
        <w:rPr>
          <w:rFonts w:asciiTheme="majorHAnsi" w:hAnsiTheme="majorHAnsi" w:cstheme="majorHAnsi"/>
          <w:b/>
          <w:bCs/>
          <w:i/>
          <w:iCs/>
          <w:color w:val="1F3864" w:themeColor="accent5" w:themeShade="80"/>
          <w:sz w:val="24"/>
          <w:lang w:val="vi-VN"/>
        </w:rPr>
      </w:pPr>
      <w:r w:rsidRPr="00F92832">
        <w:rPr>
          <w:rFonts w:asciiTheme="majorHAnsi" w:hAnsiTheme="majorHAnsi" w:cstheme="majorHAnsi"/>
          <w:b/>
          <w:bCs/>
          <w:i/>
          <w:iCs/>
          <w:color w:val="1F3864" w:themeColor="accent5" w:themeShade="80"/>
          <w:sz w:val="24"/>
          <w:lang w:val="vi-VN"/>
        </w:rPr>
        <w:t>Guidance</w:t>
      </w:r>
    </w:p>
    <w:p w:rsidR="006A4EEA" w:rsidRPr="00F92832" w:rsidRDefault="006A4EEA" w:rsidP="00687A29">
      <w:pPr>
        <w:spacing w:after="120"/>
        <w:ind w:right="-720"/>
        <w:rPr>
          <w:rFonts w:asciiTheme="majorHAnsi" w:hAnsiTheme="majorHAnsi" w:cstheme="majorHAnsi"/>
          <w:i/>
          <w:iCs/>
          <w:color w:val="1F3864" w:themeColor="accent5" w:themeShade="80"/>
          <w:sz w:val="24"/>
          <w:lang w:val="vi-VN"/>
        </w:rPr>
      </w:pPr>
      <w:r w:rsidRPr="00F92832">
        <w:rPr>
          <w:rFonts w:asciiTheme="majorHAnsi" w:hAnsiTheme="majorHAnsi" w:cstheme="majorHAnsi"/>
          <w:i/>
          <w:iCs/>
          <w:color w:val="1F3864" w:themeColor="accent5" w:themeShade="80"/>
          <w:sz w:val="24"/>
          <w:lang w:val="vi-VN"/>
        </w:rPr>
        <w:t>Delete or add applicable documents. The referenced documents are placed here as suggested documents that the project may wish to refer to as supporting documents for their CMP.</w:t>
      </w:r>
    </w:p>
    <w:p w:rsidR="003106C4" w:rsidRPr="00D96ED4" w:rsidRDefault="006A4EEA" w:rsidP="00556D78">
      <w:pPr>
        <w:pStyle w:val="Bullet"/>
        <w:numPr>
          <w:ilvl w:val="0"/>
          <w:numId w:val="9"/>
        </w:numPr>
        <w:spacing w:before="0" w:after="120"/>
        <w:ind w:right="-720"/>
        <w:rPr>
          <w:rFonts w:asciiTheme="majorHAnsi" w:hAnsiTheme="majorHAnsi" w:cstheme="majorHAnsi"/>
          <w:sz w:val="24"/>
        </w:rPr>
      </w:pPr>
      <w:r w:rsidRPr="00D96ED4">
        <w:rPr>
          <w:rFonts w:asciiTheme="majorHAnsi" w:hAnsiTheme="majorHAnsi" w:cstheme="majorHAnsi"/>
          <w:sz w:val="24"/>
        </w:rPr>
        <w:t>Configuration Management Plan Template for Systems and Software Engineering</w:t>
      </w:r>
    </w:p>
    <w:p w:rsidR="003106C4" w:rsidRPr="00D96ED4" w:rsidRDefault="006A4EEA" w:rsidP="00556D78">
      <w:pPr>
        <w:pStyle w:val="Bullet"/>
        <w:numPr>
          <w:ilvl w:val="0"/>
          <w:numId w:val="9"/>
        </w:numPr>
        <w:spacing w:before="0" w:after="120"/>
        <w:ind w:right="-720"/>
        <w:rPr>
          <w:rFonts w:asciiTheme="majorHAnsi" w:hAnsiTheme="majorHAnsi" w:cstheme="majorHAnsi"/>
          <w:sz w:val="24"/>
        </w:rPr>
      </w:pPr>
      <w:r w:rsidRPr="00D96ED4">
        <w:rPr>
          <w:rFonts w:asciiTheme="majorHAnsi" w:hAnsiTheme="majorHAnsi" w:cstheme="majorHAnsi"/>
          <w:sz w:val="24"/>
        </w:rPr>
        <w:t>Risk Management Process</w:t>
      </w:r>
    </w:p>
    <w:p w:rsidR="006A4EEA" w:rsidRPr="00D96ED4" w:rsidRDefault="006A4EEA" w:rsidP="00556D78">
      <w:pPr>
        <w:pStyle w:val="Bullet"/>
        <w:numPr>
          <w:ilvl w:val="0"/>
          <w:numId w:val="9"/>
        </w:numPr>
        <w:spacing w:before="0" w:after="120"/>
        <w:ind w:right="-720"/>
        <w:rPr>
          <w:rFonts w:asciiTheme="majorHAnsi" w:hAnsiTheme="majorHAnsi" w:cstheme="majorHAnsi"/>
          <w:sz w:val="24"/>
        </w:rPr>
      </w:pPr>
      <w:r w:rsidRPr="00D96ED4">
        <w:rPr>
          <w:rFonts w:asciiTheme="majorHAnsi" w:hAnsiTheme="majorHAnsi" w:cstheme="majorHAnsi"/>
          <w:sz w:val="24"/>
        </w:rPr>
        <w:t xml:space="preserve">Software Development and Documentation </w:t>
      </w:r>
    </w:p>
    <w:p w:rsidR="006A4EEA" w:rsidRPr="00D96ED4" w:rsidRDefault="006A4EEA" w:rsidP="00556D78">
      <w:pPr>
        <w:pStyle w:val="Bullet"/>
        <w:numPr>
          <w:ilvl w:val="0"/>
          <w:numId w:val="9"/>
        </w:numPr>
        <w:spacing w:before="0" w:after="120"/>
        <w:ind w:right="-720"/>
        <w:rPr>
          <w:rFonts w:asciiTheme="majorHAnsi" w:hAnsiTheme="majorHAnsi" w:cstheme="majorHAnsi"/>
          <w:sz w:val="24"/>
        </w:rPr>
      </w:pPr>
      <w:r w:rsidRPr="00D96ED4">
        <w:rPr>
          <w:rFonts w:asciiTheme="majorHAnsi" w:hAnsiTheme="majorHAnsi" w:cstheme="majorHAnsi"/>
          <w:sz w:val="24"/>
        </w:rPr>
        <w:t xml:space="preserve">Configuration Management Guidance </w:t>
      </w:r>
    </w:p>
    <w:p w:rsidR="006A4EEA" w:rsidRPr="00D96ED4" w:rsidRDefault="006A4EEA" w:rsidP="00556D78">
      <w:pPr>
        <w:pStyle w:val="Bullet"/>
        <w:numPr>
          <w:ilvl w:val="0"/>
          <w:numId w:val="9"/>
        </w:numPr>
        <w:spacing w:before="0" w:after="120"/>
        <w:ind w:right="-720"/>
        <w:rPr>
          <w:rFonts w:asciiTheme="majorHAnsi" w:hAnsiTheme="majorHAnsi" w:cstheme="majorHAnsi"/>
          <w:sz w:val="24"/>
        </w:rPr>
      </w:pPr>
      <w:r w:rsidRPr="00D96ED4">
        <w:rPr>
          <w:rFonts w:asciiTheme="majorHAnsi" w:hAnsiTheme="majorHAnsi" w:cstheme="majorHAnsi"/>
          <w:sz w:val="24"/>
        </w:rPr>
        <w:t>Information Security Program Regulations</w:t>
      </w:r>
    </w:p>
    <w:p w:rsidR="003106C4" w:rsidRPr="00D96ED4" w:rsidRDefault="006A4EEA" w:rsidP="00556D78">
      <w:pPr>
        <w:pStyle w:val="Bullet"/>
        <w:numPr>
          <w:ilvl w:val="0"/>
          <w:numId w:val="9"/>
        </w:numPr>
        <w:spacing w:before="0" w:after="120"/>
        <w:ind w:right="-720"/>
        <w:rPr>
          <w:rFonts w:asciiTheme="majorHAnsi" w:hAnsiTheme="majorHAnsi" w:cstheme="majorHAnsi"/>
          <w:sz w:val="24"/>
        </w:rPr>
      </w:pPr>
      <w:r w:rsidRPr="00D96ED4">
        <w:rPr>
          <w:rFonts w:asciiTheme="majorHAnsi" w:hAnsiTheme="majorHAnsi" w:cstheme="majorHAnsi"/>
          <w:sz w:val="24"/>
        </w:rPr>
        <w:t>Configuration Management</w:t>
      </w:r>
    </w:p>
    <w:p w:rsidR="006A4EEA" w:rsidRPr="00D96ED4" w:rsidRDefault="006A4EEA" w:rsidP="00556D78">
      <w:pPr>
        <w:pStyle w:val="Bullet"/>
        <w:numPr>
          <w:ilvl w:val="0"/>
          <w:numId w:val="9"/>
        </w:numPr>
        <w:spacing w:before="0" w:after="120"/>
        <w:ind w:right="-720"/>
        <w:rPr>
          <w:rFonts w:asciiTheme="majorHAnsi" w:hAnsiTheme="majorHAnsi" w:cstheme="majorHAnsi"/>
          <w:sz w:val="24"/>
        </w:rPr>
      </w:pPr>
      <w:r w:rsidRPr="00D96ED4">
        <w:rPr>
          <w:rFonts w:asciiTheme="majorHAnsi" w:hAnsiTheme="majorHAnsi" w:cstheme="majorHAnsi"/>
          <w:sz w:val="24"/>
        </w:rPr>
        <w:t>Pr</w:t>
      </w:r>
      <w:r w:rsidR="003106C4" w:rsidRPr="00D96ED4">
        <w:rPr>
          <w:rFonts w:asciiTheme="majorHAnsi" w:hAnsiTheme="majorHAnsi" w:cstheme="majorHAnsi"/>
          <w:sz w:val="24"/>
        </w:rPr>
        <w:t>oject Management Plan Template</w:t>
      </w:r>
    </w:p>
    <w:p w:rsidR="006A4EEA" w:rsidRPr="00D96ED4" w:rsidRDefault="006A4EEA" w:rsidP="00556D78">
      <w:pPr>
        <w:pStyle w:val="Bullet"/>
        <w:numPr>
          <w:ilvl w:val="0"/>
          <w:numId w:val="9"/>
        </w:numPr>
        <w:spacing w:before="0" w:after="120"/>
        <w:ind w:right="-720"/>
        <w:rPr>
          <w:rFonts w:asciiTheme="majorHAnsi" w:hAnsiTheme="majorHAnsi" w:cstheme="majorHAnsi"/>
          <w:sz w:val="24"/>
        </w:rPr>
      </w:pPr>
      <w:r w:rsidRPr="00D96ED4">
        <w:rPr>
          <w:rFonts w:asciiTheme="majorHAnsi" w:hAnsiTheme="majorHAnsi" w:cstheme="majorHAnsi"/>
          <w:sz w:val="24"/>
        </w:rPr>
        <w:t>System Engineering Management Plan</w:t>
      </w:r>
    </w:p>
    <w:p w:rsidR="006A4EEA" w:rsidRPr="00D96ED4" w:rsidRDefault="006A4EEA" w:rsidP="00556D78">
      <w:pPr>
        <w:pStyle w:val="Bullet"/>
        <w:numPr>
          <w:ilvl w:val="0"/>
          <w:numId w:val="9"/>
        </w:numPr>
        <w:spacing w:before="0" w:after="120"/>
        <w:ind w:right="-720"/>
        <w:rPr>
          <w:rFonts w:asciiTheme="majorHAnsi" w:hAnsiTheme="majorHAnsi" w:cstheme="majorHAnsi"/>
          <w:sz w:val="24"/>
        </w:rPr>
      </w:pPr>
      <w:r w:rsidRPr="00D96ED4">
        <w:rPr>
          <w:rFonts w:asciiTheme="majorHAnsi" w:hAnsiTheme="majorHAnsi" w:cstheme="majorHAnsi"/>
          <w:sz w:val="24"/>
        </w:rPr>
        <w:t>Technical Reviews and Audits for Systems, Equipment, and Computer Software</w:t>
      </w:r>
    </w:p>
    <w:p w:rsidR="006A4EEA" w:rsidRPr="00D96ED4" w:rsidRDefault="006A4EEA" w:rsidP="00556D78">
      <w:pPr>
        <w:pStyle w:val="Bullet"/>
        <w:numPr>
          <w:ilvl w:val="0"/>
          <w:numId w:val="9"/>
        </w:numPr>
        <w:spacing w:before="0" w:after="120"/>
        <w:ind w:right="-720"/>
        <w:rPr>
          <w:rFonts w:asciiTheme="majorHAnsi" w:hAnsiTheme="majorHAnsi" w:cstheme="majorHAnsi"/>
          <w:sz w:val="24"/>
        </w:rPr>
      </w:pPr>
      <w:r w:rsidRPr="00D96ED4">
        <w:rPr>
          <w:rFonts w:asciiTheme="majorHAnsi" w:hAnsiTheme="majorHAnsi" w:cstheme="majorHAnsi"/>
          <w:sz w:val="24"/>
        </w:rPr>
        <w:t>Configuration Management Data Interface</w:t>
      </w:r>
    </w:p>
    <w:p w:rsidR="006A4EEA" w:rsidRPr="00D96ED4" w:rsidRDefault="006A4EEA" w:rsidP="00556D78">
      <w:pPr>
        <w:pStyle w:val="Bullet"/>
        <w:numPr>
          <w:ilvl w:val="0"/>
          <w:numId w:val="9"/>
        </w:numPr>
        <w:spacing w:before="0" w:after="120"/>
        <w:ind w:right="-720"/>
        <w:rPr>
          <w:rFonts w:asciiTheme="majorHAnsi" w:hAnsiTheme="majorHAnsi" w:cstheme="majorHAnsi"/>
          <w:sz w:val="24"/>
        </w:rPr>
      </w:pPr>
      <w:r w:rsidRPr="00D96ED4">
        <w:rPr>
          <w:rFonts w:asciiTheme="majorHAnsi" w:hAnsiTheme="majorHAnsi" w:cstheme="majorHAnsi"/>
          <w:sz w:val="24"/>
        </w:rPr>
        <w:t>Configuration Management Policy</w:t>
      </w:r>
    </w:p>
    <w:p w:rsidR="006A4EEA" w:rsidRPr="00D96ED4" w:rsidRDefault="006A4EEA" w:rsidP="00556D78">
      <w:pPr>
        <w:pStyle w:val="Bullet"/>
        <w:numPr>
          <w:ilvl w:val="0"/>
          <w:numId w:val="9"/>
        </w:numPr>
        <w:spacing w:before="0" w:after="120"/>
        <w:ind w:right="-720"/>
        <w:rPr>
          <w:rFonts w:asciiTheme="majorHAnsi" w:hAnsiTheme="majorHAnsi" w:cstheme="majorHAnsi"/>
          <w:sz w:val="24"/>
        </w:rPr>
      </w:pPr>
      <w:r w:rsidRPr="00D96ED4">
        <w:rPr>
          <w:rFonts w:asciiTheme="majorHAnsi" w:hAnsiTheme="majorHAnsi" w:cstheme="majorHAnsi"/>
          <w:sz w:val="24"/>
        </w:rPr>
        <w:t>Configuration Management Process</w:t>
      </w:r>
    </w:p>
    <w:p w:rsidR="006A4EEA" w:rsidRPr="00D96ED4" w:rsidRDefault="003106C4" w:rsidP="00556D78">
      <w:pPr>
        <w:pStyle w:val="Bullet"/>
        <w:numPr>
          <w:ilvl w:val="0"/>
          <w:numId w:val="9"/>
        </w:numPr>
        <w:spacing w:before="0" w:after="120"/>
        <w:ind w:right="-720"/>
        <w:rPr>
          <w:rFonts w:asciiTheme="majorHAnsi" w:hAnsiTheme="majorHAnsi" w:cstheme="majorHAnsi"/>
          <w:bCs/>
          <w:sz w:val="24"/>
        </w:rPr>
      </w:pPr>
      <w:r w:rsidRPr="00D96ED4">
        <w:rPr>
          <w:rFonts w:asciiTheme="majorHAnsi" w:hAnsiTheme="majorHAnsi" w:cstheme="majorHAnsi"/>
          <w:bCs/>
          <w:sz w:val="24"/>
        </w:rPr>
        <w:t>Software Life Cycle Processes</w:t>
      </w:r>
    </w:p>
    <w:p w:rsidR="006A4EEA" w:rsidRPr="00D96ED4" w:rsidRDefault="006A4EEA" w:rsidP="00556D78">
      <w:pPr>
        <w:pStyle w:val="Bullet"/>
        <w:numPr>
          <w:ilvl w:val="0"/>
          <w:numId w:val="9"/>
        </w:numPr>
        <w:spacing w:before="0" w:after="120"/>
        <w:ind w:right="-720"/>
        <w:rPr>
          <w:rFonts w:asciiTheme="majorHAnsi" w:hAnsiTheme="majorHAnsi" w:cstheme="majorHAnsi"/>
          <w:sz w:val="24"/>
        </w:rPr>
      </w:pPr>
      <w:r w:rsidRPr="00D96ED4">
        <w:rPr>
          <w:rFonts w:asciiTheme="majorHAnsi" w:hAnsiTheme="majorHAnsi" w:cstheme="majorHAnsi"/>
          <w:sz w:val="24"/>
        </w:rPr>
        <w:t>Capability Maturity Model Integration for Systems Engineering/Software Engineering/Integrated Product and Process Development, and Supplier Sourcing</w:t>
      </w:r>
    </w:p>
    <w:p w:rsidR="006A4EEA" w:rsidRPr="00D96ED4" w:rsidRDefault="006A4EEA" w:rsidP="00687A29">
      <w:pPr>
        <w:spacing w:after="120"/>
        <w:rPr>
          <w:rFonts w:asciiTheme="majorHAnsi" w:hAnsiTheme="majorHAnsi" w:cstheme="majorHAnsi"/>
          <w:caps/>
        </w:rPr>
        <w:sectPr w:rsidR="006A4EEA" w:rsidRPr="00D96ED4">
          <w:headerReference w:type="default" r:id="rId21"/>
          <w:footerReference w:type="even" r:id="rId22"/>
          <w:footerReference w:type="default" r:id="rId23"/>
          <w:pgSz w:w="12240" w:h="15840"/>
          <w:pgMar w:top="1728" w:right="1440" w:bottom="1440" w:left="1440" w:header="720" w:footer="720" w:gutter="0"/>
          <w:pgNumType w:start="1" w:chapStyle="1"/>
          <w:cols w:space="720"/>
        </w:sectPr>
      </w:pPr>
    </w:p>
    <w:p w:rsidR="006A4EEA" w:rsidRPr="00D96ED4" w:rsidRDefault="006A4EEA" w:rsidP="00556D78">
      <w:pPr>
        <w:pStyle w:val="Heading1"/>
        <w:numPr>
          <w:ilvl w:val="0"/>
          <w:numId w:val="6"/>
        </w:numPr>
        <w:spacing w:before="0" w:after="120"/>
        <w:ind w:left="360"/>
        <w:rPr>
          <w:rFonts w:cstheme="majorHAnsi"/>
          <w:color w:val="1F3864" w:themeColor="accent5" w:themeShade="80"/>
          <w:sz w:val="36"/>
          <w:szCs w:val="36"/>
        </w:rPr>
      </w:pPr>
      <w:bookmarkStart w:id="105" w:name="_Toc376256941"/>
      <w:bookmarkStart w:id="106" w:name="_Toc376287013"/>
      <w:bookmarkStart w:id="107" w:name="_Toc376287373"/>
      <w:bookmarkStart w:id="108" w:name="_Toc376287492"/>
      <w:bookmarkStart w:id="109" w:name="_Toc376287711"/>
      <w:bookmarkStart w:id="110" w:name="_Toc376287942"/>
      <w:bookmarkStart w:id="111" w:name="_Toc376288615"/>
      <w:bookmarkStart w:id="112" w:name="_Toc376289022"/>
      <w:r w:rsidRPr="00D96ED4">
        <w:rPr>
          <w:rFonts w:cstheme="majorHAnsi"/>
          <w:color w:val="1F3864" w:themeColor="accent5" w:themeShade="80"/>
          <w:sz w:val="36"/>
          <w:szCs w:val="36"/>
        </w:rPr>
        <w:lastRenderedPageBreak/>
        <w:t>MANAGEMENT</w:t>
      </w:r>
      <w:bookmarkEnd w:id="105"/>
      <w:bookmarkEnd w:id="106"/>
      <w:bookmarkEnd w:id="107"/>
      <w:bookmarkEnd w:id="108"/>
      <w:bookmarkEnd w:id="109"/>
      <w:bookmarkEnd w:id="110"/>
      <w:bookmarkEnd w:id="111"/>
      <w:bookmarkEnd w:id="112"/>
    </w:p>
    <w:p w:rsidR="006A4EEA" w:rsidRPr="00D96ED4" w:rsidRDefault="006A4EEA" w:rsidP="00687A29">
      <w:pPr>
        <w:numPr>
          <w:ilvl w:val="12"/>
          <w:numId w:val="0"/>
        </w:numPr>
        <w:spacing w:after="120"/>
        <w:ind w:right="-720"/>
        <w:rPr>
          <w:rFonts w:asciiTheme="majorHAnsi" w:hAnsiTheme="majorHAnsi" w:cstheme="majorHAnsi"/>
          <w:lang w:val="vi-VN"/>
        </w:rPr>
      </w:pPr>
      <w:r w:rsidRPr="00D96ED4">
        <w:rPr>
          <w:rFonts w:asciiTheme="majorHAnsi" w:hAnsiTheme="majorHAnsi" w:cstheme="majorHAnsi"/>
          <w:sz w:val="24"/>
          <w:lang w:val="vi-VN"/>
        </w:rPr>
        <w:t>This section describes the CM organization in relation to the program and project organization structure, and describes the planning, resources, and training necessary to implement CM</w:t>
      </w:r>
      <w:r w:rsidRPr="00D96ED4">
        <w:rPr>
          <w:rFonts w:asciiTheme="majorHAnsi" w:hAnsiTheme="majorHAnsi" w:cstheme="majorHAnsi"/>
          <w:lang w:val="vi-VN"/>
        </w:rPr>
        <w:t>.</w:t>
      </w:r>
    </w:p>
    <w:p w:rsidR="006A4EEA" w:rsidRPr="00D96ED4" w:rsidRDefault="006A4EEA" w:rsidP="00556D78">
      <w:pPr>
        <w:pStyle w:val="Heading2"/>
        <w:numPr>
          <w:ilvl w:val="1"/>
          <w:numId w:val="6"/>
        </w:numPr>
        <w:tabs>
          <w:tab w:val="left" w:pos="540"/>
        </w:tabs>
        <w:spacing w:before="0" w:after="120"/>
        <w:rPr>
          <w:rFonts w:cstheme="majorHAnsi"/>
          <w:i w:val="0"/>
          <w:color w:val="1F3864" w:themeColor="accent5" w:themeShade="80"/>
          <w:sz w:val="32"/>
          <w:szCs w:val="32"/>
        </w:rPr>
      </w:pPr>
      <w:bookmarkStart w:id="113" w:name="_Toc336241422"/>
      <w:bookmarkStart w:id="114" w:name="_Toc417290773"/>
      <w:bookmarkStart w:id="115" w:name="_Toc419168475"/>
      <w:bookmarkStart w:id="116" w:name="_Toc419168570"/>
      <w:bookmarkStart w:id="117" w:name="_Toc420218194"/>
      <w:bookmarkStart w:id="118" w:name="_Toc420219840"/>
      <w:bookmarkStart w:id="119" w:name="_Toc420221058"/>
      <w:bookmarkStart w:id="120" w:name="_Toc420286699"/>
      <w:bookmarkStart w:id="121" w:name="_Toc376256942"/>
      <w:bookmarkStart w:id="122" w:name="_Toc376287014"/>
      <w:bookmarkStart w:id="123" w:name="_Toc376287374"/>
      <w:bookmarkStart w:id="124" w:name="_Toc376287493"/>
      <w:bookmarkStart w:id="125" w:name="_Toc376287712"/>
      <w:bookmarkStart w:id="126" w:name="_Toc376287943"/>
      <w:bookmarkStart w:id="127" w:name="_Toc376288616"/>
      <w:bookmarkStart w:id="128" w:name="_Toc376289023"/>
      <w:r w:rsidRPr="00D96ED4">
        <w:rPr>
          <w:rFonts w:cstheme="majorHAnsi"/>
          <w:i w:val="0"/>
          <w:color w:val="1F3864" w:themeColor="accent5" w:themeShade="80"/>
          <w:sz w:val="32"/>
          <w:szCs w:val="32"/>
        </w:rPr>
        <w:t>ORGANIZATION</w:t>
      </w:r>
      <w:bookmarkEnd w:id="121"/>
      <w:bookmarkEnd w:id="122"/>
      <w:bookmarkEnd w:id="123"/>
      <w:bookmarkEnd w:id="124"/>
      <w:bookmarkEnd w:id="125"/>
      <w:bookmarkEnd w:id="126"/>
      <w:bookmarkEnd w:id="127"/>
      <w:bookmarkEnd w:id="128"/>
      <w:r w:rsidRPr="00D96ED4">
        <w:rPr>
          <w:rFonts w:cstheme="majorHAnsi"/>
          <w:i w:val="0"/>
          <w:color w:val="1F3864" w:themeColor="accent5" w:themeShade="80"/>
          <w:sz w:val="32"/>
          <w:szCs w:val="32"/>
        </w:rPr>
        <w:t xml:space="preserve"> </w:t>
      </w:r>
      <w:bookmarkEnd w:id="113"/>
      <w:bookmarkEnd w:id="114"/>
      <w:bookmarkEnd w:id="115"/>
      <w:bookmarkEnd w:id="116"/>
      <w:bookmarkEnd w:id="117"/>
      <w:bookmarkEnd w:id="118"/>
      <w:bookmarkEnd w:id="119"/>
      <w:bookmarkEnd w:id="120"/>
    </w:p>
    <w:p w:rsidR="006A4EEA" w:rsidRPr="00D96ED4" w:rsidRDefault="00F0187C" w:rsidP="00687A29">
      <w:pPr>
        <w:numPr>
          <w:ilvl w:val="12"/>
          <w:numId w:val="0"/>
        </w:numPr>
        <w:spacing w:after="120"/>
        <w:ind w:left="270" w:right="-630"/>
        <w:rPr>
          <w:rFonts w:asciiTheme="majorHAnsi" w:hAnsiTheme="majorHAnsi" w:cstheme="majorHAnsi"/>
          <w:sz w:val="24"/>
          <w:lang w:val="vi-VN"/>
        </w:rPr>
      </w:pPr>
      <w:r>
        <w:rPr>
          <w:rFonts w:asciiTheme="majorHAnsi" w:hAnsiTheme="majorHAnsi" w:cstheme="majorHAnsi"/>
          <w:sz w:val="24"/>
          <w:lang w:val="vi-VN"/>
        </w:rPr>
        <w:t>Figure 3-1</w:t>
      </w:r>
      <w:r w:rsidR="006A4EEA" w:rsidRPr="00D96ED4">
        <w:rPr>
          <w:rFonts w:asciiTheme="majorHAnsi" w:hAnsiTheme="majorHAnsi" w:cstheme="majorHAnsi"/>
          <w:sz w:val="24"/>
          <w:lang w:val="vi-VN"/>
        </w:rPr>
        <w:t xml:space="preserve"> is a graphic representation of the program and project organizational structure with respect to the CM organization.  Although CM takes direction from the Project Manager, it operates within the policies and procedures established by </w:t>
      </w:r>
      <w:r w:rsidR="006A4EEA" w:rsidRPr="00D96ED4">
        <w:rPr>
          <w:rFonts w:asciiTheme="majorHAnsi" w:hAnsiTheme="majorHAnsi" w:cstheme="majorHAnsi"/>
          <w:b/>
          <w:bCs/>
          <w:i/>
          <w:iCs/>
          <w:sz w:val="24"/>
          <w:lang w:val="vi-VN"/>
        </w:rPr>
        <w:t>name of the organization establishing policies</w:t>
      </w:r>
      <w:r w:rsidR="006A4EEA" w:rsidRPr="00D96ED4">
        <w:rPr>
          <w:rFonts w:asciiTheme="majorHAnsi" w:hAnsiTheme="majorHAnsi" w:cstheme="majorHAnsi"/>
          <w:sz w:val="20"/>
          <w:lang w:val="vi-VN"/>
        </w:rPr>
        <w:t xml:space="preserve">.  </w:t>
      </w: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jc w:val="center"/>
        <w:rPr>
          <w:rFonts w:asciiTheme="majorHAnsi" w:hAnsiTheme="majorHAnsi" w:cstheme="majorHAnsi"/>
          <w:sz w:val="20"/>
          <w:lang w:val="vi-VN"/>
        </w:rPr>
      </w:pPr>
      <w:r w:rsidRPr="00D96ED4">
        <w:rPr>
          <w:rFonts w:asciiTheme="majorHAnsi" w:hAnsiTheme="majorHAnsi" w:cstheme="majorHAnsi"/>
          <w:noProof/>
          <w:sz w:val="20"/>
          <w:lang w:val="vi-VN" w:eastAsia="vi-VN"/>
        </w:rPr>
        <mc:AlternateContent>
          <mc:Choice Requires="wps">
            <w:drawing>
              <wp:anchor distT="0" distB="0" distL="114300" distR="114300" simplePos="0" relativeHeight="251688960" behindDoc="0" locked="0" layoutInCell="1" allowOverlap="1" wp14:anchorId="0D2D195D" wp14:editId="1632CCCB">
                <wp:simplePos x="0" y="0"/>
                <wp:positionH relativeFrom="column">
                  <wp:posOffset>1857375</wp:posOffset>
                </wp:positionH>
                <wp:positionV relativeFrom="paragraph">
                  <wp:posOffset>907415</wp:posOffset>
                </wp:positionV>
                <wp:extent cx="1044575" cy="0"/>
                <wp:effectExtent l="9525" t="9525" r="12700" b="952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45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719A3C" id="Straight Connector 29"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25pt,71.45pt" to="228.5pt,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KXqHgIAADk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" strokeweight="1pt"/>
            </w:pict>
          </mc:Fallback>
        </mc:AlternateContent>
      </w:r>
      <w:bookmarkStart w:id="129" w:name="_MON_1155626435"/>
      <w:bookmarkStart w:id="130" w:name="_MON_1155627512"/>
      <w:bookmarkStart w:id="131" w:name="_MON_1155627910"/>
      <w:bookmarkStart w:id="132" w:name="_MON_1167117322"/>
      <w:bookmarkStart w:id="133" w:name="_MON_1167118091"/>
      <w:bookmarkStart w:id="134" w:name="_MON_1167196479"/>
      <w:bookmarkStart w:id="135" w:name="_MON_1169350283"/>
      <w:bookmarkStart w:id="136" w:name="_MON_1169350706"/>
      <w:bookmarkStart w:id="137" w:name="_MON_1171276560"/>
      <w:bookmarkStart w:id="138" w:name="_MON_1178007348"/>
      <w:bookmarkStart w:id="139" w:name="_MON_1180937627"/>
      <w:bookmarkStart w:id="140" w:name="_MON_1180957142"/>
      <w:bookmarkStart w:id="141" w:name="_MON_1181567622"/>
      <w:bookmarkEnd w:id="129"/>
      <w:bookmarkEnd w:id="130"/>
      <w:bookmarkEnd w:id="131"/>
      <w:bookmarkEnd w:id="132"/>
      <w:bookmarkEnd w:id="133"/>
      <w:bookmarkEnd w:id="134"/>
      <w:bookmarkEnd w:id="135"/>
      <w:bookmarkEnd w:id="136"/>
      <w:bookmarkEnd w:id="137"/>
      <w:bookmarkEnd w:id="138"/>
      <w:bookmarkEnd w:id="139"/>
      <w:bookmarkEnd w:id="140"/>
      <w:bookmarkEnd w:id="141"/>
      <w:r w:rsidRPr="00D96ED4">
        <w:rPr>
          <w:rFonts w:asciiTheme="majorHAnsi" w:hAnsiTheme="majorHAnsi" w:cstheme="majorHAnsi"/>
          <w:sz w:val="20"/>
          <w:lang w:val="vi-VN"/>
        </w:rPr>
        <w:object w:dxaOrig="9586" w:dyaOrig="86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85pt;height:367.7pt" o:ole="">
            <v:imagedata r:id="rId24" o:title=""/>
          </v:shape>
          <o:OLEObject Type="Embed" ProgID="Word.Picture.8" ShapeID="_x0000_i1025" DrawAspect="Content" ObjectID="_1450031376" r:id="rId25"/>
        </w:object>
      </w:r>
    </w:p>
    <w:p w:rsidR="006A4EEA" w:rsidRDefault="00F0187C" w:rsidP="00687A29">
      <w:pPr>
        <w:pStyle w:val="Title"/>
        <w:spacing w:after="120"/>
        <w:jc w:val="center"/>
        <w:rPr>
          <w:rFonts w:cstheme="majorHAnsi"/>
          <w:b/>
          <w:sz w:val="24"/>
          <w:szCs w:val="24"/>
          <w:lang w:val="vi-VN"/>
        </w:rPr>
      </w:pPr>
      <w:bookmarkStart w:id="142" w:name="_Toc336413924"/>
      <w:bookmarkStart w:id="143" w:name="_Toc336417192"/>
      <w:bookmarkStart w:id="144" w:name="_Toc100988044"/>
      <w:bookmarkStart w:id="145" w:name="_Toc127171806"/>
      <w:bookmarkStart w:id="146" w:name="_Toc376257038"/>
      <w:bookmarkStart w:id="147" w:name="_Toc376288979"/>
      <w:r>
        <w:rPr>
          <w:rFonts w:cstheme="majorHAnsi"/>
          <w:b/>
          <w:sz w:val="24"/>
          <w:szCs w:val="24"/>
          <w:lang w:val="vi-VN"/>
        </w:rPr>
        <w:t>Figure 3-1</w:t>
      </w:r>
      <w:r w:rsidR="003A6FA9">
        <w:rPr>
          <w:rFonts w:cstheme="majorHAnsi"/>
          <w:b/>
          <w:sz w:val="24"/>
          <w:szCs w:val="24"/>
          <w:lang w:val="vi-VN"/>
        </w:rPr>
        <w:t>:</w:t>
      </w:r>
      <w:r w:rsidR="006A4EEA" w:rsidRPr="00D96ED4">
        <w:rPr>
          <w:rFonts w:cstheme="majorHAnsi"/>
          <w:b/>
          <w:sz w:val="24"/>
          <w:szCs w:val="24"/>
          <w:lang w:val="vi-VN"/>
        </w:rPr>
        <w:t xml:space="preserve">  Organization Structure</w:t>
      </w:r>
      <w:bookmarkEnd w:id="142"/>
      <w:bookmarkEnd w:id="143"/>
      <w:bookmarkEnd w:id="144"/>
      <w:bookmarkEnd w:id="145"/>
      <w:bookmarkEnd w:id="146"/>
      <w:bookmarkEnd w:id="147"/>
    </w:p>
    <w:p w:rsidR="00D96ED4" w:rsidRDefault="00D96ED4" w:rsidP="00687A29">
      <w:pPr>
        <w:spacing w:after="120"/>
        <w:rPr>
          <w:lang w:val="vi-VN"/>
        </w:rPr>
      </w:pPr>
    </w:p>
    <w:p w:rsidR="00D96ED4" w:rsidRDefault="00D96ED4" w:rsidP="00687A29">
      <w:pPr>
        <w:spacing w:after="120"/>
        <w:rPr>
          <w:lang w:val="vi-VN"/>
        </w:rPr>
      </w:pPr>
    </w:p>
    <w:p w:rsidR="00F92832" w:rsidRPr="00D96ED4" w:rsidRDefault="00F92832" w:rsidP="00687A29">
      <w:pPr>
        <w:spacing w:after="120"/>
        <w:rPr>
          <w:lang w:val="vi-VN"/>
        </w:rPr>
      </w:pPr>
    </w:p>
    <w:p w:rsidR="006A4EEA" w:rsidRPr="00D96ED4" w:rsidRDefault="006A4EEA" w:rsidP="00687A29">
      <w:pPr>
        <w:numPr>
          <w:ilvl w:val="12"/>
          <w:numId w:val="0"/>
        </w:numPr>
        <w:tabs>
          <w:tab w:val="left" w:pos="8460"/>
        </w:tabs>
        <w:spacing w:after="120"/>
        <w:ind w:left="274" w:right="-720"/>
        <w:rPr>
          <w:rFonts w:asciiTheme="majorHAnsi" w:hAnsiTheme="majorHAnsi" w:cstheme="majorHAnsi"/>
          <w:b/>
          <w:bCs/>
          <w:i/>
          <w:color w:val="1F3864" w:themeColor="accent5" w:themeShade="80"/>
          <w:sz w:val="24"/>
          <w:lang w:val="vi-VN"/>
        </w:rPr>
      </w:pPr>
      <w:r w:rsidRPr="00D96ED4">
        <w:rPr>
          <w:rFonts w:asciiTheme="majorHAnsi" w:hAnsiTheme="majorHAnsi" w:cstheme="majorHAnsi"/>
          <w:b/>
          <w:bCs/>
          <w:i/>
          <w:color w:val="1F3864" w:themeColor="accent5" w:themeShade="80"/>
          <w:sz w:val="24"/>
          <w:lang w:val="vi-VN"/>
        </w:rPr>
        <w:lastRenderedPageBreak/>
        <w:t>Guidance</w:t>
      </w:r>
    </w:p>
    <w:p w:rsidR="006A4EEA" w:rsidRPr="00D96ED4" w:rsidRDefault="006A4EEA" w:rsidP="00687A29">
      <w:pPr>
        <w:pStyle w:val="BodyText2"/>
        <w:tabs>
          <w:tab w:val="left" w:pos="8460"/>
        </w:tabs>
        <w:ind w:left="274" w:right="-720"/>
        <w:rPr>
          <w:rFonts w:asciiTheme="majorHAnsi" w:hAnsiTheme="majorHAnsi" w:cstheme="majorHAnsi"/>
          <w:iCs/>
          <w:sz w:val="24"/>
          <w:lang w:val="vi-VN"/>
        </w:rPr>
      </w:pPr>
      <w:r w:rsidRPr="00D96ED4">
        <w:rPr>
          <w:rFonts w:asciiTheme="majorHAnsi" w:hAnsiTheme="majorHAnsi" w:cstheme="majorHAnsi"/>
          <w:i/>
          <w:iCs/>
          <w:color w:val="1F3864" w:themeColor="accent5" w:themeShade="80"/>
          <w:sz w:val="24"/>
          <w:lang w:val="vi-VN"/>
        </w:rPr>
        <w:t>Depending on the size of the organization, the functional groups defined below may be combined (e.g., the Systems Engineering and the Design and Development Group may be one group known as Product Development).  You will need to define the group interfacing with the CM organization.  Ensure that the description is an accurate portrayal of the contractual obligations of the organizational groups listed</w:t>
      </w:r>
      <w:r w:rsidRPr="00D96ED4">
        <w:rPr>
          <w:rFonts w:asciiTheme="majorHAnsi" w:hAnsiTheme="majorHAnsi" w:cstheme="majorHAnsi"/>
          <w:iCs/>
          <w:sz w:val="24"/>
          <w:lang w:val="vi-VN"/>
        </w:rPr>
        <w:t>.</w:t>
      </w:r>
    </w:p>
    <w:p w:rsidR="006A4EEA" w:rsidRPr="00D96ED4" w:rsidRDefault="006A4EEA" w:rsidP="00687A29">
      <w:pPr>
        <w:numPr>
          <w:ilvl w:val="12"/>
          <w:numId w:val="0"/>
        </w:numPr>
        <w:spacing w:after="120"/>
        <w:ind w:left="360" w:right="-630"/>
        <w:rPr>
          <w:rFonts w:asciiTheme="majorHAnsi" w:hAnsiTheme="majorHAnsi" w:cstheme="majorHAnsi"/>
          <w:sz w:val="24"/>
          <w:lang w:val="vi-VN"/>
        </w:rPr>
      </w:pPr>
      <w:r w:rsidRPr="00D96ED4">
        <w:rPr>
          <w:rFonts w:asciiTheme="majorHAnsi" w:hAnsiTheme="majorHAnsi" w:cstheme="majorHAnsi"/>
          <w:sz w:val="24"/>
          <w:lang w:val="vi-VN"/>
        </w:rPr>
        <w:t>CM interfaces with the groups listed below to control product configuration and release activities:</w:t>
      </w:r>
    </w:p>
    <w:p w:rsidR="006A4EEA" w:rsidRPr="00D96ED4" w:rsidRDefault="006A4EEA" w:rsidP="00556D78">
      <w:pPr>
        <w:pStyle w:val="Bullet"/>
        <w:numPr>
          <w:ilvl w:val="0"/>
          <w:numId w:val="10"/>
        </w:numPr>
        <w:spacing w:before="0" w:after="120"/>
        <w:ind w:right="-634"/>
        <w:rPr>
          <w:rFonts w:asciiTheme="majorHAnsi" w:hAnsiTheme="majorHAnsi" w:cstheme="majorHAnsi"/>
          <w:sz w:val="24"/>
          <w:lang w:val="vi-VN"/>
        </w:rPr>
      </w:pPr>
      <w:r w:rsidRPr="00D96ED4">
        <w:rPr>
          <w:rFonts w:asciiTheme="majorHAnsi" w:hAnsiTheme="majorHAnsi" w:cstheme="majorHAnsi"/>
          <w:b/>
          <w:sz w:val="24"/>
          <w:lang w:val="vi-VN"/>
        </w:rPr>
        <w:t xml:space="preserve">Program Management (Code Number) - </w:t>
      </w:r>
      <w:r w:rsidRPr="00D96ED4">
        <w:rPr>
          <w:rFonts w:asciiTheme="majorHAnsi" w:hAnsiTheme="majorHAnsi" w:cstheme="majorHAnsi"/>
          <w:sz w:val="24"/>
          <w:lang w:val="vi-VN"/>
        </w:rPr>
        <w:t>Responsible for and has the authority to ensure complete fulfillment of all program requirements.  The Program Manager has the overall responsibility for acquisition, funding, and transitioning of the project.  The Program Manager establishes the goals and objectives for CM performance.</w:t>
      </w:r>
    </w:p>
    <w:p w:rsidR="006A4EEA" w:rsidRPr="00D96ED4" w:rsidRDefault="006A4EEA" w:rsidP="00556D78">
      <w:pPr>
        <w:pStyle w:val="Bullet"/>
        <w:numPr>
          <w:ilvl w:val="0"/>
          <w:numId w:val="10"/>
        </w:numPr>
        <w:spacing w:before="0" w:after="120"/>
        <w:ind w:right="-630"/>
        <w:rPr>
          <w:rFonts w:asciiTheme="majorHAnsi" w:hAnsiTheme="majorHAnsi" w:cstheme="majorHAnsi"/>
          <w:sz w:val="24"/>
          <w:lang w:val="vi-VN"/>
        </w:rPr>
      </w:pPr>
      <w:r w:rsidRPr="00D96ED4">
        <w:rPr>
          <w:rFonts w:asciiTheme="majorHAnsi" w:hAnsiTheme="majorHAnsi" w:cstheme="majorHAnsi"/>
          <w:b/>
          <w:sz w:val="24"/>
          <w:lang w:val="vi-VN"/>
        </w:rPr>
        <w:t xml:space="preserve">Project Management (Code Number) - </w:t>
      </w:r>
      <w:r w:rsidRPr="00D96ED4">
        <w:rPr>
          <w:rFonts w:asciiTheme="majorHAnsi" w:hAnsiTheme="majorHAnsi" w:cstheme="majorHAnsi"/>
          <w:sz w:val="24"/>
          <w:lang w:val="vi-VN"/>
        </w:rPr>
        <w:t>Responsible for the technical aspects of the project.  The Project Manager has the responsibility for local funding, allocations, scheduling, tasking, and reporting to program management.  Project Management ensures that the CM Process is established and the CM Group created, and that the CM activities are successfully accomplished.</w:t>
      </w:r>
    </w:p>
    <w:p w:rsidR="006A4EEA" w:rsidRPr="00D96ED4" w:rsidRDefault="006A4EEA" w:rsidP="00556D78">
      <w:pPr>
        <w:pStyle w:val="Bullet"/>
        <w:numPr>
          <w:ilvl w:val="0"/>
          <w:numId w:val="10"/>
        </w:numPr>
        <w:spacing w:before="0" w:after="120"/>
        <w:ind w:right="-630"/>
        <w:rPr>
          <w:rFonts w:asciiTheme="majorHAnsi" w:hAnsiTheme="majorHAnsi" w:cstheme="majorHAnsi"/>
          <w:sz w:val="24"/>
          <w:lang w:val="vi-VN"/>
        </w:rPr>
      </w:pPr>
      <w:r w:rsidRPr="00D96ED4">
        <w:rPr>
          <w:rFonts w:asciiTheme="majorHAnsi" w:hAnsiTheme="majorHAnsi" w:cstheme="majorHAnsi"/>
          <w:b/>
          <w:bCs/>
          <w:sz w:val="24"/>
          <w:lang w:val="vi-VN"/>
        </w:rPr>
        <w:t xml:space="preserve">Systems Engineering (Code Number) </w:t>
      </w:r>
      <w:r w:rsidRPr="00D96ED4">
        <w:rPr>
          <w:rFonts w:asciiTheme="majorHAnsi" w:hAnsiTheme="majorHAnsi" w:cstheme="majorHAnsi"/>
          <w:sz w:val="24"/>
          <w:lang w:val="vi-VN"/>
        </w:rPr>
        <w:t xml:space="preserve"> - Responsible for hardware systems development (and associated documentation) overview and guidance; detailed design and engineering; test plans, procedures, and reports; hardware unit testing; and preliminary Hardware Configuration Item (HWCI) testing.  Systems Engineering develops the Hardware Configuration Items and supporting materials provided to CM for identification and control.</w:t>
      </w:r>
    </w:p>
    <w:p w:rsidR="006A4EEA" w:rsidRPr="00D96ED4" w:rsidRDefault="006A4EEA" w:rsidP="00556D78">
      <w:pPr>
        <w:pStyle w:val="Bullet"/>
        <w:numPr>
          <w:ilvl w:val="0"/>
          <w:numId w:val="10"/>
        </w:numPr>
        <w:spacing w:before="0" w:after="120"/>
        <w:ind w:right="-630"/>
        <w:rPr>
          <w:rFonts w:asciiTheme="majorHAnsi" w:hAnsiTheme="majorHAnsi" w:cstheme="majorHAnsi"/>
          <w:sz w:val="24"/>
          <w:lang w:val="vi-VN"/>
        </w:rPr>
      </w:pPr>
      <w:r w:rsidRPr="00D96ED4">
        <w:rPr>
          <w:rFonts w:asciiTheme="majorHAnsi" w:hAnsiTheme="majorHAnsi" w:cstheme="majorHAnsi"/>
          <w:b/>
          <w:sz w:val="24"/>
          <w:lang w:val="vi-VN"/>
        </w:rPr>
        <w:t xml:space="preserve">Software Engineering (Code Number) - </w:t>
      </w:r>
      <w:r w:rsidRPr="00D96ED4">
        <w:rPr>
          <w:rFonts w:asciiTheme="majorHAnsi" w:hAnsiTheme="majorHAnsi" w:cstheme="majorHAnsi"/>
          <w:sz w:val="24"/>
          <w:lang w:val="vi-VN"/>
        </w:rPr>
        <w:t>Responsible for software development (and associated documentation) overview and guidance; detailed design and coding; test plans, procedures, and reports; software unit testing; and preliminary CI testing.  Software Engineering develops the Software Configuration Items and supporting materials provided to CM for identification and control.</w:t>
      </w:r>
    </w:p>
    <w:p w:rsidR="006A4EEA" w:rsidRPr="00D96ED4" w:rsidRDefault="006A4EEA" w:rsidP="00556D78">
      <w:pPr>
        <w:pStyle w:val="Bullet"/>
        <w:numPr>
          <w:ilvl w:val="0"/>
          <w:numId w:val="10"/>
        </w:numPr>
        <w:spacing w:before="0" w:after="120"/>
        <w:ind w:right="-630"/>
        <w:rPr>
          <w:rFonts w:asciiTheme="majorHAnsi" w:hAnsiTheme="majorHAnsi" w:cstheme="majorHAnsi"/>
          <w:sz w:val="24"/>
          <w:lang w:val="vi-VN"/>
        </w:rPr>
      </w:pPr>
      <w:r w:rsidRPr="00D96ED4">
        <w:rPr>
          <w:rFonts w:asciiTheme="majorHAnsi" w:hAnsiTheme="majorHAnsi" w:cstheme="majorHAnsi"/>
          <w:b/>
          <w:sz w:val="24"/>
          <w:lang w:val="vi-VN"/>
        </w:rPr>
        <w:t xml:space="preserve">Design and Development (Code Number) - </w:t>
      </w:r>
      <w:r w:rsidRPr="00D96ED4">
        <w:rPr>
          <w:rFonts w:asciiTheme="majorHAnsi" w:hAnsiTheme="majorHAnsi" w:cstheme="majorHAnsi"/>
          <w:sz w:val="24"/>
          <w:lang w:val="vi-VN"/>
        </w:rPr>
        <w:t>Responsible for software/system architectural design (and associated documentation); detailed design and coding; test plans, procedures, and reports; software/hardware unit testing; and preliminary CI testing.  Design and Development provides the resulting products to CM for identification and control.</w:t>
      </w:r>
    </w:p>
    <w:p w:rsidR="006A4EEA" w:rsidRPr="00D96ED4" w:rsidRDefault="006A4EEA" w:rsidP="00556D78">
      <w:pPr>
        <w:pStyle w:val="Bullet"/>
        <w:numPr>
          <w:ilvl w:val="0"/>
          <w:numId w:val="10"/>
        </w:numPr>
        <w:spacing w:before="0" w:after="120"/>
        <w:ind w:right="-630"/>
        <w:rPr>
          <w:rFonts w:asciiTheme="majorHAnsi" w:hAnsiTheme="majorHAnsi" w:cstheme="majorHAnsi"/>
          <w:sz w:val="24"/>
          <w:lang w:val="vi-VN"/>
        </w:rPr>
      </w:pPr>
      <w:r w:rsidRPr="00D96ED4">
        <w:rPr>
          <w:rFonts w:asciiTheme="majorHAnsi" w:hAnsiTheme="majorHAnsi" w:cstheme="majorHAnsi"/>
          <w:b/>
          <w:sz w:val="24"/>
          <w:lang w:val="vi-VN"/>
        </w:rPr>
        <w:t xml:space="preserve">Software Test (Code Number) - </w:t>
      </w:r>
      <w:r w:rsidRPr="00D96ED4">
        <w:rPr>
          <w:rFonts w:asciiTheme="majorHAnsi" w:hAnsiTheme="majorHAnsi" w:cstheme="majorHAnsi"/>
          <w:sz w:val="24"/>
          <w:lang w:val="vi-VN"/>
        </w:rPr>
        <w:t xml:space="preserve">Responsible for the conduct of software testing, including preparation of test plan, description, procedures, and reports.  The Software Test Group ensures that the correct configuration is undergoing test and incorporates approved changes into released test documentation based on change request baselining data from CM.  The Software Test Group confirms verification of change request corrective measures prior to change request </w:t>
      </w:r>
      <w:r w:rsidRPr="00D96ED4">
        <w:rPr>
          <w:rFonts w:asciiTheme="majorHAnsi" w:hAnsiTheme="majorHAnsi" w:cstheme="majorHAnsi"/>
          <w:sz w:val="24"/>
          <w:lang w:val="vi-VN"/>
        </w:rPr>
        <w:lastRenderedPageBreak/>
        <w:t>closure.  CM identifies all change requests included in the baselined Configuration Item that are tested.  Test personnel then provide CM a copy of the test report.</w:t>
      </w:r>
    </w:p>
    <w:p w:rsidR="006A4EEA" w:rsidRPr="00D96ED4" w:rsidRDefault="006A4EEA" w:rsidP="00556D78">
      <w:pPr>
        <w:pStyle w:val="Bullet"/>
        <w:numPr>
          <w:ilvl w:val="0"/>
          <w:numId w:val="10"/>
        </w:numPr>
        <w:spacing w:before="0" w:after="120"/>
        <w:ind w:right="-630"/>
        <w:rPr>
          <w:rFonts w:asciiTheme="majorHAnsi" w:hAnsiTheme="majorHAnsi" w:cstheme="majorHAnsi"/>
          <w:sz w:val="24"/>
          <w:lang w:val="vi-VN"/>
        </w:rPr>
      </w:pPr>
      <w:r w:rsidRPr="00D96ED4">
        <w:rPr>
          <w:rFonts w:asciiTheme="majorHAnsi" w:hAnsiTheme="majorHAnsi" w:cstheme="majorHAnsi"/>
          <w:b/>
          <w:sz w:val="24"/>
          <w:lang w:val="vi-VN"/>
        </w:rPr>
        <w:t xml:space="preserve">System Test (Code Number) - </w:t>
      </w:r>
      <w:r w:rsidRPr="00D96ED4">
        <w:rPr>
          <w:rFonts w:asciiTheme="majorHAnsi" w:hAnsiTheme="majorHAnsi" w:cstheme="majorHAnsi"/>
          <w:sz w:val="24"/>
          <w:lang w:val="vi-VN"/>
        </w:rPr>
        <w:t>Responsible for administering the testing of hardware, integration testing of hardware and software, and overall system verification and validation (V&amp;V) testing prior to release of the product.  The System Test Group is a separate organization from the Design and Development Group.  CM identifies all change requests included in the baselined Configuration Item that are tested.  Test personnel then provide CM a copy of the test report.</w:t>
      </w:r>
    </w:p>
    <w:p w:rsidR="006A4EEA" w:rsidRPr="00D96ED4" w:rsidRDefault="006A4EEA" w:rsidP="00556D78">
      <w:pPr>
        <w:pStyle w:val="Bullet"/>
        <w:numPr>
          <w:ilvl w:val="0"/>
          <w:numId w:val="10"/>
        </w:numPr>
        <w:spacing w:before="0" w:after="120"/>
        <w:ind w:right="-630"/>
        <w:rPr>
          <w:rFonts w:asciiTheme="majorHAnsi" w:hAnsiTheme="majorHAnsi" w:cstheme="majorHAnsi"/>
          <w:b/>
          <w:sz w:val="24"/>
          <w:lang w:val="vi-VN"/>
        </w:rPr>
      </w:pPr>
      <w:r w:rsidRPr="00D96ED4">
        <w:rPr>
          <w:rFonts w:asciiTheme="majorHAnsi" w:hAnsiTheme="majorHAnsi" w:cstheme="majorHAnsi"/>
          <w:b/>
          <w:sz w:val="24"/>
          <w:lang w:val="vi-VN"/>
        </w:rPr>
        <w:t xml:space="preserve">Logistics (Code Number) - </w:t>
      </w:r>
      <w:r w:rsidRPr="00D96ED4">
        <w:rPr>
          <w:rFonts w:asciiTheme="majorHAnsi" w:hAnsiTheme="majorHAnsi" w:cstheme="majorHAnsi"/>
          <w:sz w:val="24"/>
          <w:lang w:val="vi-VN"/>
        </w:rPr>
        <w:t>Responsible for ensuring that changes made to a system are supportable.  CM provides CI and associated technical data for logistics evaluation.</w:t>
      </w:r>
    </w:p>
    <w:p w:rsidR="006A4EEA" w:rsidRPr="00D96ED4" w:rsidRDefault="006A4EEA" w:rsidP="00556D78">
      <w:pPr>
        <w:pStyle w:val="Bullet"/>
        <w:numPr>
          <w:ilvl w:val="0"/>
          <w:numId w:val="10"/>
        </w:numPr>
        <w:spacing w:before="0" w:after="120"/>
        <w:ind w:right="-630"/>
        <w:rPr>
          <w:rFonts w:asciiTheme="majorHAnsi" w:hAnsiTheme="majorHAnsi" w:cstheme="majorHAnsi"/>
          <w:sz w:val="24"/>
          <w:lang w:val="vi-VN"/>
        </w:rPr>
      </w:pPr>
      <w:r w:rsidRPr="00D96ED4">
        <w:rPr>
          <w:rFonts w:asciiTheme="majorHAnsi" w:hAnsiTheme="majorHAnsi" w:cstheme="majorHAnsi"/>
          <w:b/>
          <w:sz w:val="24"/>
          <w:lang w:val="vi-VN"/>
        </w:rPr>
        <w:t xml:space="preserve">Data Management (DM) (Code Number) - </w:t>
      </w:r>
      <w:r w:rsidRPr="00D96ED4">
        <w:rPr>
          <w:rFonts w:asciiTheme="majorHAnsi" w:hAnsiTheme="majorHAnsi" w:cstheme="majorHAnsi"/>
          <w:sz w:val="24"/>
          <w:lang w:val="vi-VN"/>
        </w:rPr>
        <w:t>Responsible for the receipt, distribution, and tracking of technical data associated with the project.  DM also ensures compliance with contract requirements as defined in the Contract Data Requirements List (CDRL).</w:t>
      </w:r>
    </w:p>
    <w:p w:rsidR="006A4EEA" w:rsidRPr="00F92832" w:rsidRDefault="006A4EEA" w:rsidP="00556D78">
      <w:pPr>
        <w:pStyle w:val="Bullet"/>
        <w:numPr>
          <w:ilvl w:val="0"/>
          <w:numId w:val="10"/>
        </w:numPr>
        <w:spacing w:before="0" w:after="120"/>
        <w:ind w:right="-630"/>
        <w:rPr>
          <w:rFonts w:asciiTheme="majorHAnsi" w:hAnsiTheme="majorHAnsi" w:cstheme="majorHAnsi"/>
          <w:sz w:val="24"/>
          <w:lang w:val="vi-VN"/>
        </w:rPr>
      </w:pPr>
      <w:r w:rsidRPr="00D96ED4">
        <w:rPr>
          <w:rFonts w:asciiTheme="majorHAnsi" w:hAnsiTheme="majorHAnsi" w:cstheme="majorHAnsi"/>
          <w:b/>
          <w:sz w:val="24"/>
          <w:lang w:val="vi-VN"/>
        </w:rPr>
        <w:t xml:space="preserve">Quality Assurance (QA) (Code Number) - </w:t>
      </w:r>
      <w:r w:rsidRPr="00D96ED4">
        <w:rPr>
          <w:rFonts w:asciiTheme="majorHAnsi" w:hAnsiTheme="majorHAnsi" w:cstheme="majorHAnsi"/>
          <w:sz w:val="24"/>
          <w:lang w:val="vi-VN"/>
        </w:rPr>
        <w:t>Responsible for auditing the development activities and products (Functional and Physical Configuration Audit, FCA and PCA) and certifying of CM compliance with this plan and supporting procedures.</w:t>
      </w:r>
    </w:p>
    <w:p w:rsidR="006A4EEA" w:rsidRPr="00F92832" w:rsidRDefault="006A4EEA" w:rsidP="00687A29">
      <w:pPr>
        <w:numPr>
          <w:ilvl w:val="12"/>
          <w:numId w:val="0"/>
        </w:numPr>
        <w:spacing w:after="120"/>
        <w:ind w:left="360" w:right="-720"/>
        <w:rPr>
          <w:rFonts w:asciiTheme="majorHAnsi" w:hAnsiTheme="majorHAnsi" w:cstheme="majorHAnsi"/>
          <w:b/>
          <w:bCs/>
          <w:i/>
          <w:color w:val="1F3864" w:themeColor="accent5" w:themeShade="80"/>
          <w:sz w:val="24"/>
          <w:lang w:val="vi-VN"/>
        </w:rPr>
      </w:pPr>
      <w:r w:rsidRPr="00F92832">
        <w:rPr>
          <w:rFonts w:asciiTheme="majorHAnsi" w:hAnsiTheme="majorHAnsi" w:cstheme="majorHAnsi"/>
          <w:b/>
          <w:bCs/>
          <w:i/>
          <w:color w:val="1F3864" w:themeColor="accent5" w:themeShade="80"/>
          <w:sz w:val="24"/>
          <w:lang w:val="vi-VN"/>
        </w:rPr>
        <w:t>Guidance</w:t>
      </w:r>
    </w:p>
    <w:p w:rsidR="006A4EEA" w:rsidRPr="00F92832" w:rsidRDefault="006A4EEA" w:rsidP="00687A29">
      <w:pPr>
        <w:numPr>
          <w:ilvl w:val="12"/>
          <w:numId w:val="0"/>
        </w:numPr>
        <w:spacing w:after="120"/>
        <w:ind w:left="360" w:right="-720"/>
        <w:rPr>
          <w:rFonts w:asciiTheme="majorHAnsi" w:hAnsiTheme="majorHAnsi" w:cstheme="majorHAnsi"/>
          <w:color w:val="1F3864" w:themeColor="accent5" w:themeShade="80"/>
          <w:sz w:val="24"/>
          <w:lang w:val="vi-VN"/>
        </w:rPr>
      </w:pPr>
      <w:r w:rsidRPr="00F92832">
        <w:rPr>
          <w:rFonts w:asciiTheme="majorHAnsi" w:hAnsiTheme="majorHAnsi" w:cstheme="majorHAnsi"/>
          <w:i/>
          <w:color w:val="1F3864" w:themeColor="accent5" w:themeShade="80"/>
          <w:sz w:val="24"/>
          <w:lang w:val="vi-VN"/>
        </w:rPr>
        <w:t xml:space="preserve">If the list of groups exceeds the list above, it may be appropriate to create numbered paragraph headings for each group. </w:t>
      </w:r>
    </w:p>
    <w:p w:rsidR="006A4EEA" w:rsidRPr="00D96ED4" w:rsidRDefault="001475E3" w:rsidP="00687A29">
      <w:pPr>
        <w:pStyle w:val="Heading3"/>
        <w:spacing w:before="0" w:after="120"/>
        <w:ind w:left="810"/>
        <w:rPr>
          <w:rFonts w:cstheme="majorHAnsi"/>
          <w:b/>
          <w:color w:val="1F3864" w:themeColor="accent5" w:themeShade="80"/>
          <w:sz w:val="28"/>
          <w:szCs w:val="28"/>
        </w:rPr>
      </w:pPr>
      <w:bookmarkStart w:id="148" w:name="_Toc336241423"/>
      <w:bookmarkStart w:id="149" w:name="_Toc417290774"/>
      <w:bookmarkStart w:id="150" w:name="_Toc419168476"/>
      <w:bookmarkStart w:id="151" w:name="_Toc419168571"/>
      <w:bookmarkStart w:id="152" w:name="_Toc420218195"/>
      <w:bookmarkStart w:id="153" w:name="_Toc420219841"/>
      <w:bookmarkStart w:id="154" w:name="_Toc420221059"/>
      <w:bookmarkStart w:id="155" w:name="_Toc420286700"/>
      <w:bookmarkStart w:id="156" w:name="_Toc376256943"/>
      <w:bookmarkStart w:id="157" w:name="_Toc376287015"/>
      <w:bookmarkStart w:id="158" w:name="_Toc376287375"/>
      <w:bookmarkStart w:id="159" w:name="_Toc376287494"/>
      <w:bookmarkStart w:id="160" w:name="_Toc376287713"/>
      <w:bookmarkStart w:id="161" w:name="_Toc376287944"/>
      <w:bookmarkStart w:id="162" w:name="_Toc376288617"/>
      <w:bookmarkStart w:id="163" w:name="_Toc376289024"/>
      <w:r w:rsidRPr="00D96ED4">
        <w:rPr>
          <w:rFonts w:cstheme="majorHAnsi"/>
          <w:b/>
          <w:color w:val="1F3864" w:themeColor="accent5" w:themeShade="80"/>
          <w:sz w:val="28"/>
          <w:szCs w:val="28"/>
        </w:rPr>
        <w:t>3.1.1</w:t>
      </w:r>
      <w:r w:rsidRPr="00D96ED4">
        <w:rPr>
          <w:rFonts w:cstheme="majorHAnsi"/>
          <w:b/>
          <w:color w:val="1F3864" w:themeColor="accent5" w:themeShade="80"/>
          <w:sz w:val="28"/>
          <w:szCs w:val="28"/>
        </w:rPr>
        <w:tab/>
      </w:r>
      <w:bookmarkEnd w:id="148"/>
      <w:bookmarkEnd w:id="149"/>
      <w:bookmarkEnd w:id="150"/>
      <w:bookmarkEnd w:id="151"/>
      <w:bookmarkEnd w:id="152"/>
      <w:bookmarkEnd w:id="153"/>
      <w:bookmarkEnd w:id="154"/>
      <w:bookmarkEnd w:id="155"/>
      <w:r w:rsidRPr="00D96ED4">
        <w:rPr>
          <w:rFonts w:cstheme="majorHAnsi"/>
          <w:b/>
          <w:color w:val="1F3864" w:themeColor="accent5" w:themeShade="80"/>
          <w:sz w:val="28"/>
          <w:szCs w:val="28"/>
        </w:rPr>
        <w:t>CM ACTIVITIES</w:t>
      </w:r>
      <w:bookmarkEnd w:id="156"/>
      <w:bookmarkEnd w:id="157"/>
      <w:bookmarkEnd w:id="158"/>
      <w:bookmarkEnd w:id="159"/>
      <w:bookmarkEnd w:id="160"/>
      <w:bookmarkEnd w:id="161"/>
      <w:bookmarkEnd w:id="162"/>
      <w:bookmarkEnd w:id="163"/>
      <w:r w:rsidRPr="00D96ED4">
        <w:rPr>
          <w:rFonts w:cstheme="majorHAnsi"/>
          <w:b/>
          <w:color w:val="1F3864" w:themeColor="accent5" w:themeShade="80"/>
          <w:sz w:val="28"/>
          <w:szCs w:val="28"/>
        </w:rPr>
        <w:t xml:space="preserve"> </w:t>
      </w:r>
    </w:p>
    <w:p w:rsidR="006A4EEA" w:rsidRPr="00F92832" w:rsidRDefault="006A4EEA" w:rsidP="00687A29">
      <w:pPr>
        <w:numPr>
          <w:ilvl w:val="12"/>
          <w:numId w:val="0"/>
        </w:numPr>
        <w:tabs>
          <w:tab w:val="left" w:pos="3060"/>
          <w:tab w:val="left" w:pos="8460"/>
        </w:tabs>
        <w:spacing w:after="120"/>
        <w:ind w:left="810" w:right="-630"/>
        <w:rPr>
          <w:rFonts w:asciiTheme="majorHAnsi" w:hAnsiTheme="majorHAnsi" w:cstheme="majorHAnsi"/>
          <w:sz w:val="24"/>
          <w:lang w:val="vi-VN"/>
        </w:rPr>
      </w:pPr>
      <w:r w:rsidRPr="00F92832">
        <w:rPr>
          <w:rFonts w:asciiTheme="majorHAnsi" w:hAnsiTheme="majorHAnsi" w:cstheme="majorHAnsi"/>
          <w:sz w:val="24"/>
          <w:lang w:val="vi-VN"/>
        </w:rPr>
        <w:t>CM includes maintaining configuration control over systems, software, developmental CIs and baselines, and processing changes to their configuration.  This is accomplished by performing CM planning and management, configuration identification, configuration control, CSA and configuration audits.  In addition, CM is responsible for training project personnel on their roles and responsibilities in support of CM activities for the project, and for providing improvement suggestions and lessons learned on the project’s defined CM Process to the project manager or other appropriate group.</w:t>
      </w:r>
    </w:p>
    <w:p w:rsidR="006A4EEA" w:rsidRPr="00F92832" w:rsidRDefault="006A4EEA" w:rsidP="00687A29">
      <w:pPr>
        <w:numPr>
          <w:ilvl w:val="12"/>
          <w:numId w:val="0"/>
        </w:numPr>
        <w:tabs>
          <w:tab w:val="left" w:pos="8460"/>
        </w:tabs>
        <w:spacing w:after="120"/>
        <w:ind w:left="810" w:right="-630"/>
        <w:rPr>
          <w:rFonts w:asciiTheme="majorHAnsi" w:hAnsiTheme="majorHAnsi" w:cstheme="majorHAnsi"/>
          <w:sz w:val="24"/>
          <w:lang w:val="vi-VN"/>
        </w:rPr>
      </w:pPr>
      <w:r w:rsidRPr="00F92832">
        <w:rPr>
          <w:rFonts w:asciiTheme="majorHAnsi" w:hAnsiTheme="majorHAnsi" w:cstheme="majorHAnsi"/>
          <w:sz w:val="24"/>
          <w:lang w:val="vi-VN"/>
        </w:rPr>
        <w:t>The responsibilities of each CM activity are listed in the sections below.</w:t>
      </w:r>
    </w:p>
    <w:p w:rsidR="006A4EEA" w:rsidRPr="00F92832" w:rsidRDefault="006A4EEA" w:rsidP="00687A29">
      <w:pPr>
        <w:numPr>
          <w:ilvl w:val="12"/>
          <w:numId w:val="0"/>
        </w:numPr>
        <w:spacing w:after="120"/>
        <w:ind w:left="810" w:right="-630"/>
        <w:rPr>
          <w:rFonts w:asciiTheme="majorHAnsi" w:hAnsiTheme="majorHAnsi" w:cstheme="majorHAnsi"/>
          <w:b/>
          <w:bCs/>
          <w:i/>
          <w:color w:val="1F3864" w:themeColor="accent5" w:themeShade="80"/>
          <w:sz w:val="24"/>
          <w:lang w:val="vi-VN"/>
        </w:rPr>
      </w:pPr>
      <w:r w:rsidRPr="00F92832">
        <w:rPr>
          <w:rFonts w:asciiTheme="majorHAnsi" w:hAnsiTheme="majorHAnsi" w:cstheme="majorHAnsi"/>
          <w:b/>
          <w:bCs/>
          <w:i/>
          <w:color w:val="1F3864" w:themeColor="accent5" w:themeShade="80"/>
          <w:sz w:val="24"/>
          <w:lang w:val="vi-VN"/>
        </w:rPr>
        <w:t>Guidance</w:t>
      </w:r>
    </w:p>
    <w:p w:rsidR="006A4EEA" w:rsidRPr="00F92832" w:rsidRDefault="006A4EEA" w:rsidP="00687A29">
      <w:pPr>
        <w:spacing w:after="120"/>
        <w:ind w:left="810" w:right="-630"/>
        <w:rPr>
          <w:rFonts w:asciiTheme="majorHAnsi" w:hAnsiTheme="majorHAnsi" w:cstheme="majorHAnsi"/>
          <w:i/>
          <w:color w:val="1F3864" w:themeColor="accent5" w:themeShade="80"/>
          <w:sz w:val="24"/>
          <w:lang w:val="vi-VN"/>
        </w:rPr>
      </w:pPr>
      <w:r w:rsidRPr="00F92832">
        <w:rPr>
          <w:rFonts w:asciiTheme="majorHAnsi" w:hAnsiTheme="majorHAnsi" w:cstheme="majorHAnsi"/>
          <w:i/>
          <w:color w:val="1F3864" w:themeColor="accent5" w:themeShade="80"/>
          <w:sz w:val="24"/>
          <w:lang w:val="vi-VN"/>
        </w:rPr>
        <w:t>Tailor these responsibilities to be project specific.  Section 3.1.1.1 may be addressed in the project planning documents</w:t>
      </w:r>
    </w:p>
    <w:p w:rsidR="006A4EEA" w:rsidRPr="00F92832" w:rsidRDefault="006A4EEA" w:rsidP="00556D78">
      <w:pPr>
        <w:pStyle w:val="ListParagraph"/>
        <w:numPr>
          <w:ilvl w:val="0"/>
          <w:numId w:val="12"/>
        </w:numPr>
        <w:spacing w:after="120"/>
        <w:ind w:left="1080" w:right="-630"/>
        <w:rPr>
          <w:rFonts w:asciiTheme="majorHAnsi" w:hAnsiTheme="majorHAnsi" w:cstheme="majorHAnsi"/>
          <w:sz w:val="24"/>
          <w:lang w:val="vi-VN"/>
        </w:rPr>
      </w:pPr>
      <w:bookmarkStart w:id="164" w:name="_Toc336241424"/>
      <w:bookmarkStart w:id="165" w:name="_Toc420286701"/>
      <w:r w:rsidRPr="00F92832">
        <w:rPr>
          <w:rFonts w:asciiTheme="majorHAnsi" w:hAnsiTheme="majorHAnsi" w:cstheme="majorHAnsi"/>
          <w:b/>
          <w:bCs/>
          <w:sz w:val="24"/>
          <w:lang w:val="vi-VN"/>
        </w:rPr>
        <w:t>CM Planning and Management.</w:t>
      </w:r>
      <w:r w:rsidRPr="00F92832">
        <w:rPr>
          <w:rFonts w:asciiTheme="majorHAnsi" w:hAnsiTheme="majorHAnsi" w:cstheme="majorHAnsi"/>
          <w:sz w:val="24"/>
          <w:lang w:val="vi-VN"/>
        </w:rPr>
        <w:t xml:space="preserve">  CM Planning and Management responsibilities are listed below:</w:t>
      </w:r>
    </w:p>
    <w:p w:rsidR="006A4EEA" w:rsidRPr="00F92832" w:rsidRDefault="006A4EEA" w:rsidP="00556D78">
      <w:pPr>
        <w:pStyle w:val="Bullet"/>
        <w:numPr>
          <w:ilvl w:val="0"/>
          <w:numId w:val="11"/>
        </w:numPr>
        <w:tabs>
          <w:tab w:val="clear" w:pos="720"/>
        </w:tabs>
        <w:spacing w:before="0" w:after="120"/>
        <w:ind w:left="1260" w:right="-630"/>
        <w:rPr>
          <w:rFonts w:asciiTheme="majorHAnsi" w:hAnsiTheme="majorHAnsi" w:cstheme="majorHAnsi"/>
          <w:sz w:val="24"/>
          <w:lang w:val="vi-VN"/>
        </w:rPr>
      </w:pPr>
      <w:r w:rsidRPr="00F92832">
        <w:rPr>
          <w:rFonts w:asciiTheme="majorHAnsi" w:hAnsiTheme="majorHAnsi" w:cstheme="majorHAnsi"/>
          <w:sz w:val="24"/>
          <w:lang w:val="vi-VN"/>
        </w:rPr>
        <w:t>Ensure that the appropriate procedures are planned and implemented.</w:t>
      </w:r>
    </w:p>
    <w:p w:rsidR="006A4EEA" w:rsidRPr="00F92832" w:rsidRDefault="006A4EEA" w:rsidP="00556D78">
      <w:pPr>
        <w:pStyle w:val="Bullet"/>
        <w:numPr>
          <w:ilvl w:val="0"/>
          <w:numId w:val="11"/>
        </w:numPr>
        <w:tabs>
          <w:tab w:val="clear" w:pos="720"/>
        </w:tabs>
        <w:spacing w:before="0" w:after="120"/>
        <w:ind w:left="1260" w:right="-630"/>
        <w:rPr>
          <w:rFonts w:asciiTheme="majorHAnsi" w:hAnsiTheme="majorHAnsi" w:cstheme="majorHAnsi"/>
          <w:sz w:val="24"/>
          <w:lang w:val="vi-VN"/>
        </w:rPr>
      </w:pPr>
      <w:r w:rsidRPr="00F92832">
        <w:rPr>
          <w:rFonts w:asciiTheme="majorHAnsi" w:hAnsiTheme="majorHAnsi" w:cstheme="majorHAnsi"/>
          <w:sz w:val="24"/>
          <w:lang w:val="vi-VN"/>
        </w:rPr>
        <w:t>Establish responsibilities for accomplishing CM activities.</w:t>
      </w:r>
    </w:p>
    <w:p w:rsidR="006A4EEA" w:rsidRPr="00F92832" w:rsidRDefault="006A4EEA" w:rsidP="00556D78">
      <w:pPr>
        <w:pStyle w:val="Bullet"/>
        <w:numPr>
          <w:ilvl w:val="0"/>
          <w:numId w:val="11"/>
        </w:numPr>
        <w:tabs>
          <w:tab w:val="clear" w:pos="720"/>
        </w:tabs>
        <w:spacing w:before="0" w:after="120"/>
        <w:ind w:left="1260" w:right="-630"/>
        <w:rPr>
          <w:rFonts w:asciiTheme="majorHAnsi" w:hAnsiTheme="majorHAnsi" w:cstheme="majorHAnsi"/>
          <w:sz w:val="24"/>
          <w:lang w:val="vi-VN"/>
        </w:rPr>
      </w:pPr>
      <w:r w:rsidRPr="00F92832">
        <w:rPr>
          <w:rFonts w:asciiTheme="majorHAnsi" w:hAnsiTheme="majorHAnsi" w:cstheme="majorHAnsi"/>
          <w:sz w:val="24"/>
          <w:lang w:val="vi-VN"/>
        </w:rPr>
        <w:t>Determine and acquire necessary resources and facilities.</w:t>
      </w:r>
    </w:p>
    <w:p w:rsidR="006A4EEA" w:rsidRPr="00F92832" w:rsidRDefault="006A4EEA" w:rsidP="00556D78">
      <w:pPr>
        <w:pStyle w:val="Bullet"/>
        <w:numPr>
          <w:ilvl w:val="0"/>
          <w:numId w:val="11"/>
        </w:numPr>
        <w:tabs>
          <w:tab w:val="clear" w:pos="720"/>
        </w:tabs>
        <w:spacing w:before="0" w:after="120"/>
        <w:ind w:left="1260" w:right="-630"/>
        <w:rPr>
          <w:rFonts w:asciiTheme="majorHAnsi" w:hAnsiTheme="majorHAnsi" w:cstheme="majorHAnsi"/>
          <w:sz w:val="24"/>
          <w:lang w:val="vi-VN"/>
        </w:rPr>
      </w:pPr>
      <w:r w:rsidRPr="00F92832">
        <w:rPr>
          <w:rFonts w:asciiTheme="majorHAnsi" w:hAnsiTheme="majorHAnsi" w:cstheme="majorHAnsi"/>
          <w:sz w:val="24"/>
          <w:lang w:val="vi-VN"/>
        </w:rPr>
        <w:lastRenderedPageBreak/>
        <w:t>Provide continuous review and improvement of the CM Process.</w:t>
      </w:r>
    </w:p>
    <w:p w:rsidR="006A4EEA" w:rsidRPr="00F92832" w:rsidRDefault="006A4EEA" w:rsidP="00556D78">
      <w:pPr>
        <w:pStyle w:val="Bullet"/>
        <w:numPr>
          <w:ilvl w:val="0"/>
          <w:numId w:val="11"/>
        </w:numPr>
        <w:tabs>
          <w:tab w:val="clear" w:pos="720"/>
        </w:tabs>
        <w:spacing w:before="0" w:after="120"/>
        <w:ind w:left="1260" w:right="-630"/>
        <w:rPr>
          <w:rFonts w:asciiTheme="majorHAnsi" w:hAnsiTheme="majorHAnsi" w:cstheme="majorHAnsi"/>
          <w:sz w:val="24"/>
          <w:lang w:val="vi-VN"/>
        </w:rPr>
      </w:pPr>
      <w:r w:rsidRPr="00F92832">
        <w:rPr>
          <w:rFonts w:asciiTheme="majorHAnsi" w:hAnsiTheme="majorHAnsi" w:cstheme="majorHAnsi"/>
          <w:sz w:val="24"/>
          <w:lang w:val="vi-VN"/>
        </w:rPr>
        <w:t>Report to higher-level management on the status of ongoing CM activities.</w:t>
      </w:r>
    </w:p>
    <w:p w:rsidR="006A4EEA" w:rsidRPr="00F92832" w:rsidRDefault="006A4EEA" w:rsidP="00556D78">
      <w:pPr>
        <w:pStyle w:val="Bullet"/>
        <w:numPr>
          <w:ilvl w:val="0"/>
          <w:numId w:val="11"/>
        </w:numPr>
        <w:tabs>
          <w:tab w:val="clear" w:pos="720"/>
        </w:tabs>
        <w:spacing w:before="0" w:after="120"/>
        <w:ind w:left="1260" w:right="-630"/>
        <w:rPr>
          <w:rFonts w:asciiTheme="majorHAnsi" w:hAnsiTheme="majorHAnsi" w:cstheme="majorHAnsi"/>
          <w:sz w:val="24"/>
          <w:lang w:val="vi-VN"/>
        </w:rPr>
      </w:pPr>
      <w:r w:rsidRPr="00F92832">
        <w:rPr>
          <w:rFonts w:asciiTheme="majorHAnsi" w:hAnsiTheme="majorHAnsi" w:cstheme="majorHAnsi"/>
          <w:sz w:val="24"/>
          <w:lang w:val="vi-VN"/>
        </w:rPr>
        <w:t>Resolve any discrepancies or issues relating to the accomplishment of CM activities.</w:t>
      </w:r>
    </w:p>
    <w:p w:rsidR="006A4EEA" w:rsidRPr="00F92832" w:rsidRDefault="006A4EEA" w:rsidP="00556D78">
      <w:pPr>
        <w:pStyle w:val="ListParagraph"/>
        <w:numPr>
          <w:ilvl w:val="0"/>
          <w:numId w:val="13"/>
        </w:numPr>
        <w:tabs>
          <w:tab w:val="left" w:pos="1170"/>
        </w:tabs>
        <w:spacing w:after="120"/>
        <w:ind w:left="1170"/>
        <w:rPr>
          <w:rFonts w:asciiTheme="majorHAnsi" w:hAnsiTheme="majorHAnsi" w:cstheme="majorHAnsi"/>
          <w:sz w:val="24"/>
          <w:lang w:val="vi-VN"/>
        </w:rPr>
      </w:pPr>
      <w:r w:rsidRPr="00F92832">
        <w:rPr>
          <w:rFonts w:asciiTheme="majorHAnsi" w:hAnsiTheme="majorHAnsi" w:cstheme="majorHAnsi"/>
          <w:b/>
          <w:bCs/>
          <w:sz w:val="24"/>
          <w:lang w:val="vi-VN"/>
        </w:rPr>
        <w:t>Configuration Identification</w:t>
      </w:r>
      <w:bookmarkEnd w:id="164"/>
      <w:bookmarkEnd w:id="165"/>
      <w:r w:rsidRPr="00F92832">
        <w:rPr>
          <w:rFonts w:asciiTheme="majorHAnsi" w:hAnsiTheme="majorHAnsi" w:cstheme="majorHAnsi"/>
          <w:b/>
          <w:bCs/>
          <w:sz w:val="24"/>
          <w:lang w:val="vi-VN"/>
        </w:rPr>
        <w:t xml:space="preserve">. </w:t>
      </w:r>
      <w:r w:rsidRPr="00F92832">
        <w:rPr>
          <w:rFonts w:asciiTheme="majorHAnsi" w:hAnsiTheme="majorHAnsi" w:cstheme="majorHAnsi"/>
          <w:sz w:val="24"/>
          <w:lang w:val="vi-VN"/>
        </w:rPr>
        <w:t>Configuration Identification responsibilities are listed below:</w:t>
      </w:r>
    </w:p>
    <w:p w:rsidR="006A4EEA" w:rsidRPr="00F92832" w:rsidRDefault="006A4EEA" w:rsidP="00556D78">
      <w:pPr>
        <w:pStyle w:val="Bullet"/>
        <w:numPr>
          <w:ilvl w:val="0"/>
          <w:numId w:val="14"/>
        </w:numPr>
        <w:spacing w:before="0" w:after="120"/>
        <w:ind w:left="1260" w:right="-630"/>
        <w:rPr>
          <w:rFonts w:asciiTheme="majorHAnsi" w:hAnsiTheme="majorHAnsi" w:cstheme="majorHAnsi"/>
          <w:sz w:val="24"/>
          <w:lang w:val="vi-VN"/>
        </w:rPr>
      </w:pPr>
      <w:r w:rsidRPr="00F92832">
        <w:rPr>
          <w:rFonts w:asciiTheme="majorHAnsi" w:hAnsiTheme="majorHAnsi" w:cstheme="majorHAnsi"/>
          <w:sz w:val="24"/>
          <w:lang w:val="vi-VN"/>
        </w:rPr>
        <w:t>Establish methods and procedures for unique identification of CIs.</w:t>
      </w:r>
    </w:p>
    <w:p w:rsidR="006A4EEA" w:rsidRPr="00F92832" w:rsidRDefault="006A4EEA" w:rsidP="00556D78">
      <w:pPr>
        <w:pStyle w:val="Bullet"/>
        <w:numPr>
          <w:ilvl w:val="0"/>
          <w:numId w:val="14"/>
        </w:numPr>
        <w:spacing w:before="0" w:after="120"/>
        <w:ind w:left="1260" w:right="-630"/>
        <w:rPr>
          <w:rFonts w:asciiTheme="majorHAnsi" w:hAnsiTheme="majorHAnsi" w:cstheme="majorHAnsi"/>
          <w:sz w:val="24"/>
          <w:lang w:val="vi-VN"/>
        </w:rPr>
      </w:pPr>
      <w:r w:rsidRPr="00F92832">
        <w:rPr>
          <w:rFonts w:asciiTheme="majorHAnsi" w:hAnsiTheme="majorHAnsi" w:cstheme="majorHAnsi"/>
          <w:sz w:val="24"/>
          <w:lang w:val="vi-VN"/>
        </w:rPr>
        <w:t>Coordinate assignment of identifying numbers for CIs and documents.</w:t>
      </w:r>
    </w:p>
    <w:p w:rsidR="006A4EEA" w:rsidRPr="00F92832" w:rsidRDefault="006A4EEA" w:rsidP="00556D78">
      <w:pPr>
        <w:pStyle w:val="Bullet"/>
        <w:numPr>
          <w:ilvl w:val="0"/>
          <w:numId w:val="14"/>
        </w:numPr>
        <w:spacing w:before="0" w:after="120"/>
        <w:ind w:left="1260" w:right="-630"/>
        <w:rPr>
          <w:rFonts w:asciiTheme="majorHAnsi" w:hAnsiTheme="majorHAnsi" w:cstheme="majorHAnsi"/>
          <w:sz w:val="24"/>
          <w:lang w:val="vi-VN"/>
        </w:rPr>
      </w:pPr>
      <w:r w:rsidRPr="00F92832">
        <w:rPr>
          <w:rFonts w:asciiTheme="majorHAnsi" w:hAnsiTheme="majorHAnsi" w:cstheme="majorHAnsi"/>
          <w:sz w:val="24"/>
          <w:lang w:val="vi-VN"/>
        </w:rPr>
        <w:t>Establish and maintain Functional, Allocated and Product Baselines, and the Developmental Configurations (identify, document, archive, and track changes to system releases).</w:t>
      </w:r>
    </w:p>
    <w:p w:rsidR="006A4EEA" w:rsidRPr="00F92832" w:rsidRDefault="006A4EEA" w:rsidP="00556D78">
      <w:pPr>
        <w:pStyle w:val="Bullet"/>
        <w:numPr>
          <w:ilvl w:val="0"/>
          <w:numId w:val="14"/>
        </w:numPr>
        <w:spacing w:before="0" w:after="120"/>
        <w:ind w:left="1260" w:right="-630"/>
        <w:rPr>
          <w:rFonts w:asciiTheme="majorHAnsi" w:hAnsiTheme="majorHAnsi" w:cstheme="majorHAnsi"/>
          <w:sz w:val="24"/>
          <w:lang w:val="vi-VN"/>
        </w:rPr>
      </w:pPr>
      <w:r w:rsidRPr="00F92832">
        <w:rPr>
          <w:rFonts w:asciiTheme="majorHAnsi" w:hAnsiTheme="majorHAnsi" w:cstheme="majorHAnsi"/>
          <w:sz w:val="24"/>
          <w:lang w:val="vi-VN"/>
        </w:rPr>
        <w:t>Establish and follow release procedures to obtain Product Baselines for new version releases.</w:t>
      </w:r>
    </w:p>
    <w:p w:rsidR="006A4EEA" w:rsidRPr="00F92832" w:rsidRDefault="006A4EEA" w:rsidP="00556D78">
      <w:pPr>
        <w:pStyle w:val="Bullet"/>
        <w:numPr>
          <w:ilvl w:val="0"/>
          <w:numId w:val="14"/>
        </w:numPr>
        <w:spacing w:before="0" w:after="120"/>
        <w:ind w:left="1260" w:right="-630"/>
        <w:rPr>
          <w:rFonts w:asciiTheme="majorHAnsi" w:hAnsiTheme="majorHAnsi" w:cstheme="majorHAnsi"/>
          <w:sz w:val="24"/>
          <w:lang w:val="vi-VN"/>
        </w:rPr>
      </w:pPr>
      <w:r w:rsidRPr="00F92832">
        <w:rPr>
          <w:rFonts w:asciiTheme="majorHAnsi" w:hAnsiTheme="majorHAnsi" w:cstheme="majorHAnsi"/>
          <w:sz w:val="24"/>
          <w:lang w:val="vi-VN"/>
        </w:rPr>
        <w:t>Provide documentation that reflects the release hardware and/or software package.</w:t>
      </w:r>
    </w:p>
    <w:p w:rsidR="006A4EEA" w:rsidRPr="00F92832" w:rsidRDefault="006A4EEA" w:rsidP="00556D78">
      <w:pPr>
        <w:pStyle w:val="Bullet"/>
        <w:numPr>
          <w:ilvl w:val="0"/>
          <w:numId w:val="14"/>
        </w:numPr>
        <w:spacing w:before="0" w:after="120"/>
        <w:ind w:left="1260" w:right="-630"/>
        <w:rPr>
          <w:rFonts w:asciiTheme="majorHAnsi" w:hAnsiTheme="majorHAnsi" w:cstheme="majorHAnsi"/>
          <w:sz w:val="24"/>
          <w:lang w:val="vi-VN"/>
        </w:rPr>
      </w:pPr>
      <w:r w:rsidRPr="00F92832">
        <w:rPr>
          <w:rFonts w:asciiTheme="majorHAnsi" w:hAnsiTheme="majorHAnsi" w:cstheme="majorHAnsi"/>
          <w:sz w:val="24"/>
          <w:lang w:val="vi-VN"/>
        </w:rPr>
        <w:t>Coordinate release of hardware, software and associated documentation to release organizations.</w:t>
      </w:r>
    </w:p>
    <w:p w:rsidR="006A4EEA" w:rsidRPr="00F92832" w:rsidRDefault="006A4EEA" w:rsidP="00556D78">
      <w:pPr>
        <w:pStyle w:val="Bullet"/>
        <w:numPr>
          <w:ilvl w:val="0"/>
          <w:numId w:val="14"/>
        </w:numPr>
        <w:spacing w:before="0" w:after="120"/>
        <w:ind w:left="1260" w:right="-630"/>
        <w:rPr>
          <w:rFonts w:asciiTheme="majorHAnsi" w:hAnsiTheme="majorHAnsi" w:cstheme="majorHAnsi"/>
          <w:sz w:val="24"/>
          <w:lang w:val="vi-VN"/>
        </w:rPr>
      </w:pPr>
      <w:r w:rsidRPr="00F92832">
        <w:rPr>
          <w:rFonts w:asciiTheme="majorHAnsi" w:hAnsiTheme="majorHAnsi" w:cstheme="majorHAnsi"/>
          <w:sz w:val="24"/>
          <w:lang w:val="vi-VN"/>
        </w:rPr>
        <w:t>Maintain records and prepare reports on release coordination activities.</w:t>
      </w:r>
    </w:p>
    <w:p w:rsidR="006A4EEA" w:rsidRPr="00F92832" w:rsidRDefault="006A4EEA" w:rsidP="00556D78">
      <w:pPr>
        <w:pStyle w:val="ListParagraph"/>
        <w:numPr>
          <w:ilvl w:val="0"/>
          <w:numId w:val="13"/>
        </w:numPr>
        <w:spacing w:after="120"/>
        <w:ind w:left="1170" w:right="-630"/>
        <w:rPr>
          <w:rFonts w:asciiTheme="majorHAnsi" w:hAnsiTheme="majorHAnsi" w:cstheme="majorHAnsi"/>
          <w:sz w:val="24"/>
          <w:lang w:val="vi-VN"/>
        </w:rPr>
      </w:pPr>
      <w:bookmarkStart w:id="166" w:name="_Toc336241425"/>
      <w:bookmarkStart w:id="167" w:name="_Toc420286702"/>
      <w:r w:rsidRPr="00F92832">
        <w:rPr>
          <w:rFonts w:asciiTheme="majorHAnsi" w:hAnsiTheme="majorHAnsi" w:cstheme="majorHAnsi"/>
          <w:b/>
          <w:bCs/>
          <w:sz w:val="24"/>
          <w:lang w:val="vi-VN"/>
        </w:rPr>
        <w:t>Configuration Control</w:t>
      </w:r>
      <w:bookmarkEnd w:id="166"/>
      <w:bookmarkEnd w:id="167"/>
      <w:r w:rsidRPr="00F92832">
        <w:rPr>
          <w:rFonts w:asciiTheme="majorHAnsi" w:hAnsiTheme="majorHAnsi" w:cstheme="majorHAnsi"/>
          <w:b/>
          <w:bCs/>
          <w:sz w:val="24"/>
          <w:lang w:val="vi-VN"/>
        </w:rPr>
        <w:t xml:space="preserve">.  </w:t>
      </w:r>
      <w:r w:rsidRPr="00F92832">
        <w:rPr>
          <w:rFonts w:asciiTheme="majorHAnsi" w:hAnsiTheme="majorHAnsi" w:cstheme="majorHAnsi"/>
          <w:sz w:val="24"/>
          <w:lang w:val="vi-VN"/>
        </w:rPr>
        <w:t>Configuration Control responsibilities are listed below:</w:t>
      </w:r>
    </w:p>
    <w:p w:rsidR="006A4EEA" w:rsidRPr="00F92832" w:rsidRDefault="006A4EEA" w:rsidP="00556D78">
      <w:pPr>
        <w:pStyle w:val="Bullet"/>
        <w:numPr>
          <w:ilvl w:val="0"/>
          <w:numId w:val="15"/>
        </w:numPr>
        <w:tabs>
          <w:tab w:val="clear" w:pos="720"/>
          <w:tab w:val="left" w:pos="1170"/>
        </w:tabs>
        <w:spacing w:before="0" w:after="120"/>
        <w:ind w:left="1260" w:right="-630"/>
        <w:rPr>
          <w:rFonts w:asciiTheme="majorHAnsi" w:hAnsiTheme="majorHAnsi" w:cstheme="majorHAnsi"/>
          <w:sz w:val="24"/>
          <w:lang w:val="vi-VN"/>
        </w:rPr>
      </w:pPr>
      <w:r w:rsidRPr="00F92832">
        <w:rPr>
          <w:rFonts w:asciiTheme="majorHAnsi" w:hAnsiTheme="majorHAnsi" w:cstheme="majorHAnsi"/>
          <w:sz w:val="24"/>
          <w:lang w:val="vi-VN"/>
        </w:rPr>
        <w:t>Establish and use configuration controls for software, hardware and documentation.</w:t>
      </w:r>
    </w:p>
    <w:p w:rsidR="006A4EEA" w:rsidRPr="00F92832" w:rsidRDefault="006A4EEA" w:rsidP="00556D78">
      <w:pPr>
        <w:pStyle w:val="Bullet"/>
        <w:numPr>
          <w:ilvl w:val="0"/>
          <w:numId w:val="15"/>
        </w:numPr>
        <w:tabs>
          <w:tab w:val="clear" w:pos="720"/>
          <w:tab w:val="left" w:pos="1170"/>
        </w:tabs>
        <w:spacing w:before="0" w:after="120"/>
        <w:ind w:left="1260" w:right="-630"/>
        <w:rPr>
          <w:rFonts w:asciiTheme="majorHAnsi" w:hAnsiTheme="majorHAnsi" w:cstheme="majorHAnsi"/>
          <w:sz w:val="24"/>
          <w:lang w:val="vi-VN"/>
        </w:rPr>
      </w:pPr>
      <w:r w:rsidRPr="00F92832">
        <w:rPr>
          <w:rFonts w:asciiTheme="majorHAnsi" w:hAnsiTheme="majorHAnsi" w:cstheme="majorHAnsi"/>
          <w:sz w:val="24"/>
          <w:lang w:val="vi-VN"/>
        </w:rPr>
        <w:t>Establish and document configuration change control procedures.</w:t>
      </w:r>
    </w:p>
    <w:p w:rsidR="006A4EEA" w:rsidRPr="00F92832" w:rsidRDefault="006A4EEA" w:rsidP="00556D78">
      <w:pPr>
        <w:pStyle w:val="Bullet"/>
        <w:numPr>
          <w:ilvl w:val="0"/>
          <w:numId w:val="15"/>
        </w:numPr>
        <w:tabs>
          <w:tab w:val="clear" w:pos="720"/>
          <w:tab w:val="left" w:pos="1170"/>
        </w:tabs>
        <w:spacing w:before="0" w:after="120"/>
        <w:ind w:left="1260" w:right="-630"/>
        <w:rPr>
          <w:rFonts w:asciiTheme="majorHAnsi" w:hAnsiTheme="majorHAnsi" w:cstheme="majorHAnsi"/>
          <w:sz w:val="24"/>
          <w:lang w:val="vi-VN"/>
        </w:rPr>
      </w:pPr>
      <w:r w:rsidRPr="00F92832">
        <w:rPr>
          <w:rFonts w:asciiTheme="majorHAnsi" w:hAnsiTheme="majorHAnsi" w:cstheme="majorHAnsi"/>
          <w:sz w:val="24"/>
          <w:lang w:val="vi-VN"/>
        </w:rPr>
        <w:t>Serve as a member of the Configuration Control Board (CCB).  CM is responsible for preparing and distributing the meeting agenda and minutes, and for recording action items and their resolution.</w:t>
      </w:r>
    </w:p>
    <w:p w:rsidR="006A4EEA" w:rsidRPr="00F92832" w:rsidRDefault="006A4EEA" w:rsidP="00687A29">
      <w:pPr>
        <w:spacing w:after="120"/>
        <w:ind w:left="900"/>
        <w:rPr>
          <w:rFonts w:asciiTheme="majorHAnsi" w:hAnsiTheme="majorHAnsi" w:cstheme="majorHAnsi"/>
          <w:b/>
          <w:bCs/>
          <w:i/>
          <w:iCs/>
          <w:color w:val="1F3864" w:themeColor="accent5" w:themeShade="80"/>
          <w:sz w:val="24"/>
          <w:lang w:val="vi-VN"/>
        </w:rPr>
      </w:pPr>
      <w:r w:rsidRPr="00F92832">
        <w:rPr>
          <w:rFonts w:asciiTheme="majorHAnsi" w:hAnsiTheme="majorHAnsi" w:cstheme="majorHAnsi"/>
          <w:b/>
          <w:bCs/>
          <w:i/>
          <w:iCs/>
          <w:color w:val="1F3864" w:themeColor="accent5" w:themeShade="80"/>
          <w:sz w:val="24"/>
          <w:lang w:val="vi-VN"/>
        </w:rPr>
        <w:t>Guidance</w:t>
      </w:r>
    </w:p>
    <w:p w:rsidR="006A4EEA" w:rsidRPr="00F92832" w:rsidRDefault="006A4EEA" w:rsidP="00687A29">
      <w:pPr>
        <w:spacing w:after="120"/>
        <w:ind w:left="900" w:right="-630"/>
        <w:rPr>
          <w:rFonts w:asciiTheme="majorHAnsi" w:hAnsiTheme="majorHAnsi" w:cstheme="majorHAnsi"/>
          <w:b/>
          <w:bCs/>
          <w:i/>
          <w:iCs/>
          <w:color w:val="1F3864" w:themeColor="accent5" w:themeShade="80"/>
          <w:sz w:val="24"/>
          <w:lang w:val="vi-VN"/>
        </w:rPr>
      </w:pPr>
      <w:r w:rsidRPr="00F92832">
        <w:rPr>
          <w:rFonts w:asciiTheme="majorHAnsi" w:hAnsiTheme="majorHAnsi" w:cstheme="majorHAnsi"/>
          <w:i/>
          <w:iCs/>
          <w:color w:val="1F3864" w:themeColor="accent5" w:themeShade="80"/>
          <w:sz w:val="24"/>
          <w:lang w:val="vi-VN"/>
        </w:rPr>
        <w:t>If the CM Group assists the Design and Development Group with maintaining CM control of Development Configurations, describe this here.</w:t>
      </w:r>
    </w:p>
    <w:p w:rsidR="006A4EEA" w:rsidRPr="00BE4372" w:rsidRDefault="006A4EEA" w:rsidP="00556D78">
      <w:pPr>
        <w:pStyle w:val="Bullet"/>
        <w:numPr>
          <w:ilvl w:val="0"/>
          <w:numId w:val="16"/>
        </w:numPr>
        <w:tabs>
          <w:tab w:val="clear" w:pos="720"/>
        </w:tabs>
        <w:spacing w:before="0" w:after="120"/>
        <w:ind w:left="1260" w:right="-630"/>
        <w:rPr>
          <w:rFonts w:asciiTheme="majorHAnsi" w:hAnsiTheme="majorHAnsi" w:cstheme="majorHAnsi"/>
          <w:sz w:val="24"/>
          <w:lang w:val="vi-VN"/>
        </w:rPr>
      </w:pPr>
      <w:r w:rsidRPr="00BE4372">
        <w:rPr>
          <w:rFonts w:asciiTheme="majorHAnsi" w:hAnsiTheme="majorHAnsi" w:cstheme="majorHAnsi"/>
          <w:sz w:val="24"/>
          <w:lang w:val="vi-VN"/>
        </w:rPr>
        <w:t xml:space="preserve">Place contents of Baselines and Developmental Configurations under configuration control. </w:t>
      </w:r>
    </w:p>
    <w:p w:rsidR="006A4EEA" w:rsidRPr="00BE4372" w:rsidRDefault="006A4EEA" w:rsidP="00556D78">
      <w:pPr>
        <w:pStyle w:val="Bullet"/>
        <w:numPr>
          <w:ilvl w:val="0"/>
          <w:numId w:val="16"/>
        </w:numPr>
        <w:tabs>
          <w:tab w:val="clear" w:pos="720"/>
        </w:tabs>
        <w:spacing w:before="0" w:after="120"/>
        <w:ind w:left="1260" w:right="-630"/>
        <w:rPr>
          <w:rFonts w:asciiTheme="majorHAnsi" w:hAnsiTheme="majorHAnsi" w:cstheme="majorHAnsi"/>
          <w:sz w:val="24"/>
          <w:lang w:val="vi-VN"/>
        </w:rPr>
      </w:pPr>
      <w:r w:rsidRPr="00BE4372">
        <w:rPr>
          <w:rFonts w:asciiTheme="majorHAnsi" w:hAnsiTheme="majorHAnsi" w:cstheme="majorHAnsi"/>
          <w:sz w:val="24"/>
          <w:lang w:val="vi-VN"/>
        </w:rPr>
        <w:t>When appropriate, generate executable load modules from controlled source code.</w:t>
      </w:r>
    </w:p>
    <w:p w:rsidR="006A4EEA" w:rsidRPr="00BE4372" w:rsidRDefault="006A4EEA" w:rsidP="00687A29">
      <w:pPr>
        <w:spacing w:after="120"/>
        <w:ind w:left="900"/>
        <w:rPr>
          <w:rFonts w:asciiTheme="majorHAnsi" w:hAnsiTheme="majorHAnsi" w:cstheme="majorHAnsi"/>
          <w:b/>
          <w:bCs/>
          <w:i/>
          <w:iCs/>
          <w:color w:val="1F3864" w:themeColor="accent5" w:themeShade="80"/>
          <w:sz w:val="24"/>
          <w:lang w:val="vi-VN"/>
        </w:rPr>
      </w:pPr>
      <w:r w:rsidRPr="00BE4372">
        <w:rPr>
          <w:rFonts w:asciiTheme="majorHAnsi" w:hAnsiTheme="majorHAnsi" w:cstheme="majorHAnsi"/>
          <w:b/>
          <w:bCs/>
          <w:i/>
          <w:iCs/>
          <w:color w:val="1F3864" w:themeColor="accent5" w:themeShade="80"/>
          <w:sz w:val="24"/>
          <w:lang w:val="vi-VN"/>
        </w:rPr>
        <w:t>Guidance</w:t>
      </w:r>
    </w:p>
    <w:p w:rsidR="006A4EEA" w:rsidRPr="00BE4372" w:rsidRDefault="006A4EEA" w:rsidP="00687A29">
      <w:pPr>
        <w:spacing w:after="120"/>
        <w:ind w:left="900" w:right="-720"/>
        <w:rPr>
          <w:rFonts w:asciiTheme="majorHAnsi" w:hAnsiTheme="majorHAnsi" w:cstheme="majorHAnsi"/>
          <w:color w:val="1F3864" w:themeColor="accent5" w:themeShade="80"/>
          <w:sz w:val="24"/>
          <w:lang w:val="vi-VN"/>
        </w:rPr>
      </w:pPr>
      <w:r w:rsidRPr="00BE4372">
        <w:rPr>
          <w:rFonts w:asciiTheme="majorHAnsi" w:hAnsiTheme="majorHAnsi" w:cstheme="majorHAnsi"/>
          <w:i/>
          <w:iCs/>
          <w:color w:val="1F3864" w:themeColor="accent5" w:themeShade="80"/>
          <w:sz w:val="24"/>
          <w:lang w:val="vi-VN"/>
        </w:rPr>
        <w:t>Describe the CM repositories supported by the CM Group.  If the project is hardware-development focused, that archive is typically described as Engineering Notebooks.  If the project is software-development focused, that archive is typically described as a Software Development Library (SDL).  Use the nomenclature that is appropriate to the project.</w:t>
      </w:r>
    </w:p>
    <w:p w:rsidR="006A4EEA" w:rsidRPr="00F44AC1" w:rsidRDefault="006A4EEA" w:rsidP="00556D78">
      <w:pPr>
        <w:pStyle w:val="Bullet"/>
        <w:numPr>
          <w:ilvl w:val="0"/>
          <w:numId w:val="17"/>
        </w:numPr>
        <w:tabs>
          <w:tab w:val="clear" w:pos="720"/>
          <w:tab w:val="num" w:pos="1260"/>
        </w:tabs>
        <w:spacing w:before="0" w:after="120"/>
        <w:ind w:left="1260" w:right="-630"/>
        <w:rPr>
          <w:rFonts w:asciiTheme="majorHAnsi" w:hAnsiTheme="majorHAnsi" w:cstheme="majorHAnsi"/>
          <w:sz w:val="24"/>
          <w:lang w:val="vi-VN"/>
        </w:rPr>
      </w:pPr>
      <w:r w:rsidRPr="00F44AC1">
        <w:rPr>
          <w:rFonts w:asciiTheme="majorHAnsi" w:hAnsiTheme="majorHAnsi" w:cstheme="majorHAnsi"/>
          <w:sz w:val="24"/>
          <w:lang w:val="vi-VN"/>
        </w:rPr>
        <w:lastRenderedPageBreak/>
        <w:t>Ensure that the contents of the Software Development Library (SDL) and/or Engineering Notebooks are changed by CM personnel, and only upon receipt of the appropriate paperwork signed by the CM Manager.</w:t>
      </w:r>
    </w:p>
    <w:p w:rsidR="006A4EEA" w:rsidRPr="00F44AC1" w:rsidRDefault="006A4EEA" w:rsidP="00556D78">
      <w:pPr>
        <w:pStyle w:val="Bullet"/>
        <w:numPr>
          <w:ilvl w:val="0"/>
          <w:numId w:val="17"/>
        </w:numPr>
        <w:tabs>
          <w:tab w:val="clear" w:pos="720"/>
          <w:tab w:val="num" w:pos="1260"/>
        </w:tabs>
        <w:spacing w:before="0" w:after="120"/>
        <w:ind w:left="1260" w:right="-630"/>
        <w:rPr>
          <w:rFonts w:asciiTheme="majorHAnsi" w:hAnsiTheme="majorHAnsi" w:cstheme="majorHAnsi"/>
          <w:sz w:val="24"/>
          <w:lang w:val="vi-VN"/>
        </w:rPr>
      </w:pPr>
      <w:r w:rsidRPr="00F44AC1">
        <w:rPr>
          <w:rFonts w:asciiTheme="majorHAnsi" w:hAnsiTheme="majorHAnsi" w:cstheme="majorHAnsi"/>
          <w:sz w:val="24"/>
          <w:lang w:val="vi-VN"/>
        </w:rPr>
        <w:t>Prepare and maintain master(s) of the currently active version of each CI until superseded by a new version.  Retain superseded versions of the master(s) in the SDL archive files.</w:t>
      </w:r>
    </w:p>
    <w:p w:rsidR="006A4EEA" w:rsidRPr="00F44AC1" w:rsidRDefault="006A4EEA" w:rsidP="00556D78">
      <w:pPr>
        <w:pStyle w:val="Bullet"/>
        <w:numPr>
          <w:ilvl w:val="0"/>
          <w:numId w:val="17"/>
        </w:numPr>
        <w:tabs>
          <w:tab w:val="clear" w:pos="720"/>
          <w:tab w:val="num" w:pos="1260"/>
        </w:tabs>
        <w:spacing w:before="0" w:after="120"/>
        <w:ind w:left="1260" w:right="-630"/>
        <w:rPr>
          <w:rFonts w:asciiTheme="majorHAnsi" w:hAnsiTheme="majorHAnsi" w:cstheme="majorHAnsi"/>
          <w:sz w:val="24"/>
          <w:lang w:val="vi-VN"/>
        </w:rPr>
      </w:pPr>
      <w:r w:rsidRPr="00F44AC1">
        <w:rPr>
          <w:rFonts w:asciiTheme="majorHAnsi" w:hAnsiTheme="majorHAnsi" w:cstheme="majorHAnsi"/>
          <w:sz w:val="24"/>
          <w:lang w:val="vi-VN"/>
        </w:rPr>
        <w:t>Maintain records and prepare reports on SDL activities and software products.</w:t>
      </w:r>
    </w:p>
    <w:p w:rsidR="006A4EEA" w:rsidRPr="00F44AC1" w:rsidRDefault="006A4EEA" w:rsidP="00556D78">
      <w:pPr>
        <w:pStyle w:val="Bullet"/>
        <w:numPr>
          <w:ilvl w:val="0"/>
          <w:numId w:val="17"/>
        </w:numPr>
        <w:tabs>
          <w:tab w:val="clear" w:pos="720"/>
          <w:tab w:val="num" w:pos="1260"/>
        </w:tabs>
        <w:spacing w:before="0" w:after="120"/>
        <w:ind w:left="1260" w:right="-630"/>
        <w:rPr>
          <w:rFonts w:asciiTheme="majorHAnsi" w:hAnsiTheme="majorHAnsi" w:cstheme="majorHAnsi"/>
          <w:sz w:val="24"/>
          <w:lang w:val="vi-VN"/>
        </w:rPr>
      </w:pPr>
      <w:r w:rsidRPr="00F44AC1">
        <w:rPr>
          <w:rFonts w:asciiTheme="majorHAnsi" w:hAnsiTheme="majorHAnsi" w:cstheme="majorHAnsi"/>
          <w:sz w:val="24"/>
          <w:lang w:val="vi-VN"/>
        </w:rPr>
        <w:t>Perform non-technical checks of software and/or hardware documentation.</w:t>
      </w:r>
    </w:p>
    <w:p w:rsidR="006A4EEA" w:rsidRPr="00F44AC1" w:rsidRDefault="006A4EEA" w:rsidP="00556D78">
      <w:pPr>
        <w:pStyle w:val="Bullet"/>
        <w:numPr>
          <w:ilvl w:val="0"/>
          <w:numId w:val="17"/>
        </w:numPr>
        <w:tabs>
          <w:tab w:val="clear" w:pos="720"/>
          <w:tab w:val="num" w:pos="1260"/>
        </w:tabs>
        <w:spacing w:before="0" w:after="120"/>
        <w:ind w:left="1260" w:right="-630"/>
        <w:rPr>
          <w:rFonts w:asciiTheme="majorHAnsi" w:hAnsiTheme="majorHAnsi" w:cstheme="majorHAnsi"/>
          <w:sz w:val="24"/>
          <w:lang w:val="vi-VN"/>
        </w:rPr>
      </w:pPr>
      <w:r w:rsidRPr="00F44AC1">
        <w:rPr>
          <w:rFonts w:asciiTheme="majorHAnsi" w:hAnsiTheme="majorHAnsi" w:cstheme="majorHAnsi"/>
          <w:sz w:val="24"/>
          <w:lang w:val="vi-VN"/>
        </w:rPr>
        <w:t>Interface with Change Review Board (CRB) Chairperson to schedule CRB meetings, prepare CRB agendas, and record CRB meeting minutes.</w:t>
      </w:r>
    </w:p>
    <w:p w:rsidR="006A4EEA" w:rsidRPr="00F44AC1" w:rsidRDefault="006A4EEA" w:rsidP="00556D78">
      <w:pPr>
        <w:pStyle w:val="TOC-headings"/>
        <w:numPr>
          <w:ilvl w:val="0"/>
          <w:numId w:val="13"/>
        </w:numPr>
        <w:tabs>
          <w:tab w:val="clear" w:pos="9360"/>
          <w:tab w:val="left" w:pos="1170"/>
        </w:tabs>
        <w:spacing w:before="0"/>
        <w:ind w:left="1170"/>
        <w:rPr>
          <w:rFonts w:asciiTheme="majorHAnsi" w:hAnsiTheme="majorHAnsi" w:cstheme="majorHAnsi"/>
          <w:b w:val="0"/>
          <w:bCs/>
          <w:sz w:val="24"/>
          <w:lang w:val="vi-VN"/>
        </w:rPr>
      </w:pPr>
      <w:bookmarkStart w:id="168" w:name="_Toc336241426"/>
      <w:bookmarkStart w:id="169" w:name="_Toc420286703"/>
      <w:r w:rsidRPr="00F44AC1">
        <w:rPr>
          <w:rFonts w:asciiTheme="majorHAnsi" w:hAnsiTheme="majorHAnsi" w:cstheme="majorHAnsi"/>
          <w:sz w:val="24"/>
          <w:lang w:val="vi-VN"/>
        </w:rPr>
        <w:t>Configuration Status Accounting</w:t>
      </w:r>
      <w:bookmarkEnd w:id="168"/>
      <w:bookmarkEnd w:id="169"/>
      <w:r w:rsidRPr="00F44AC1">
        <w:rPr>
          <w:rFonts w:asciiTheme="majorHAnsi" w:hAnsiTheme="majorHAnsi" w:cstheme="majorHAnsi"/>
          <w:sz w:val="24"/>
          <w:lang w:val="vi-VN"/>
        </w:rPr>
        <w:t xml:space="preserve">.  </w:t>
      </w:r>
      <w:r w:rsidRPr="00F44AC1">
        <w:rPr>
          <w:rFonts w:asciiTheme="majorHAnsi" w:hAnsiTheme="majorHAnsi" w:cstheme="majorHAnsi"/>
          <w:b w:val="0"/>
          <w:bCs/>
          <w:sz w:val="24"/>
          <w:lang w:val="vi-VN"/>
        </w:rPr>
        <w:t>Support of CSA includes the items listed below:</w:t>
      </w:r>
    </w:p>
    <w:p w:rsidR="006A4EEA" w:rsidRPr="00F44AC1" w:rsidRDefault="006A4EEA" w:rsidP="00556D78">
      <w:pPr>
        <w:pStyle w:val="Bullet"/>
        <w:numPr>
          <w:ilvl w:val="0"/>
          <w:numId w:val="18"/>
        </w:numPr>
        <w:spacing w:before="0" w:after="120"/>
        <w:ind w:left="1260" w:right="-630"/>
        <w:rPr>
          <w:rFonts w:asciiTheme="majorHAnsi" w:hAnsiTheme="majorHAnsi" w:cstheme="majorHAnsi"/>
          <w:sz w:val="24"/>
          <w:lang w:val="vi-VN"/>
        </w:rPr>
      </w:pPr>
      <w:r w:rsidRPr="00F44AC1">
        <w:rPr>
          <w:rFonts w:asciiTheme="majorHAnsi" w:hAnsiTheme="majorHAnsi" w:cstheme="majorHAnsi"/>
          <w:sz w:val="24"/>
          <w:lang w:val="vi-VN"/>
        </w:rPr>
        <w:t>Provide CSA recording and reporting.</w:t>
      </w:r>
    </w:p>
    <w:p w:rsidR="006A4EEA" w:rsidRPr="00F44AC1" w:rsidRDefault="006A4EEA" w:rsidP="00556D78">
      <w:pPr>
        <w:pStyle w:val="Bullet"/>
        <w:numPr>
          <w:ilvl w:val="0"/>
          <w:numId w:val="18"/>
        </w:numPr>
        <w:spacing w:before="0" w:after="120"/>
        <w:ind w:left="1260" w:right="-630"/>
        <w:rPr>
          <w:rFonts w:asciiTheme="majorHAnsi" w:hAnsiTheme="majorHAnsi" w:cstheme="majorHAnsi"/>
          <w:sz w:val="24"/>
          <w:lang w:val="vi-VN"/>
        </w:rPr>
      </w:pPr>
      <w:r w:rsidRPr="00F44AC1">
        <w:rPr>
          <w:rFonts w:asciiTheme="majorHAnsi" w:hAnsiTheme="majorHAnsi" w:cstheme="majorHAnsi"/>
          <w:sz w:val="24"/>
          <w:lang w:val="vi-VN"/>
        </w:rPr>
        <w:t xml:space="preserve">Maintain an accounting of configuration item changes by tracking change requests, ensuring traceability to a </w:t>
      </w:r>
      <w:r w:rsidRPr="00F44AC1">
        <w:rPr>
          <w:rFonts w:asciiTheme="majorHAnsi" w:hAnsiTheme="majorHAnsi" w:cstheme="majorHAnsi"/>
          <w:b/>
          <w:bCs/>
          <w:i/>
          <w:iCs/>
          <w:sz w:val="24"/>
          <w:lang w:val="vi-VN"/>
        </w:rPr>
        <w:t>formal Engineering Change Proposal (ECP)</w:t>
      </w:r>
      <w:r w:rsidRPr="00F44AC1">
        <w:rPr>
          <w:rFonts w:asciiTheme="majorHAnsi" w:hAnsiTheme="majorHAnsi" w:cstheme="majorHAnsi"/>
          <w:sz w:val="24"/>
          <w:lang w:val="vi-VN"/>
        </w:rPr>
        <w:t xml:space="preserve"> from initiation through resolution and disposition.</w:t>
      </w:r>
    </w:p>
    <w:p w:rsidR="006A4EEA" w:rsidRPr="00F44AC1" w:rsidRDefault="006A4EEA" w:rsidP="00556D78">
      <w:pPr>
        <w:pStyle w:val="Bullet"/>
        <w:numPr>
          <w:ilvl w:val="0"/>
          <w:numId w:val="18"/>
        </w:numPr>
        <w:spacing w:before="0" w:after="120"/>
        <w:ind w:left="1260" w:right="-630"/>
        <w:rPr>
          <w:rFonts w:asciiTheme="majorHAnsi" w:hAnsiTheme="majorHAnsi" w:cstheme="majorHAnsi"/>
          <w:sz w:val="24"/>
          <w:lang w:val="vi-VN"/>
        </w:rPr>
      </w:pPr>
      <w:r w:rsidRPr="00F44AC1">
        <w:rPr>
          <w:rFonts w:asciiTheme="majorHAnsi" w:hAnsiTheme="majorHAnsi" w:cstheme="majorHAnsi"/>
          <w:sz w:val="24"/>
          <w:lang w:val="vi-VN"/>
        </w:rPr>
        <w:t xml:space="preserve">Prepare status reports on change requests, </w:t>
      </w:r>
      <w:r w:rsidRPr="00F44AC1">
        <w:rPr>
          <w:rFonts w:asciiTheme="majorHAnsi" w:hAnsiTheme="majorHAnsi" w:cstheme="majorHAnsi"/>
          <w:b/>
          <w:bCs/>
          <w:i/>
          <w:iCs/>
          <w:sz w:val="24"/>
          <w:lang w:val="vi-VN"/>
        </w:rPr>
        <w:t>ECPs</w:t>
      </w:r>
      <w:r w:rsidRPr="00F44AC1">
        <w:rPr>
          <w:rFonts w:asciiTheme="majorHAnsi" w:hAnsiTheme="majorHAnsi" w:cstheme="majorHAnsi"/>
          <w:sz w:val="24"/>
          <w:lang w:val="vi-VN"/>
        </w:rPr>
        <w:t>, and changes.</w:t>
      </w:r>
    </w:p>
    <w:p w:rsidR="006A4EEA" w:rsidRPr="00F44AC1" w:rsidRDefault="006A4EEA" w:rsidP="00556D78">
      <w:pPr>
        <w:pStyle w:val="ListParagraph"/>
        <w:numPr>
          <w:ilvl w:val="0"/>
          <w:numId w:val="13"/>
        </w:numPr>
        <w:spacing w:after="120"/>
        <w:ind w:left="1170"/>
        <w:rPr>
          <w:rFonts w:asciiTheme="majorHAnsi" w:hAnsiTheme="majorHAnsi" w:cstheme="majorHAnsi"/>
          <w:sz w:val="24"/>
          <w:lang w:val="vi-VN"/>
        </w:rPr>
      </w:pPr>
      <w:bookmarkStart w:id="170" w:name="_Toc336241427"/>
      <w:bookmarkStart w:id="171" w:name="_Toc420286704"/>
      <w:r w:rsidRPr="00F44AC1">
        <w:rPr>
          <w:rFonts w:asciiTheme="majorHAnsi" w:hAnsiTheme="majorHAnsi" w:cstheme="majorHAnsi"/>
          <w:b/>
          <w:bCs/>
          <w:sz w:val="24"/>
          <w:lang w:val="vi-VN"/>
        </w:rPr>
        <w:t>Configuration Audits</w:t>
      </w:r>
      <w:r w:rsidRPr="00F44AC1">
        <w:rPr>
          <w:rFonts w:asciiTheme="majorHAnsi" w:hAnsiTheme="majorHAnsi" w:cstheme="majorHAnsi"/>
          <w:sz w:val="24"/>
          <w:lang w:val="vi-VN"/>
        </w:rPr>
        <w:t>.</w:t>
      </w:r>
      <w:bookmarkEnd w:id="170"/>
      <w:bookmarkEnd w:id="171"/>
      <w:r w:rsidRPr="00F44AC1">
        <w:rPr>
          <w:rFonts w:asciiTheme="majorHAnsi" w:hAnsiTheme="majorHAnsi" w:cstheme="majorHAnsi"/>
          <w:sz w:val="24"/>
          <w:lang w:val="vi-VN"/>
        </w:rPr>
        <w:t xml:space="preserve">  Configuration Audit responsibilities are listed below:</w:t>
      </w:r>
    </w:p>
    <w:p w:rsidR="006A4EEA" w:rsidRPr="00F44AC1" w:rsidRDefault="006A4EEA" w:rsidP="00556D78">
      <w:pPr>
        <w:pStyle w:val="Bullet"/>
        <w:numPr>
          <w:ilvl w:val="0"/>
          <w:numId w:val="19"/>
        </w:numPr>
        <w:spacing w:before="0" w:after="120"/>
        <w:ind w:left="1260" w:right="-630"/>
        <w:rPr>
          <w:rFonts w:asciiTheme="majorHAnsi" w:hAnsiTheme="majorHAnsi" w:cstheme="majorHAnsi"/>
          <w:sz w:val="24"/>
          <w:lang w:val="vi-VN"/>
        </w:rPr>
      </w:pPr>
      <w:r w:rsidRPr="00F44AC1">
        <w:rPr>
          <w:rFonts w:asciiTheme="majorHAnsi" w:hAnsiTheme="majorHAnsi" w:cstheme="majorHAnsi"/>
          <w:sz w:val="24"/>
          <w:lang w:val="vi-VN"/>
        </w:rPr>
        <w:t>Support requests for audit and certification of systems by QA or the independent auditor.</w:t>
      </w:r>
    </w:p>
    <w:p w:rsidR="006A4EEA" w:rsidRPr="00F44AC1" w:rsidRDefault="006A4EEA" w:rsidP="00556D78">
      <w:pPr>
        <w:pStyle w:val="Bullet"/>
        <w:numPr>
          <w:ilvl w:val="0"/>
          <w:numId w:val="19"/>
        </w:numPr>
        <w:spacing w:before="0" w:after="120"/>
        <w:ind w:left="1260" w:right="-630"/>
        <w:rPr>
          <w:rFonts w:asciiTheme="majorHAnsi" w:hAnsiTheme="majorHAnsi" w:cstheme="majorHAnsi"/>
          <w:sz w:val="24"/>
          <w:lang w:val="vi-VN"/>
        </w:rPr>
      </w:pPr>
      <w:r w:rsidRPr="00F44AC1">
        <w:rPr>
          <w:rFonts w:asciiTheme="majorHAnsi" w:hAnsiTheme="majorHAnsi" w:cstheme="majorHAnsi"/>
          <w:sz w:val="24"/>
          <w:lang w:val="vi-VN"/>
        </w:rPr>
        <w:t>Perform reviews of CM activities and products.</w:t>
      </w:r>
    </w:p>
    <w:p w:rsidR="006A4EEA" w:rsidRPr="00F44AC1" w:rsidRDefault="006A4EEA" w:rsidP="00556D78">
      <w:pPr>
        <w:pStyle w:val="Bullet"/>
        <w:numPr>
          <w:ilvl w:val="0"/>
          <w:numId w:val="19"/>
        </w:numPr>
        <w:spacing w:before="0" w:after="120"/>
        <w:ind w:left="1260" w:right="-630"/>
        <w:rPr>
          <w:rFonts w:asciiTheme="majorHAnsi" w:hAnsiTheme="majorHAnsi" w:cstheme="majorHAnsi"/>
          <w:sz w:val="24"/>
          <w:lang w:val="vi-VN"/>
        </w:rPr>
      </w:pPr>
      <w:r w:rsidRPr="00F44AC1">
        <w:rPr>
          <w:rFonts w:asciiTheme="majorHAnsi" w:hAnsiTheme="majorHAnsi" w:cstheme="majorHAnsi"/>
          <w:sz w:val="24"/>
          <w:lang w:val="vi-VN"/>
        </w:rPr>
        <w:t xml:space="preserve">Review and update CM documentation as required to ensure that current applicability is maintained. </w:t>
      </w:r>
    </w:p>
    <w:p w:rsidR="006A4EEA" w:rsidRPr="00F44AC1" w:rsidRDefault="006A4EEA" w:rsidP="00687A29">
      <w:pPr>
        <w:spacing w:after="120"/>
        <w:ind w:left="900"/>
        <w:rPr>
          <w:rFonts w:asciiTheme="majorHAnsi" w:hAnsiTheme="majorHAnsi" w:cstheme="majorHAnsi"/>
          <w:i/>
          <w:iCs/>
          <w:color w:val="1F3864" w:themeColor="accent5" w:themeShade="80"/>
          <w:sz w:val="24"/>
          <w:lang w:val="vi-VN"/>
        </w:rPr>
      </w:pPr>
      <w:r w:rsidRPr="00F44AC1">
        <w:rPr>
          <w:rFonts w:asciiTheme="majorHAnsi" w:hAnsiTheme="majorHAnsi" w:cstheme="majorHAnsi"/>
          <w:b/>
          <w:bCs/>
          <w:i/>
          <w:iCs/>
          <w:color w:val="1F3864" w:themeColor="accent5" w:themeShade="80"/>
          <w:sz w:val="24"/>
          <w:lang w:val="vi-VN"/>
        </w:rPr>
        <w:t>Guidance</w:t>
      </w:r>
    </w:p>
    <w:p w:rsidR="006A4EEA" w:rsidRPr="00F44AC1" w:rsidRDefault="006A4EEA" w:rsidP="00687A29">
      <w:pPr>
        <w:spacing w:after="120"/>
        <w:ind w:left="900" w:right="-720"/>
        <w:rPr>
          <w:rFonts w:asciiTheme="majorHAnsi" w:hAnsiTheme="majorHAnsi" w:cstheme="majorHAnsi"/>
          <w:i/>
          <w:iCs/>
          <w:color w:val="1F3864" w:themeColor="accent5" w:themeShade="80"/>
          <w:sz w:val="24"/>
          <w:lang w:val="vi-VN"/>
        </w:rPr>
      </w:pPr>
      <w:r w:rsidRPr="00F44AC1">
        <w:rPr>
          <w:rFonts w:asciiTheme="majorHAnsi" w:hAnsiTheme="majorHAnsi" w:cstheme="majorHAnsi"/>
          <w:i/>
          <w:iCs/>
          <w:color w:val="1F3864" w:themeColor="accent5" w:themeShade="80"/>
          <w:sz w:val="24"/>
          <w:lang w:val="vi-VN"/>
        </w:rPr>
        <w:t xml:space="preserve">Tailor the following section to list specifics of project CM training.  </w:t>
      </w:r>
      <w:r w:rsidRPr="00F44AC1">
        <w:rPr>
          <w:rFonts w:asciiTheme="majorHAnsi" w:hAnsiTheme="majorHAnsi" w:cstheme="majorHAnsi"/>
          <w:i/>
          <w:color w:val="1F3864" w:themeColor="accent5" w:themeShade="80"/>
          <w:sz w:val="24"/>
          <w:lang w:val="vi-VN"/>
        </w:rPr>
        <w:t>Tailor the contents of Table 3-1 below to reflect the project’s requirements.</w:t>
      </w:r>
    </w:p>
    <w:p w:rsidR="006A4EEA" w:rsidRPr="009303CE" w:rsidRDefault="006A4EEA" w:rsidP="00556D78">
      <w:pPr>
        <w:pStyle w:val="ListParagraph"/>
        <w:numPr>
          <w:ilvl w:val="0"/>
          <w:numId w:val="13"/>
        </w:numPr>
        <w:spacing w:after="120"/>
        <w:ind w:left="1170" w:right="-720"/>
        <w:rPr>
          <w:rFonts w:asciiTheme="majorHAnsi" w:hAnsiTheme="majorHAnsi" w:cstheme="majorHAnsi"/>
          <w:sz w:val="24"/>
          <w:lang w:val="vi-VN"/>
        </w:rPr>
      </w:pPr>
      <w:bookmarkStart w:id="172" w:name="_Toc336241428"/>
      <w:bookmarkStart w:id="173" w:name="_Toc420286705"/>
      <w:r w:rsidRPr="009303CE">
        <w:rPr>
          <w:rFonts w:asciiTheme="majorHAnsi" w:hAnsiTheme="majorHAnsi" w:cstheme="majorHAnsi"/>
          <w:b/>
          <w:bCs/>
          <w:sz w:val="24"/>
          <w:lang w:val="vi-VN"/>
        </w:rPr>
        <w:t>Training</w:t>
      </w:r>
      <w:r w:rsidRPr="009303CE">
        <w:rPr>
          <w:rFonts w:asciiTheme="majorHAnsi" w:hAnsiTheme="majorHAnsi" w:cstheme="majorHAnsi"/>
          <w:sz w:val="24"/>
          <w:lang w:val="vi-VN"/>
        </w:rPr>
        <w:t>.</w:t>
      </w:r>
      <w:bookmarkEnd w:id="172"/>
      <w:bookmarkEnd w:id="173"/>
      <w:r w:rsidRPr="009303CE">
        <w:rPr>
          <w:rFonts w:asciiTheme="majorHAnsi" w:hAnsiTheme="majorHAnsi" w:cstheme="majorHAnsi"/>
          <w:sz w:val="24"/>
          <w:lang w:val="vi-VN"/>
        </w:rPr>
        <w:t xml:space="preserve">  The CM Manager is responsible for identifying, establishing, coordinating, and revising training, as required, to ensure effective performance of CM activities by the CM organization and project groups.</w:t>
      </w:r>
    </w:p>
    <w:p w:rsidR="006A4EEA" w:rsidRDefault="00FB2B7D" w:rsidP="00687A29">
      <w:pPr>
        <w:spacing w:after="120"/>
        <w:ind w:left="810" w:right="-720"/>
        <w:rPr>
          <w:rFonts w:asciiTheme="majorHAnsi" w:hAnsiTheme="majorHAnsi" w:cstheme="majorHAnsi"/>
          <w:lang w:val="vi-VN"/>
        </w:rPr>
      </w:pPr>
      <w:r w:rsidRPr="009303CE">
        <w:rPr>
          <w:rFonts w:asciiTheme="majorHAnsi" w:hAnsiTheme="majorHAnsi" w:cstheme="majorHAnsi"/>
          <w:sz w:val="24"/>
          <w:lang w:val="vi-VN"/>
        </w:rPr>
        <w:t xml:space="preserve">Table </w:t>
      </w:r>
      <w:r w:rsidR="00F0187C">
        <w:rPr>
          <w:rFonts w:asciiTheme="majorHAnsi" w:hAnsiTheme="majorHAnsi" w:cstheme="majorHAnsi"/>
          <w:sz w:val="24"/>
          <w:lang w:val="en-US"/>
        </w:rPr>
        <w:t>3-2</w:t>
      </w:r>
      <w:r w:rsidR="009303CE" w:rsidRPr="009303CE">
        <w:rPr>
          <w:rFonts w:asciiTheme="majorHAnsi" w:hAnsiTheme="majorHAnsi" w:cstheme="majorHAnsi"/>
          <w:sz w:val="24"/>
          <w:lang w:val="en-US"/>
        </w:rPr>
        <w:t xml:space="preserve"> </w:t>
      </w:r>
      <w:r w:rsidR="006A4EEA" w:rsidRPr="009303CE">
        <w:rPr>
          <w:rFonts w:asciiTheme="majorHAnsi" w:hAnsiTheme="majorHAnsi" w:cstheme="majorHAnsi"/>
          <w:sz w:val="24"/>
          <w:lang w:val="vi-VN"/>
        </w:rPr>
        <w:t>provides a matrix that identifies the required skills to perform CM tasks to implement this [[Project Title]] CM Plan.  The training schedule will be compatible with the project schedule.  In some cases, training will be conducted as On-the-Job (OJT) training</w:t>
      </w:r>
      <w:r w:rsidR="006A4EEA" w:rsidRPr="00D96ED4">
        <w:rPr>
          <w:rFonts w:asciiTheme="majorHAnsi" w:hAnsiTheme="majorHAnsi" w:cstheme="majorHAnsi"/>
          <w:lang w:val="vi-VN"/>
        </w:rPr>
        <w:t>.</w:t>
      </w:r>
    </w:p>
    <w:p w:rsidR="00A961E3" w:rsidRDefault="00A961E3" w:rsidP="00687A29">
      <w:pPr>
        <w:spacing w:after="120"/>
        <w:ind w:left="810" w:right="-720"/>
        <w:rPr>
          <w:rFonts w:asciiTheme="majorHAnsi" w:hAnsiTheme="majorHAnsi" w:cstheme="majorHAnsi"/>
          <w:lang w:val="vi-VN"/>
        </w:rPr>
      </w:pPr>
    </w:p>
    <w:p w:rsidR="00A961E3" w:rsidRDefault="00A961E3" w:rsidP="00687A29">
      <w:pPr>
        <w:spacing w:after="120"/>
        <w:ind w:left="810" w:right="-720"/>
        <w:rPr>
          <w:rFonts w:asciiTheme="majorHAnsi" w:hAnsiTheme="majorHAnsi" w:cstheme="majorHAnsi"/>
          <w:lang w:val="vi-VN"/>
        </w:rPr>
      </w:pPr>
    </w:p>
    <w:p w:rsidR="00A961E3" w:rsidRDefault="00A961E3" w:rsidP="00687A29">
      <w:pPr>
        <w:spacing w:after="120"/>
        <w:ind w:left="810" w:right="-720"/>
        <w:rPr>
          <w:rFonts w:asciiTheme="majorHAnsi" w:hAnsiTheme="majorHAnsi" w:cstheme="majorHAnsi"/>
          <w:lang w:val="vi-VN"/>
        </w:rPr>
      </w:pPr>
    </w:p>
    <w:p w:rsidR="00A961E3" w:rsidRPr="00D96ED4" w:rsidRDefault="00A961E3" w:rsidP="00687A29">
      <w:pPr>
        <w:spacing w:after="120"/>
        <w:ind w:left="810" w:right="-720"/>
        <w:rPr>
          <w:rFonts w:asciiTheme="majorHAnsi" w:hAnsiTheme="majorHAnsi" w:cstheme="majorHAnsi"/>
          <w:lang w:val="vi-VN"/>
        </w:rPr>
      </w:pPr>
    </w:p>
    <w:p w:rsidR="006A4EEA" w:rsidRPr="003A6FA9" w:rsidRDefault="006A4EEA" w:rsidP="00687A29">
      <w:pPr>
        <w:pStyle w:val="Caption"/>
        <w:spacing w:before="0" w:after="120"/>
        <w:jc w:val="center"/>
        <w:rPr>
          <w:rFonts w:asciiTheme="majorHAnsi" w:hAnsiTheme="majorHAnsi" w:cstheme="majorHAnsi"/>
          <w:color w:val="auto"/>
          <w:sz w:val="24"/>
          <w:szCs w:val="24"/>
        </w:rPr>
      </w:pPr>
      <w:bookmarkStart w:id="174" w:name="_Toc398620818"/>
      <w:bookmarkStart w:id="175" w:name="_Toc400251194"/>
      <w:bookmarkStart w:id="176" w:name="_Toc98053180"/>
      <w:bookmarkStart w:id="177" w:name="_Toc109014815"/>
      <w:bookmarkStart w:id="178" w:name="_Toc376288973"/>
      <w:r w:rsidRPr="003A6FA9">
        <w:rPr>
          <w:rFonts w:asciiTheme="majorHAnsi" w:hAnsiTheme="majorHAnsi" w:cstheme="majorHAnsi"/>
          <w:color w:val="auto"/>
          <w:sz w:val="24"/>
          <w:szCs w:val="24"/>
        </w:rPr>
        <w:lastRenderedPageBreak/>
        <w:t>Ta</w:t>
      </w:r>
      <w:r w:rsidR="00F0187C">
        <w:rPr>
          <w:rFonts w:asciiTheme="majorHAnsi" w:hAnsiTheme="majorHAnsi" w:cstheme="majorHAnsi"/>
          <w:color w:val="auto"/>
          <w:sz w:val="24"/>
          <w:szCs w:val="24"/>
        </w:rPr>
        <w:t>ble 3-1</w:t>
      </w:r>
      <w:r w:rsidR="003A6FA9">
        <w:rPr>
          <w:rFonts w:asciiTheme="majorHAnsi" w:hAnsiTheme="majorHAnsi" w:cstheme="majorHAnsi"/>
          <w:color w:val="auto"/>
          <w:sz w:val="24"/>
          <w:szCs w:val="24"/>
        </w:rPr>
        <w:t>:</w:t>
      </w:r>
      <w:r w:rsidRPr="003A6FA9">
        <w:rPr>
          <w:rFonts w:asciiTheme="majorHAnsi" w:hAnsiTheme="majorHAnsi" w:cstheme="majorHAnsi"/>
          <w:color w:val="auto"/>
          <w:sz w:val="24"/>
          <w:szCs w:val="24"/>
        </w:rPr>
        <w:t xml:space="preserve">  CM Training Matrix</w:t>
      </w:r>
      <w:bookmarkEnd w:id="174"/>
      <w:bookmarkEnd w:id="175"/>
      <w:bookmarkEnd w:id="176"/>
      <w:bookmarkEnd w:id="177"/>
      <w:bookmarkEnd w:id="178"/>
    </w:p>
    <w:tbl>
      <w:tblPr>
        <w:tblStyle w:val="GridTable1Light-Accent5"/>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8"/>
        <w:gridCol w:w="2943"/>
        <w:gridCol w:w="1440"/>
        <w:gridCol w:w="3304"/>
      </w:tblGrid>
      <w:tr w:rsidR="006A4EEA" w:rsidRPr="009303CE" w:rsidTr="009303CE">
        <w:tc>
          <w:tcPr>
            <w:tcW w:w="2298" w:type="dxa"/>
            <w:shd w:val="clear" w:color="auto" w:fill="1F3864" w:themeFill="accent5" w:themeFillShade="80"/>
          </w:tcPr>
          <w:p w:rsidR="006A4EEA" w:rsidRPr="009303CE" w:rsidRDefault="006A4EEA" w:rsidP="00687A29">
            <w:pPr>
              <w:spacing w:after="120"/>
              <w:jc w:val="center"/>
              <w:rPr>
                <w:rFonts w:asciiTheme="majorHAnsi" w:hAnsiTheme="majorHAnsi" w:cstheme="majorHAnsi"/>
                <w:b/>
                <w:bCs/>
                <w:color w:val="FFFFFF" w:themeColor="background1"/>
                <w:sz w:val="24"/>
                <w:lang w:val="vi-VN"/>
              </w:rPr>
            </w:pPr>
            <w:r w:rsidRPr="009303CE">
              <w:rPr>
                <w:rFonts w:asciiTheme="majorHAnsi" w:hAnsiTheme="majorHAnsi" w:cstheme="majorHAnsi"/>
                <w:b/>
                <w:bCs/>
                <w:color w:val="FFFFFF" w:themeColor="background1"/>
                <w:sz w:val="24"/>
                <w:lang w:val="vi-VN"/>
              </w:rPr>
              <w:t>TASK</w:t>
            </w:r>
          </w:p>
        </w:tc>
        <w:tc>
          <w:tcPr>
            <w:tcW w:w="2943" w:type="dxa"/>
            <w:shd w:val="clear" w:color="auto" w:fill="1F3864" w:themeFill="accent5" w:themeFillShade="80"/>
          </w:tcPr>
          <w:p w:rsidR="006A4EEA" w:rsidRPr="009303CE" w:rsidRDefault="006A4EEA" w:rsidP="00687A29">
            <w:pPr>
              <w:spacing w:after="120"/>
              <w:jc w:val="center"/>
              <w:rPr>
                <w:rFonts w:asciiTheme="majorHAnsi" w:hAnsiTheme="majorHAnsi" w:cstheme="majorHAnsi"/>
                <w:b/>
                <w:bCs/>
                <w:color w:val="FFFFFF" w:themeColor="background1"/>
                <w:sz w:val="24"/>
                <w:lang w:val="vi-VN"/>
              </w:rPr>
            </w:pPr>
            <w:r w:rsidRPr="009303CE">
              <w:rPr>
                <w:rFonts w:asciiTheme="majorHAnsi" w:hAnsiTheme="majorHAnsi" w:cstheme="majorHAnsi"/>
                <w:b/>
                <w:bCs/>
                <w:color w:val="FFFFFF" w:themeColor="background1"/>
                <w:sz w:val="24"/>
                <w:lang w:val="vi-VN"/>
              </w:rPr>
              <w:t>SKILL REQUIREMENTS</w:t>
            </w:r>
          </w:p>
        </w:tc>
        <w:tc>
          <w:tcPr>
            <w:tcW w:w="1440" w:type="dxa"/>
            <w:shd w:val="clear" w:color="auto" w:fill="1F3864" w:themeFill="accent5" w:themeFillShade="80"/>
          </w:tcPr>
          <w:p w:rsidR="006A4EEA" w:rsidRPr="009303CE" w:rsidRDefault="006A4EEA" w:rsidP="00687A29">
            <w:pPr>
              <w:spacing w:after="120"/>
              <w:jc w:val="center"/>
              <w:rPr>
                <w:rFonts w:asciiTheme="majorHAnsi" w:hAnsiTheme="majorHAnsi" w:cstheme="majorHAnsi"/>
                <w:b/>
                <w:bCs/>
                <w:color w:val="FFFFFF" w:themeColor="background1"/>
                <w:sz w:val="24"/>
                <w:lang w:val="vi-VN"/>
              </w:rPr>
            </w:pPr>
            <w:r w:rsidRPr="009303CE">
              <w:rPr>
                <w:rFonts w:asciiTheme="majorHAnsi" w:hAnsiTheme="majorHAnsi" w:cstheme="majorHAnsi"/>
                <w:b/>
                <w:bCs/>
                <w:color w:val="FFFFFF" w:themeColor="background1"/>
                <w:sz w:val="24"/>
                <w:lang w:val="vi-VN"/>
              </w:rPr>
              <w:t>TYPE</w:t>
            </w:r>
          </w:p>
        </w:tc>
        <w:tc>
          <w:tcPr>
            <w:tcW w:w="3304" w:type="dxa"/>
            <w:shd w:val="clear" w:color="auto" w:fill="1F3864" w:themeFill="accent5" w:themeFillShade="80"/>
          </w:tcPr>
          <w:p w:rsidR="006A4EEA" w:rsidRPr="009303CE" w:rsidRDefault="006A4EEA" w:rsidP="00687A29">
            <w:pPr>
              <w:spacing w:after="120"/>
              <w:jc w:val="center"/>
              <w:rPr>
                <w:rFonts w:asciiTheme="majorHAnsi" w:hAnsiTheme="majorHAnsi" w:cstheme="majorHAnsi"/>
                <w:b/>
                <w:bCs/>
                <w:color w:val="FFFFFF" w:themeColor="background1"/>
                <w:sz w:val="24"/>
                <w:lang w:val="vi-VN"/>
              </w:rPr>
            </w:pPr>
            <w:r w:rsidRPr="009303CE">
              <w:rPr>
                <w:rFonts w:asciiTheme="majorHAnsi" w:hAnsiTheme="majorHAnsi" w:cstheme="majorHAnsi"/>
                <w:b/>
                <w:bCs/>
                <w:color w:val="FFFFFF" w:themeColor="background1"/>
                <w:sz w:val="24"/>
                <w:lang w:val="vi-VN"/>
              </w:rPr>
              <w:t>SOURCE</w:t>
            </w:r>
          </w:p>
        </w:tc>
      </w:tr>
      <w:tr w:rsidR="006A4EEA" w:rsidRPr="009303CE" w:rsidTr="009303CE">
        <w:tc>
          <w:tcPr>
            <w:tcW w:w="2298"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CM Techniques</w:t>
            </w:r>
          </w:p>
        </w:tc>
        <w:tc>
          <w:tcPr>
            <w:tcW w:w="2943"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CM process research, development and implementation</w:t>
            </w:r>
          </w:p>
        </w:tc>
        <w:tc>
          <w:tcPr>
            <w:tcW w:w="1440"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Classroom/ OJT</w:t>
            </w:r>
          </w:p>
        </w:tc>
        <w:tc>
          <w:tcPr>
            <w:tcW w:w="3304"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MIL-HDBK-61A, EIA-649, Systems Engineering Process Office (SEPO), CM Practitioner's Training</w:t>
            </w:r>
          </w:p>
        </w:tc>
      </w:tr>
      <w:tr w:rsidR="006A4EEA" w:rsidRPr="009303CE" w:rsidTr="009303CE">
        <w:tc>
          <w:tcPr>
            <w:tcW w:w="2298"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CM Audits</w:t>
            </w:r>
          </w:p>
        </w:tc>
        <w:tc>
          <w:tcPr>
            <w:tcW w:w="2943"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CM processes, audit techniques</w:t>
            </w:r>
          </w:p>
        </w:tc>
        <w:tc>
          <w:tcPr>
            <w:tcW w:w="1440"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Classroom/ OJT</w:t>
            </w:r>
          </w:p>
        </w:tc>
        <w:tc>
          <w:tcPr>
            <w:tcW w:w="3304"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CMP, SEPO, CM Practitioner’s Training</w:t>
            </w:r>
          </w:p>
        </w:tc>
      </w:tr>
      <w:tr w:rsidR="006A4EEA" w:rsidRPr="009303CE" w:rsidTr="009303CE">
        <w:tc>
          <w:tcPr>
            <w:tcW w:w="2298"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Testing</w:t>
            </w:r>
          </w:p>
        </w:tc>
        <w:tc>
          <w:tcPr>
            <w:tcW w:w="2943"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Testing methodologies</w:t>
            </w:r>
          </w:p>
        </w:tc>
        <w:tc>
          <w:tcPr>
            <w:tcW w:w="1440"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OJT</w:t>
            </w:r>
          </w:p>
        </w:tc>
        <w:tc>
          <w:tcPr>
            <w:tcW w:w="3304" w:type="dxa"/>
          </w:tcPr>
          <w:p w:rsidR="006A4EEA" w:rsidRPr="009303CE" w:rsidRDefault="006A4EEA" w:rsidP="00687A29">
            <w:pPr>
              <w:spacing w:after="120"/>
              <w:rPr>
                <w:rFonts w:asciiTheme="majorHAnsi" w:hAnsiTheme="majorHAnsi" w:cstheme="majorHAnsi"/>
                <w:sz w:val="24"/>
                <w:lang w:val="vi-VN"/>
              </w:rPr>
            </w:pPr>
          </w:p>
        </w:tc>
      </w:tr>
      <w:tr w:rsidR="006A4EEA" w:rsidRPr="009303CE" w:rsidTr="009303CE">
        <w:tc>
          <w:tcPr>
            <w:tcW w:w="2298"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QA Management</w:t>
            </w:r>
          </w:p>
        </w:tc>
        <w:tc>
          <w:tcPr>
            <w:tcW w:w="2943"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Project management</w:t>
            </w:r>
          </w:p>
        </w:tc>
        <w:tc>
          <w:tcPr>
            <w:tcW w:w="1440"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Classroom/ OJT</w:t>
            </w:r>
          </w:p>
        </w:tc>
        <w:tc>
          <w:tcPr>
            <w:tcW w:w="3304"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SEPO, Project Management Core Course (PMCC)</w:t>
            </w:r>
          </w:p>
        </w:tc>
      </w:tr>
      <w:tr w:rsidR="006A4EEA" w:rsidRPr="009303CE" w:rsidTr="009303CE">
        <w:tc>
          <w:tcPr>
            <w:tcW w:w="2298"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Metrics</w:t>
            </w:r>
          </w:p>
        </w:tc>
        <w:tc>
          <w:tcPr>
            <w:tcW w:w="2943"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Data collection and analysis</w:t>
            </w:r>
          </w:p>
        </w:tc>
        <w:tc>
          <w:tcPr>
            <w:tcW w:w="1440"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Classroom/ OJT</w:t>
            </w:r>
          </w:p>
        </w:tc>
        <w:tc>
          <w:tcPr>
            <w:tcW w:w="3304"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 xml:space="preserve">SEPO, PMCC </w:t>
            </w:r>
          </w:p>
        </w:tc>
      </w:tr>
      <w:tr w:rsidR="006A4EEA" w:rsidRPr="009303CE" w:rsidTr="009303CE">
        <w:tc>
          <w:tcPr>
            <w:tcW w:w="2298"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Problem reporting and correction action</w:t>
            </w:r>
          </w:p>
        </w:tc>
        <w:tc>
          <w:tcPr>
            <w:tcW w:w="2943"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Configuration management</w:t>
            </w:r>
          </w:p>
        </w:tc>
        <w:tc>
          <w:tcPr>
            <w:tcW w:w="1440"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Classroom/ OJT</w:t>
            </w:r>
          </w:p>
        </w:tc>
        <w:tc>
          <w:tcPr>
            <w:tcW w:w="3304"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SEPO, CM Practitioner's Training</w:t>
            </w:r>
          </w:p>
        </w:tc>
      </w:tr>
      <w:tr w:rsidR="006A4EEA" w:rsidRPr="009303CE" w:rsidTr="009303CE">
        <w:tc>
          <w:tcPr>
            <w:tcW w:w="2298"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Tools</w:t>
            </w:r>
          </w:p>
        </w:tc>
        <w:tc>
          <w:tcPr>
            <w:tcW w:w="2943"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Vendor supplied training</w:t>
            </w:r>
          </w:p>
        </w:tc>
        <w:tc>
          <w:tcPr>
            <w:tcW w:w="1440"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Classroom/ OJT</w:t>
            </w:r>
          </w:p>
        </w:tc>
        <w:tc>
          <w:tcPr>
            <w:tcW w:w="3304"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Vendor</w:t>
            </w:r>
          </w:p>
        </w:tc>
      </w:tr>
      <w:tr w:rsidR="006A4EEA" w:rsidRPr="009303CE" w:rsidTr="009303CE">
        <w:tc>
          <w:tcPr>
            <w:tcW w:w="2298"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Code, Media, and Supplier Control</w:t>
            </w:r>
          </w:p>
        </w:tc>
        <w:tc>
          <w:tcPr>
            <w:tcW w:w="2943"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Configuration management</w:t>
            </w:r>
          </w:p>
        </w:tc>
        <w:tc>
          <w:tcPr>
            <w:tcW w:w="1440"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Classroom/ OJT</w:t>
            </w:r>
          </w:p>
        </w:tc>
        <w:tc>
          <w:tcPr>
            <w:tcW w:w="3304"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SEPO, CM Practitioner's Training</w:t>
            </w:r>
          </w:p>
        </w:tc>
      </w:tr>
      <w:tr w:rsidR="006A4EEA" w:rsidRPr="009303CE" w:rsidTr="009303CE">
        <w:tc>
          <w:tcPr>
            <w:tcW w:w="2298"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Risk Management and Analysis</w:t>
            </w:r>
          </w:p>
        </w:tc>
        <w:tc>
          <w:tcPr>
            <w:tcW w:w="2943" w:type="dxa"/>
          </w:tcPr>
          <w:p w:rsidR="006A4EEA" w:rsidRPr="009303CE" w:rsidRDefault="006A4EEA" w:rsidP="00687A29">
            <w:pPr>
              <w:spacing w:after="120"/>
              <w:rPr>
                <w:rFonts w:asciiTheme="majorHAnsi" w:hAnsiTheme="majorHAnsi" w:cstheme="majorHAnsi"/>
                <w:sz w:val="24"/>
                <w:lang w:val="vi-VN"/>
              </w:rPr>
            </w:pPr>
          </w:p>
        </w:tc>
        <w:tc>
          <w:tcPr>
            <w:tcW w:w="1440"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Classroom/ OJT</w:t>
            </w:r>
          </w:p>
        </w:tc>
        <w:tc>
          <w:tcPr>
            <w:tcW w:w="3304" w:type="dxa"/>
          </w:tcPr>
          <w:p w:rsidR="006A4EEA" w:rsidRPr="009303CE" w:rsidRDefault="006A4EEA" w:rsidP="00687A29">
            <w:pPr>
              <w:spacing w:after="120"/>
              <w:rPr>
                <w:rFonts w:asciiTheme="majorHAnsi" w:hAnsiTheme="majorHAnsi" w:cstheme="majorHAnsi"/>
                <w:sz w:val="24"/>
                <w:lang w:val="vi-VN"/>
              </w:rPr>
            </w:pPr>
            <w:r w:rsidRPr="009303CE">
              <w:rPr>
                <w:rFonts w:asciiTheme="majorHAnsi" w:hAnsiTheme="majorHAnsi" w:cstheme="majorHAnsi"/>
                <w:sz w:val="24"/>
                <w:lang w:val="vi-VN"/>
              </w:rPr>
              <w:t>SEPO, PMCC, Risk Management Process</w:t>
            </w:r>
          </w:p>
        </w:tc>
      </w:tr>
    </w:tbl>
    <w:p w:rsidR="006A4EEA" w:rsidRPr="00D96ED4" w:rsidRDefault="006A4EEA" w:rsidP="00556D78">
      <w:pPr>
        <w:pStyle w:val="Heading2"/>
        <w:numPr>
          <w:ilvl w:val="1"/>
          <w:numId w:val="6"/>
        </w:numPr>
        <w:tabs>
          <w:tab w:val="left" w:pos="540"/>
        </w:tabs>
        <w:spacing w:before="0" w:after="120"/>
        <w:rPr>
          <w:rFonts w:cstheme="majorHAnsi"/>
          <w:i w:val="0"/>
          <w:color w:val="1F3864" w:themeColor="accent5" w:themeShade="80"/>
          <w:sz w:val="32"/>
          <w:szCs w:val="32"/>
        </w:rPr>
      </w:pPr>
      <w:bookmarkStart w:id="179" w:name="_Toc336241429"/>
      <w:bookmarkStart w:id="180" w:name="_Toc417290775"/>
      <w:bookmarkStart w:id="181" w:name="_Toc419168477"/>
      <w:bookmarkStart w:id="182" w:name="_Toc419168572"/>
      <w:bookmarkStart w:id="183" w:name="_Toc420218196"/>
      <w:bookmarkStart w:id="184" w:name="_Toc420219842"/>
      <w:bookmarkStart w:id="185" w:name="_Toc420221060"/>
      <w:bookmarkStart w:id="186" w:name="_Toc420286706"/>
      <w:bookmarkStart w:id="187" w:name="_Toc376256944"/>
      <w:bookmarkStart w:id="188" w:name="_Toc376287016"/>
      <w:bookmarkStart w:id="189" w:name="_Toc376287376"/>
      <w:bookmarkStart w:id="190" w:name="_Toc376287495"/>
      <w:bookmarkStart w:id="191" w:name="_Toc376287714"/>
      <w:bookmarkStart w:id="192" w:name="_Toc376287945"/>
      <w:bookmarkStart w:id="193" w:name="_Toc376288618"/>
      <w:bookmarkStart w:id="194" w:name="_Toc376289025"/>
      <w:r w:rsidRPr="00D96ED4">
        <w:rPr>
          <w:rFonts w:cstheme="majorHAnsi"/>
          <w:i w:val="0"/>
          <w:color w:val="1F3864" w:themeColor="accent5" w:themeShade="80"/>
          <w:sz w:val="32"/>
          <w:szCs w:val="32"/>
        </w:rPr>
        <w:t>BOARDS</w:t>
      </w:r>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rsidR="006A4EEA" w:rsidRPr="00803A4B" w:rsidRDefault="006A4EEA" w:rsidP="00803A4B">
      <w:pPr>
        <w:pStyle w:val="BodyText2"/>
        <w:ind w:left="360" w:right="-634"/>
        <w:rPr>
          <w:rFonts w:asciiTheme="majorHAnsi" w:hAnsiTheme="majorHAnsi" w:cstheme="majorHAnsi"/>
          <w:b/>
          <w:i/>
          <w:color w:val="1F3864" w:themeColor="accent5" w:themeShade="80"/>
          <w:sz w:val="24"/>
          <w:lang w:val="vi-VN"/>
        </w:rPr>
      </w:pPr>
      <w:r w:rsidRPr="00803A4B">
        <w:rPr>
          <w:rFonts w:asciiTheme="majorHAnsi" w:hAnsiTheme="majorHAnsi" w:cstheme="majorHAnsi"/>
          <w:b/>
          <w:i/>
          <w:color w:val="1F3864" w:themeColor="accent5" w:themeShade="80"/>
          <w:sz w:val="24"/>
          <w:lang w:val="vi-VN"/>
        </w:rPr>
        <w:t>Guidance</w:t>
      </w:r>
    </w:p>
    <w:p w:rsidR="006A4EEA" w:rsidRPr="009303CE" w:rsidRDefault="006A4EEA" w:rsidP="00803A4B">
      <w:pPr>
        <w:pStyle w:val="BodyText2"/>
        <w:ind w:left="360" w:right="-634"/>
        <w:rPr>
          <w:rFonts w:asciiTheme="majorHAnsi" w:hAnsiTheme="majorHAnsi" w:cstheme="majorHAnsi"/>
          <w:i/>
          <w:color w:val="1F3864" w:themeColor="accent5" w:themeShade="80"/>
          <w:sz w:val="24"/>
          <w:lang w:val="vi-VN"/>
        </w:rPr>
      </w:pPr>
      <w:r w:rsidRPr="009303CE">
        <w:rPr>
          <w:rFonts w:asciiTheme="majorHAnsi" w:hAnsiTheme="majorHAnsi" w:cstheme="majorHAnsi"/>
          <w:i/>
          <w:color w:val="1F3864" w:themeColor="accent5" w:themeShade="80"/>
          <w:sz w:val="24"/>
          <w:lang w:val="vi-VN"/>
        </w:rPr>
        <w:t xml:space="preserve">Identify the configuration control board(s) established for the project and program organization, e.g., CRB, CCB, or Local CCB (LCCB).  Reference any charters, Memoranda of Understanding, or any program directives that establish the CCBs.  Ensure that the correct nomenclature for the board(s) is (are) used, as the project may interface with higher and lower-level agency control boards.  If the project’s sponsor has documented program-level control boards in its program-level CMP, reference that document, rather than describing them in Section 3.2.1 below.  Details </w:t>
      </w:r>
      <w:r w:rsidRPr="009303CE">
        <w:rPr>
          <w:rFonts w:asciiTheme="majorHAnsi" w:hAnsiTheme="majorHAnsi" w:cstheme="majorHAnsi"/>
          <w:i/>
          <w:color w:val="1F3864" w:themeColor="accent5" w:themeShade="80"/>
          <w:sz w:val="24"/>
          <w:lang w:val="vi-VN"/>
        </w:rPr>
        <w:lastRenderedPageBreak/>
        <w:t>concerning the responsibilities and activities of these boards should be described in Section 8, Configuration Control.</w:t>
      </w:r>
    </w:p>
    <w:p w:rsidR="006A4EEA" w:rsidRPr="009303CE" w:rsidRDefault="006A4EEA" w:rsidP="00803A4B">
      <w:pPr>
        <w:numPr>
          <w:ilvl w:val="12"/>
          <w:numId w:val="0"/>
        </w:numPr>
        <w:spacing w:after="120"/>
        <w:ind w:left="360" w:right="-634"/>
        <w:rPr>
          <w:rFonts w:asciiTheme="majorHAnsi" w:hAnsiTheme="majorHAnsi" w:cstheme="majorHAnsi"/>
          <w:i/>
          <w:color w:val="1F3864" w:themeColor="accent5" w:themeShade="80"/>
          <w:sz w:val="24"/>
          <w:lang w:val="vi-VN"/>
        </w:rPr>
      </w:pPr>
      <w:r w:rsidRPr="009303CE">
        <w:rPr>
          <w:rFonts w:asciiTheme="majorHAnsi" w:hAnsiTheme="majorHAnsi" w:cstheme="majorHAnsi"/>
          <w:i/>
          <w:color w:val="1F3864" w:themeColor="accent5" w:themeShade="80"/>
          <w:sz w:val="24"/>
          <w:lang w:val="vi-VN"/>
        </w:rPr>
        <w:t>The sections below provide an overview of the functions, responsibilities, and authority of the CCBs.</w:t>
      </w:r>
    </w:p>
    <w:p w:rsidR="006A4EEA" w:rsidRPr="00D96ED4" w:rsidRDefault="001475E3" w:rsidP="00556D78">
      <w:pPr>
        <w:pStyle w:val="Heading3"/>
        <w:numPr>
          <w:ilvl w:val="2"/>
          <w:numId w:val="6"/>
        </w:numPr>
        <w:spacing w:before="0" w:after="120"/>
        <w:rPr>
          <w:rFonts w:cstheme="majorHAnsi"/>
          <w:b/>
          <w:color w:val="1F3864" w:themeColor="accent5" w:themeShade="80"/>
          <w:sz w:val="28"/>
          <w:szCs w:val="28"/>
        </w:rPr>
      </w:pPr>
      <w:bookmarkStart w:id="195" w:name="_Toc336241430"/>
      <w:bookmarkStart w:id="196" w:name="_Toc417290776"/>
      <w:bookmarkStart w:id="197" w:name="_Toc419168478"/>
      <w:bookmarkStart w:id="198" w:name="_Toc419168573"/>
      <w:bookmarkStart w:id="199" w:name="_Toc420218197"/>
      <w:bookmarkStart w:id="200" w:name="_Toc420219843"/>
      <w:bookmarkStart w:id="201" w:name="_Toc420221061"/>
      <w:bookmarkStart w:id="202" w:name="_Toc420286707"/>
      <w:bookmarkStart w:id="203" w:name="_Toc376256945"/>
      <w:bookmarkStart w:id="204" w:name="_Toc376287017"/>
      <w:bookmarkStart w:id="205" w:name="_Toc376287377"/>
      <w:bookmarkStart w:id="206" w:name="_Toc376287496"/>
      <w:bookmarkStart w:id="207" w:name="_Toc376287715"/>
      <w:bookmarkStart w:id="208" w:name="_Toc376287946"/>
      <w:bookmarkStart w:id="209" w:name="_Toc376288619"/>
      <w:bookmarkStart w:id="210" w:name="_Toc376289026"/>
      <w:r w:rsidRPr="00D96ED4">
        <w:rPr>
          <w:rFonts w:cstheme="majorHAnsi"/>
          <w:b/>
          <w:color w:val="1F3864" w:themeColor="accent5" w:themeShade="80"/>
          <w:sz w:val="28"/>
          <w:szCs w:val="28"/>
        </w:rPr>
        <w:t>CHANGE REVIEW BOARD</w:t>
      </w:r>
      <w:bookmarkEnd w:id="203"/>
      <w:bookmarkEnd w:id="204"/>
      <w:bookmarkEnd w:id="205"/>
      <w:bookmarkEnd w:id="206"/>
      <w:bookmarkEnd w:id="207"/>
      <w:bookmarkEnd w:id="208"/>
      <w:bookmarkEnd w:id="209"/>
      <w:bookmarkEnd w:id="210"/>
      <w:r w:rsidRPr="00D96ED4">
        <w:rPr>
          <w:rFonts w:cstheme="majorHAnsi"/>
          <w:b/>
          <w:color w:val="1F3864" w:themeColor="accent5" w:themeShade="80"/>
          <w:sz w:val="28"/>
          <w:szCs w:val="28"/>
        </w:rPr>
        <w:t xml:space="preserve"> </w:t>
      </w:r>
      <w:bookmarkEnd w:id="195"/>
      <w:bookmarkEnd w:id="196"/>
      <w:bookmarkEnd w:id="197"/>
      <w:bookmarkEnd w:id="198"/>
      <w:bookmarkEnd w:id="199"/>
      <w:bookmarkEnd w:id="200"/>
      <w:bookmarkEnd w:id="201"/>
      <w:bookmarkEnd w:id="202"/>
    </w:p>
    <w:p w:rsidR="006A4EEA" w:rsidRPr="003142A1" w:rsidRDefault="006A4EEA" w:rsidP="003142A1">
      <w:pPr>
        <w:pStyle w:val="BodyText"/>
        <w:ind w:left="360"/>
        <w:rPr>
          <w:rFonts w:asciiTheme="majorHAnsi" w:hAnsiTheme="majorHAnsi" w:cstheme="majorHAnsi"/>
          <w:b/>
          <w:i/>
          <w:iCs/>
          <w:color w:val="1F3864" w:themeColor="accent5" w:themeShade="80"/>
          <w:sz w:val="24"/>
          <w:lang w:val="vi-VN"/>
        </w:rPr>
      </w:pPr>
      <w:r w:rsidRPr="003142A1">
        <w:rPr>
          <w:rFonts w:asciiTheme="majorHAnsi" w:hAnsiTheme="majorHAnsi" w:cstheme="majorHAnsi"/>
          <w:b/>
          <w:i/>
          <w:iCs/>
          <w:color w:val="1F3864" w:themeColor="accent5" w:themeShade="80"/>
          <w:sz w:val="24"/>
          <w:lang w:val="vi-VN"/>
        </w:rPr>
        <w:t>Guidance</w:t>
      </w:r>
    </w:p>
    <w:p w:rsidR="006A4EEA" w:rsidRPr="003142A1" w:rsidRDefault="006A4EEA" w:rsidP="003142A1">
      <w:pPr>
        <w:pStyle w:val="BodyText"/>
        <w:ind w:left="360"/>
        <w:rPr>
          <w:rFonts w:asciiTheme="majorHAnsi" w:hAnsiTheme="majorHAnsi" w:cstheme="majorHAnsi"/>
          <w:i/>
          <w:iCs/>
          <w:color w:val="1F3864" w:themeColor="accent5" w:themeShade="80"/>
          <w:sz w:val="24"/>
          <w:lang w:val="vi-VN"/>
        </w:rPr>
      </w:pPr>
      <w:r w:rsidRPr="003142A1">
        <w:rPr>
          <w:rFonts w:asciiTheme="majorHAnsi" w:hAnsiTheme="majorHAnsi" w:cstheme="majorHAnsi"/>
          <w:i/>
          <w:iCs/>
          <w:color w:val="1F3864" w:themeColor="accent5" w:themeShade="80"/>
          <w:sz w:val="24"/>
          <w:lang w:val="vi-VN"/>
        </w:rPr>
        <w:t>Some Program Offices establish a program-level CCB, vice naming a CRB, with project-level control boards identified as Local CCBs.  Use this nomenclature if it is appropriate.  If no higher-level board exists for this project, tailor out this paragraph.</w:t>
      </w:r>
    </w:p>
    <w:p w:rsidR="006A4EEA" w:rsidRPr="009303CE" w:rsidRDefault="006A4EEA" w:rsidP="00687A29">
      <w:pPr>
        <w:numPr>
          <w:ilvl w:val="12"/>
          <w:numId w:val="0"/>
        </w:numPr>
        <w:spacing w:after="120"/>
        <w:ind w:left="360" w:right="-720"/>
        <w:rPr>
          <w:rFonts w:asciiTheme="majorHAnsi" w:hAnsiTheme="majorHAnsi" w:cstheme="majorHAnsi"/>
          <w:sz w:val="24"/>
          <w:lang w:val="vi-VN"/>
        </w:rPr>
      </w:pPr>
      <w:r w:rsidRPr="009303CE">
        <w:rPr>
          <w:rFonts w:asciiTheme="majorHAnsi" w:hAnsiTheme="majorHAnsi" w:cstheme="majorHAnsi"/>
          <w:sz w:val="24"/>
          <w:lang w:val="vi-VN"/>
        </w:rPr>
        <w:t>The CRB functions in a technical advisory capacity to the Program Manager.  The CRB considers the recommendations of the project’s CCB for final approval or disapproval of proposed engineering changes to a CI's current approved configuration and its documentation.  The board also approves or disapproves proposed deviations.  Section 8 of this CMP describes the detailed change control functions of the CRB.</w:t>
      </w:r>
    </w:p>
    <w:p w:rsidR="006A4EEA" w:rsidRPr="009303CE" w:rsidRDefault="006A4EEA" w:rsidP="00687A29">
      <w:pPr>
        <w:numPr>
          <w:ilvl w:val="12"/>
          <w:numId w:val="0"/>
        </w:numPr>
        <w:spacing w:after="120"/>
        <w:ind w:left="360" w:right="-720"/>
        <w:rPr>
          <w:rFonts w:asciiTheme="majorHAnsi" w:hAnsiTheme="majorHAnsi" w:cstheme="majorHAnsi"/>
          <w:sz w:val="24"/>
          <w:lang w:val="vi-VN"/>
        </w:rPr>
      </w:pPr>
      <w:r w:rsidRPr="009303CE">
        <w:rPr>
          <w:rFonts w:asciiTheme="majorHAnsi" w:hAnsiTheme="majorHAnsi" w:cstheme="majorHAnsi"/>
          <w:sz w:val="24"/>
          <w:lang w:val="vi-VN"/>
        </w:rPr>
        <w:t xml:space="preserve">CM provides status accounting reports to the program’s CRB and updates the status accounting database to reflect CRB decisions.  </w:t>
      </w:r>
      <w:r w:rsidRPr="009303CE">
        <w:rPr>
          <w:rFonts w:asciiTheme="majorHAnsi" w:hAnsiTheme="majorHAnsi" w:cstheme="majorHAnsi"/>
          <w:b/>
          <w:bCs/>
          <w:i/>
          <w:iCs/>
          <w:sz w:val="24"/>
          <w:lang w:val="vi-VN"/>
        </w:rPr>
        <w:t>CM or designate</w:t>
      </w:r>
      <w:r w:rsidRPr="009303CE">
        <w:rPr>
          <w:rFonts w:asciiTheme="majorHAnsi" w:hAnsiTheme="majorHAnsi" w:cstheme="majorHAnsi"/>
          <w:sz w:val="24"/>
          <w:lang w:val="vi-VN"/>
        </w:rPr>
        <w:t xml:space="preserve"> serves as secretariat to the board.</w:t>
      </w:r>
    </w:p>
    <w:p w:rsidR="006A4EEA" w:rsidRPr="00D96ED4" w:rsidRDefault="001475E3" w:rsidP="00556D78">
      <w:pPr>
        <w:pStyle w:val="Heading3"/>
        <w:numPr>
          <w:ilvl w:val="2"/>
          <w:numId w:val="6"/>
        </w:numPr>
        <w:spacing w:before="0" w:after="120"/>
        <w:rPr>
          <w:rFonts w:cstheme="majorHAnsi"/>
          <w:b/>
          <w:color w:val="1F3864" w:themeColor="accent5" w:themeShade="80"/>
          <w:sz w:val="28"/>
          <w:szCs w:val="28"/>
        </w:rPr>
      </w:pPr>
      <w:bookmarkStart w:id="211" w:name="_Toc336241431"/>
      <w:bookmarkStart w:id="212" w:name="_Toc417290777"/>
      <w:bookmarkStart w:id="213" w:name="_Toc419168479"/>
      <w:bookmarkStart w:id="214" w:name="_Toc419168574"/>
      <w:bookmarkStart w:id="215" w:name="_Toc420218198"/>
      <w:bookmarkStart w:id="216" w:name="_Toc420219844"/>
      <w:bookmarkStart w:id="217" w:name="_Toc420221062"/>
      <w:bookmarkStart w:id="218" w:name="_Toc420286708"/>
      <w:bookmarkStart w:id="219" w:name="_Toc376256946"/>
      <w:bookmarkStart w:id="220" w:name="_Toc376287018"/>
      <w:bookmarkStart w:id="221" w:name="_Toc376287378"/>
      <w:bookmarkStart w:id="222" w:name="_Toc376287497"/>
      <w:bookmarkStart w:id="223" w:name="_Toc376287716"/>
      <w:bookmarkStart w:id="224" w:name="_Toc376287947"/>
      <w:bookmarkStart w:id="225" w:name="_Toc376288620"/>
      <w:bookmarkStart w:id="226" w:name="_Toc376289027"/>
      <w:r w:rsidRPr="00D96ED4">
        <w:rPr>
          <w:rFonts w:cstheme="majorHAnsi"/>
          <w:b/>
          <w:color w:val="1F3864" w:themeColor="accent5" w:themeShade="80"/>
          <w:sz w:val="28"/>
          <w:szCs w:val="28"/>
        </w:rPr>
        <w:t>CONFIGURATION CONTROL BOARD</w:t>
      </w:r>
      <w:bookmarkEnd w:id="219"/>
      <w:bookmarkEnd w:id="220"/>
      <w:bookmarkEnd w:id="221"/>
      <w:bookmarkEnd w:id="222"/>
      <w:bookmarkEnd w:id="223"/>
      <w:bookmarkEnd w:id="224"/>
      <w:bookmarkEnd w:id="225"/>
      <w:bookmarkEnd w:id="226"/>
      <w:r w:rsidRPr="00D96ED4">
        <w:rPr>
          <w:rFonts w:cstheme="majorHAnsi"/>
          <w:b/>
          <w:color w:val="1F3864" w:themeColor="accent5" w:themeShade="80"/>
          <w:sz w:val="28"/>
          <w:szCs w:val="28"/>
        </w:rPr>
        <w:t xml:space="preserve"> </w:t>
      </w:r>
      <w:bookmarkEnd w:id="211"/>
      <w:bookmarkEnd w:id="212"/>
      <w:bookmarkEnd w:id="213"/>
      <w:bookmarkEnd w:id="214"/>
      <w:bookmarkEnd w:id="215"/>
      <w:bookmarkEnd w:id="216"/>
      <w:bookmarkEnd w:id="217"/>
      <w:bookmarkEnd w:id="218"/>
    </w:p>
    <w:p w:rsidR="006A4EEA" w:rsidRPr="009303CE" w:rsidRDefault="006A4EEA" w:rsidP="00687A29">
      <w:pPr>
        <w:pStyle w:val="BodyText"/>
        <w:ind w:left="360"/>
        <w:rPr>
          <w:rFonts w:asciiTheme="majorHAnsi" w:hAnsiTheme="majorHAnsi" w:cstheme="majorHAnsi"/>
          <w:b/>
          <w:i/>
          <w:iCs/>
          <w:color w:val="1F3864" w:themeColor="accent5" w:themeShade="80"/>
          <w:sz w:val="24"/>
          <w:lang w:val="vi-VN"/>
        </w:rPr>
      </w:pPr>
      <w:r w:rsidRPr="009303CE">
        <w:rPr>
          <w:rFonts w:asciiTheme="majorHAnsi" w:hAnsiTheme="majorHAnsi" w:cstheme="majorHAnsi"/>
          <w:b/>
          <w:i/>
          <w:iCs/>
          <w:color w:val="1F3864" w:themeColor="accent5" w:themeShade="80"/>
          <w:sz w:val="24"/>
          <w:lang w:val="vi-VN"/>
        </w:rPr>
        <w:t>Guidance</w:t>
      </w:r>
    </w:p>
    <w:p w:rsidR="006A4EEA" w:rsidRPr="009303CE" w:rsidRDefault="006A4EEA" w:rsidP="00687A29">
      <w:pPr>
        <w:pStyle w:val="BodyText"/>
        <w:ind w:left="360" w:right="-630"/>
        <w:rPr>
          <w:rFonts w:asciiTheme="majorHAnsi" w:hAnsiTheme="majorHAnsi" w:cstheme="majorHAnsi"/>
          <w:bCs/>
          <w:i/>
          <w:iCs/>
          <w:color w:val="1F3864" w:themeColor="accent5" w:themeShade="80"/>
          <w:sz w:val="24"/>
          <w:lang w:val="vi-VN"/>
        </w:rPr>
      </w:pPr>
      <w:r w:rsidRPr="009303CE">
        <w:rPr>
          <w:rFonts w:asciiTheme="majorHAnsi" w:hAnsiTheme="majorHAnsi" w:cstheme="majorHAnsi"/>
          <w:bCs/>
          <w:i/>
          <w:iCs/>
          <w:color w:val="1F3864" w:themeColor="accent5" w:themeShade="80"/>
          <w:sz w:val="24"/>
          <w:lang w:val="vi-VN"/>
        </w:rPr>
        <w:t>Change control responsibility may be delegated between the program sponsor, who may coordinate the configuration control of related projects, and LCCBs, who manage changes at the specific project CI level.  If this is the case, include descriptions of the LCCBs and the scope of their responsibility, and include the LCCBs in the organization description in the CMP.</w:t>
      </w:r>
    </w:p>
    <w:p w:rsidR="006A4EEA" w:rsidRPr="009303CE" w:rsidRDefault="006A4EEA" w:rsidP="00687A29">
      <w:pPr>
        <w:spacing w:after="120"/>
        <w:ind w:left="360" w:right="-630"/>
        <w:rPr>
          <w:rFonts w:asciiTheme="majorHAnsi" w:hAnsiTheme="majorHAnsi" w:cstheme="majorHAnsi"/>
          <w:sz w:val="24"/>
          <w:lang w:val="vi-VN"/>
        </w:rPr>
      </w:pPr>
      <w:r w:rsidRPr="009303CE">
        <w:rPr>
          <w:rFonts w:asciiTheme="majorHAnsi" w:hAnsiTheme="majorHAnsi" w:cstheme="majorHAnsi"/>
          <w:sz w:val="24"/>
          <w:lang w:val="vi-VN"/>
        </w:rPr>
        <w:t>The CCB supports the Project Manager and includes technical and administrative representatives who recommend approval or disapproval of proposed engineering changes to a CI's current approved configuration and its documentation.  The board also recommends approval or disapproval of proposed deviations from a CI's current approved configuration and its documentation.</w:t>
      </w:r>
    </w:p>
    <w:p w:rsidR="006A4EEA" w:rsidRPr="009303CE" w:rsidRDefault="006A4EEA" w:rsidP="00687A29">
      <w:pPr>
        <w:numPr>
          <w:ilvl w:val="12"/>
          <w:numId w:val="0"/>
        </w:numPr>
        <w:spacing w:after="120"/>
        <w:ind w:left="360" w:right="-630"/>
        <w:rPr>
          <w:rFonts w:asciiTheme="majorHAnsi" w:hAnsiTheme="majorHAnsi" w:cstheme="majorHAnsi"/>
          <w:sz w:val="24"/>
          <w:lang w:val="vi-VN"/>
        </w:rPr>
      </w:pPr>
      <w:r w:rsidRPr="009303CE">
        <w:rPr>
          <w:rFonts w:asciiTheme="majorHAnsi" w:hAnsiTheme="majorHAnsi" w:cstheme="majorHAnsi"/>
          <w:sz w:val="24"/>
          <w:lang w:val="vi-VN"/>
        </w:rPr>
        <w:t>Issues that the project-level CCB are unable to resolve or that involve a change in scheduling or fiscal costs are initially addressed by the CCB and forwarded to the program’s CRB for final approval or disapproval and recommendations.  Section 8 of this CMP describes the detailed change control functions of the CCB.</w:t>
      </w:r>
    </w:p>
    <w:p w:rsidR="006A4EEA" w:rsidRPr="009303CE" w:rsidRDefault="006A4EEA" w:rsidP="00687A29">
      <w:pPr>
        <w:tabs>
          <w:tab w:val="left" w:pos="720"/>
          <w:tab w:val="left" w:pos="1080"/>
          <w:tab w:val="left" w:pos="2160"/>
          <w:tab w:val="left" w:pos="2880"/>
          <w:tab w:val="left" w:pos="3140"/>
          <w:tab w:val="left" w:pos="4320"/>
        </w:tabs>
        <w:spacing w:after="120"/>
        <w:ind w:left="360" w:right="-630"/>
        <w:rPr>
          <w:rFonts w:asciiTheme="majorHAnsi" w:hAnsiTheme="majorHAnsi" w:cstheme="majorHAnsi"/>
          <w:sz w:val="24"/>
          <w:lang w:val="vi-VN"/>
        </w:rPr>
      </w:pPr>
      <w:r w:rsidRPr="009303CE">
        <w:rPr>
          <w:rFonts w:asciiTheme="majorHAnsi" w:hAnsiTheme="majorHAnsi" w:cstheme="majorHAnsi"/>
          <w:sz w:val="24"/>
          <w:lang w:val="vi-VN"/>
        </w:rPr>
        <w:t xml:space="preserve">CM provides status accounting reports to the project-level CCB and updates the status accounting database to reflect CCB decisions.  </w:t>
      </w:r>
      <w:r w:rsidRPr="009303CE">
        <w:rPr>
          <w:rFonts w:asciiTheme="majorHAnsi" w:hAnsiTheme="majorHAnsi" w:cstheme="majorHAnsi"/>
          <w:b/>
          <w:bCs/>
          <w:i/>
          <w:iCs/>
          <w:sz w:val="24"/>
          <w:lang w:val="vi-VN"/>
        </w:rPr>
        <w:t>CM or designate</w:t>
      </w:r>
      <w:r w:rsidRPr="009303CE">
        <w:rPr>
          <w:rFonts w:asciiTheme="majorHAnsi" w:hAnsiTheme="majorHAnsi" w:cstheme="majorHAnsi"/>
          <w:sz w:val="24"/>
          <w:lang w:val="vi-VN"/>
        </w:rPr>
        <w:t xml:space="preserve"> serves as secretariat to the board.</w:t>
      </w:r>
    </w:p>
    <w:p w:rsidR="006A4EEA" w:rsidRPr="00D96ED4" w:rsidRDefault="006A4EEA" w:rsidP="00556D78">
      <w:pPr>
        <w:pStyle w:val="Heading2"/>
        <w:numPr>
          <w:ilvl w:val="1"/>
          <w:numId w:val="6"/>
        </w:numPr>
        <w:tabs>
          <w:tab w:val="left" w:pos="540"/>
        </w:tabs>
        <w:spacing w:before="0" w:after="120"/>
        <w:rPr>
          <w:rFonts w:cstheme="majorHAnsi"/>
          <w:i w:val="0"/>
          <w:color w:val="1F3864" w:themeColor="accent5" w:themeShade="80"/>
          <w:sz w:val="32"/>
          <w:szCs w:val="32"/>
        </w:rPr>
      </w:pPr>
      <w:bookmarkStart w:id="227" w:name="_Toc376256947"/>
      <w:bookmarkStart w:id="228" w:name="_Toc376287019"/>
      <w:bookmarkStart w:id="229" w:name="_Toc376287379"/>
      <w:bookmarkStart w:id="230" w:name="_Toc376287498"/>
      <w:bookmarkStart w:id="231" w:name="_Toc376287717"/>
      <w:bookmarkStart w:id="232" w:name="_Toc376287948"/>
      <w:bookmarkStart w:id="233" w:name="_Toc376288621"/>
      <w:bookmarkStart w:id="234" w:name="_Toc376289028"/>
      <w:r w:rsidRPr="00D96ED4">
        <w:rPr>
          <w:rFonts w:cstheme="majorHAnsi"/>
          <w:i w:val="0"/>
          <w:color w:val="1F3864" w:themeColor="accent5" w:themeShade="80"/>
          <w:sz w:val="32"/>
          <w:szCs w:val="32"/>
        </w:rPr>
        <w:lastRenderedPageBreak/>
        <w:t>R</w:t>
      </w:r>
      <w:r w:rsidRPr="00D96ED4">
        <w:rPr>
          <w:rFonts w:cstheme="majorHAnsi"/>
          <w:i w:val="0"/>
          <w:color w:val="1F3864" w:themeColor="accent5" w:themeShade="80"/>
          <w:sz w:val="32"/>
          <w:szCs w:val="32"/>
        </w:rPr>
        <w:t>ESOURCES</w:t>
      </w:r>
      <w:bookmarkEnd w:id="227"/>
      <w:bookmarkEnd w:id="228"/>
      <w:bookmarkEnd w:id="229"/>
      <w:bookmarkEnd w:id="230"/>
      <w:bookmarkEnd w:id="231"/>
      <w:bookmarkEnd w:id="232"/>
      <w:bookmarkEnd w:id="233"/>
      <w:bookmarkEnd w:id="234"/>
    </w:p>
    <w:p w:rsidR="006A4EEA" w:rsidRPr="009303CE" w:rsidRDefault="006A4EEA" w:rsidP="00687A29">
      <w:pPr>
        <w:pStyle w:val="BodyText"/>
        <w:ind w:left="450" w:right="-630"/>
        <w:rPr>
          <w:rFonts w:asciiTheme="majorHAnsi" w:hAnsiTheme="majorHAnsi" w:cstheme="majorHAnsi"/>
          <w:b/>
          <w:bCs/>
          <w:i/>
          <w:iCs/>
          <w:color w:val="1F3864" w:themeColor="accent5" w:themeShade="80"/>
          <w:sz w:val="24"/>
          <w:lang w:val="vi-VN"/>
        </w:rPr>
      </w:pPr>
      <w:r w:rsidRPr="009303CE">
        <w:rPr>
          <w:rFonts w:asciiTheme="majorHAnsi" w:hAnsiTheme="majorHAnsi" w:cstheme="majorHAnsi"/>
          <w:b/>
          <w:bCs/>
          <w:i/>
          <w:iCs/>
          <w:color w:val="1F3864" w:themeColor="accent5" w:themeShade="80"/>
          <w:sz w:val="24"/>
          <w:lang w:val="vi-VN"/>
        </w:rPr>
        <w:t>Guidance</w:t>
      </w:r>
    </w:p>
    <w:p w:rsidR="006A4EEA" w:rsidRPr="009303CE" w:rsidRDefault="006A4EEA" w:rsidP="00687A29">
      <w:pPr>
        <w:pStyle w:val="BodyText"/>
        <w:ind w:left="450" w:right="-630"/>
        <w:rPr>
          <w:rFonts w:asciiTheme="majorHAnsi" w:hAnsiTheme="majorHAnsi" w:cstheme="majorHAnsi"/>
          <w:i/>
          <w:color w:val="1F3864" w:themeColor="accent5" w:themeShade="80"/>
          <w:sz w:val="24"/>
          <w:lang w:val="vi-VN"/>
        </w:rPr>
      </w:pPr>
      <w:r w:rsidRPr="009303CE">
        <w:rPr>
          <w:rFonts w:asciiTheme="majorHAnsi" w:hAnsiTheme="majorHAnsi" w:cstheme="majorHAnsi"/>
          <w:i/>
          <w:color w:val="1F3864" w:themeColor="accent5" w:themeShade="80"/>
          <w:sz w:val="24"/>
          <w:lang w:val="vi-VN"/>
        </w:rPr>
        <w:t>The CM Manager schedules CM activities to coordinate with project life cycle activities.  The project PMP, if developed, may provide a master schedule of product development and maintenance activities that includes CM participation.  If so, reference that PMP schedule in the following paragraph.  If not, see the next guidance block below.</w:t>
      </w:r>
    </w:p>
    <w:p w:rsidR="006A4EEA" w:rsidRPr="00D96ED4" w:rsidRDefault="001475E3" w:rsidP="00556D78">
      <w:pPr>
        <w:pStyle w:val="Heading3"/>
        <w:numPr>
          <w:ilvl w:val="2"/>
          <w:numId w:val="6"/>
        </w:numPr>
        <w:spacing w:before="0" w:after="120"/>
        <w:rPr>
          <w:rFonts w:cstheme="majorHAnsi"/>
          <w:b/>
          <w:color w:val="1F3864" w:themeColor="accent5" w:themeShade="80"/>
          <w:sz w:val="28"/>
          <w:szCs w:val="28"/>
        </w:rPr>
      </w:pPr>
      <w:bookmarkStart w:id="235" w:name="_Toc376256948"/>
      <w:bookmarkStart w:id="236" w:name="_Toc376287020"/>
      <w:bookmarkStart w:id="237" w:name="_Toc376287380"/>
      <w:bookmarkStart w:id="238" w:name="_Toc376287499"/>
      <w:bookmarkStart w:id="239" w:name="_Toc376287718"/>
      <w:bookmarkStart w:id="240" w:name="_Toc376287949"/>
      <w:bookmarkStart w:id="241" w:name="_Toc376288622"/>
      <w:bookmarkStart w:id="242" w:name="_Toc376289029"/>
      <w:r w:rsidRPr="00D96ED4">
        <w:rPr>
          <w:rFonts w:cstheme="majorHAnsi"/>
          <w:b/>
          <w:color w:val="1F3864" w:themeColor="accent5" w:themeShade="80"/>
          <w:sz w:val="28"/>
          <w:szCs w:val="28"/>
        </w:rPr>
        <w:t>PLANS, SCHEDULE, AND BUDGET</w:t>
      </w:r>
      <w:bookmarkEnd w:id="235"/>
      <w:bookmarkEnd w:id="236"/>
      <w:bookmarkEnd w:id="237"/>
      <w:bookmarkEnd w:id="238"/>
      <w:bookmarkEnd w:id="239"/>
      <w:bookmarkEnd w:id="240"/>
      <w:bookmarkEnd w:id="241"/>
      <w:bookmarkEnd w:id="242"/>
    </w:p>
    <w:p w:rsidR="006A4EEA" w:rsidRPr="009303CE" w:rsidRDefault="006A4EEA" w:rsidP="00687A29">
      <w:pPr>
        <w:pStyle w:val="Figuretext-L"/>
        <w:spacing w:before="0" w:after="120"/>
        <w:ind w:left="360" w:right="-720"/>
        <w:rPr>
          <w:rFonts w:asciiTheme="majorHAnsi" w:hAnsiTheme="majorHAnsi" w:cstheme="majorHAnsi"/>
          <w:sz w:val="24"/>
          <w:lang w:val="vi-VN"/>
        </w:rPr>
      </w:pPr>
      <w:r w:rsidRPr="009303CE">
        <w:rPr>
          <w:rFonts w:asciiTheme="majorHAnsi" w:hAnsiTheme="majorHAnsi" w:cstheme="majorHAnsi"/>
          <w:sz w:val="24"/>
          <w:lang w:val="vi-VN"/>
        </w:rPr>
        <w:t xml:space="preserve">The CM Manager, working with the PM, plans CM activities for the [[Project Title]].  The CM Manager documents scheduled CM.  The CM schedule is closely coordinated with the product.  Informal CM audits will be performed at the conclusion of each new phase of development to verify that the CM procedures are correctly implemented as defined in this document.  Formal CM audits will be scheduled as dictated by </w:t>
      </w:r>
      <w:r w:rsidRPr="009303CE">
        <w:rPr>
          <w:rFonts w:asciiTheme="majorHAnsi" w:hAnsiTheme="majorHAnsi" w:cstheme="majorHAnsi"/>
          <w:b/>
          <w:bCs/>
          <w:i/>
          <w:iCs/>
          <w:sz w:val="24"/>
          <w:lang w:val="vi-VN"/>
        </w:rPr>
        <w:t>cite the appropriate document</w:t>
      </w:r>
      <w:r w:rsidRPr="009303CE">
        <w:rPr>
          <w:rFonts w:asciiTheme="majorHAnsi" w:hAnsiTheme="majorHAnsi" w:cstheme="majorHAnsi"/>
          <w:sz w:val="24"/>
          <w:lang w:val="vi-VN"/>
        </w:rPr>
        <w:t xml:space="preserve">.  </w:t>
      </w:r>
    </w:p>
    <w:p w:rsidR="006A4EEA" w:rsidRPr="009303CE" w:rsidRDefault="006A4EEA" w:rsidP="00687A29">
      <w:pPr>
        <w:pStyle w:val="Figuretext-L"/>
        <w:spacing w:before="0" w:after="120"/>
        <w:ind w:left="360" w:right="-720"/>
        <w:rPr>
          <w:rFonts w:asciiTheme="majorHAnsi" w:hAnsiTheme="majorHAnsi" w:cstheme="majorHAnsi"/>
          <w:sz w:val="24"/>
          <w:lang w:val="vi-VN"/>
        </w:rPr>
      </w:pPr>
      <w:r w:rsidRPr="009303CE">
        <w:rPr>
          <w:rFonts w:asciiTheme="majorHAnsi" w:hAnsiTheme="majorHAnsi" w:cstheme="majorHAnsi"/>
          <w:sz w:val="24"/>
          <w:lang w:val="vi-VN"/>
        </w:rPr>
        <w:t xml:space="preserve">With the PM, the CM Manager establishes budget requirements necessary to accomplish the tasking specified in this plan.  The estimated CM budget for this project is </w:t>
      </w:r>
      <w:r w:rsidRPr="009303CE">
        <w:rPr>
          <w:rFonts w:asciiTheme="majorHAnsi" w:hAnsiTheme="majorHAnsi" w:cstheme="majorHAnsi"/>
          <w:b/>
          <w:bCs/>
          <w:i/>
          <w:iCs/>
          <w:sz w:val="24"/>
          <w:lang w:val="vi-VN"/>
        </w:rPr>
        <w:t xml:space="preserve">identify the document.  </w:t>
      </w:r>
      <w:r w:rsidRPr="009303CE">
        <w:rPr>
          <w:rFonts w:asciiTheme="majorHAnsi" w:hAnsiTheme="majorHAnsi" w:cstheme="majorHAnsi"/>
          <w:sz w:val="24"/>
          <w:lang w:val="vi-VN"/>
        </w:rPr>
        <w:t>The CM Manager will periodically review actual budget expenditures against planned expenditures and coordinate with the PM to resolve any issues.</w:t>
      </w:r>
    </w:p>
    <w:p w:rsidR="006A4EEA" w:rsidRPr="009303CE" w:rsidRDefault="006A4EEA" w:rsidP="00687A29">
      <w:pPr>
        <w:pStyle w:val="BodyText"/>
        <w:ind w:left="360" w:right="-720"/>
        <w:rPr>
          <w:rFonts w:asciiTheme="majorHAnsi" w:hAnsiTheme="majorHAnsi" w:cstheme="majorHAnsi"/>
          <w:b/>
          <w:bCs/>
          <w:i/>
          <w:iCs/>
          <w:color w:val="1F3864" w:themeColor="accent5" w:themeShade="80"/>
          <w:sz w:val="24"/>
          <w:lang w:val="vi-VN"/>
        </w:rPr>
      </w:pPr>
      <w:r w:rsidRPr="009303CE">
        <w:rPr>
          <w:rFonts w:asciiTheme="majorHAnsi" w:hAnsiTheme="majorHAnsi" w:cstheme="majorHAnsi"/>
          <w:b/>
          <w:bCs/>
          <w:i/>
          <w:iCs/>
          <w:color w:val="1F3864" w:themeColor="accent5" w:themeShade="80"/>
          <w:sz w:val="24"/>
          <w:lang w:val="vi-VN"/>
        </w:rPr>
        <w:t>Guidance</w:t>
      </w:r>
    </w:p>
    <w:p w:rsidR="006A4EEA" w:rsidRPr="009303CE" w:rsidRDefault="006A4EEA" w:rsidP="00687A29">
      <w:pPr>
        <w:pStyle w:val="BodyText"/>
        <w:ind w:left="360" w:right="-720"/>
        <w:rPr>
          <w:rFonts w:asciiTheme="majorHAnsi" w:hAnsiTheme="majorHAnsi" w:cstheme="majorHAnsi"/>
          <w:i/>
          <w:iCs/>
          <w:color w:val="1F3864" w:themeColor="accent5" w:themeShade="80"/>
          <w:sz w:val="24"/>
          <w:lang w:val="vi-VN"/>
        </w:rPr>
      </w:pPr>
      <w:r w:rsidRPr="009303CE">
        <w:rPr>
          <w:rFonts w:asciiTheme="majorHAnsi" w:hAnsiTheme="majorHAnsi" w:cstheme="majorHAnsi"/>
          <w:i/>
          <w:iCs/>
          <w:color w:val="1F3864" w:themeColor="accent5" w:themeShade="80"/>
          <w:sz w:val="24"/>
          <w:lang w:val="vi-VN"/>
        </w:rPr>
        <w:t>If there is no higher-level document that provides a schedule of CM activities, include the following paragraph and Appendix that provide a documented schedule of CM activities.</w:t>
      </w:r>
    </w:p>
    <w:p w:rsidR="006A4EEA" w:rsidRPr="009303CE" w:rsidRDefault="006A4EEA" w:rsidP="00687A29">
      <w:pPr>
        <w:spacing w:after="120"/>
        <w:ind w:left="360" w:right="-720"/>
        <w:rPr>
          <w:rFonts w:asciiTheme="majorHAnsi" w:hAnsiTheme="majorHAnsi" w:cstheme="majorHAnsi"/>
          <w:sz w:val="24"/>
          <w:lang w:val="vi-VN"/>
        </w:rPr>
      </w:pPr>
      <w:r w:rsidRPr="009303CE">
        <w:rPr>
          <w:rFonts w:asciiTheme="majorHAnsi" w:hAnsiTheme="majorHAnsi" w:cstheme="majorHAnsi"/>
          <w:sz w:val="24"/>
          <w:lang w:val="vi-VN"/>
        </w:rPr>
        <w:t>The planned schedule of CM activities is documented in Appendix C.  The CM Manager coordinates with the PM to ensure that CM activities are conducted in concert with the appropriate project activities.</w:t>
      </w:r>
    </w:p>
    <w:p w:rsidR="006A4EEA" w:rsidRPr="00D96ED4" w:rsidRDefault="001475E3" w:rsidP="00556D78">
      <w:pPr>
        <w:pStyle w:val="Heading3"/>
        <w:numPr>
          <w:ilvl w:val="2"/>
          <w:numId w:val="6"/>
        </w:numPr>
        <w:spacing w:before="0" w:after="120"/>
        <w:rPr>
          <w:rFonts w:cstheme="majorHAnsi"/>
          <w:b/>
          <w:color w:val="1F3864" w:themeColor="accent5" w:themeShade="80"/>
          <w:sz w:val="28"/>
          <w:szCs w:val="28"/>
        </w:rPr>
      </w:pPr>
      <w:bookmarkStart w:id="243" w:name="_Toc376256949"/>
      <w:bookmarkStart w:id="244" w:name="_Toc376287021"/>
      <w:bookmarkStart w:id="245" w:name="_Toc376287381"/>
      <w:bookmarkStart w:id="246" w:name="_Toc376287500"/>
      <w:bookmarkStart w:id="247" w:name="_Toc376287719"/>
      <w:bookmarkStart w:id="248" w:name="_Toc376287950"/>
      <w:bookmarkStart w:id="249" w:name="_Toc376288623"/>
      <w:bookmarkStart w:id="250" w:name="_Toc376289030"/>
      <w:r w:rsidRPr="00D96ED4">
        <w:rPr>
          <w:rFonts w:cstheme="majorHAnsi"/>
          <w:b/>
          <w:color w:val="1F3864" w:themeColor="accent5" w:themeShade="80"/>
          <w:sz w:val="28"/>
          <w:szCs w:val="28"/>
        </w:rPr>
        <w:t>FACILITIES</w:t>
      </w:r>
      <w:bookmarkEnd w:id="243"/>
      <w:bookmarkEnd w:id="244"/>
      <w:bookmarkEnd w:id="245"/>
      <w:bookmarkEnd w:id="246"/>
      <w:bookmarkEnd w:id="247"/>
      <w:bookmarkEnd w:id="248"/>
      <w:bookmarkEnd w:id="249"/>
      <w:bookmarkEnd w:id="250"/>
    </w:p>
    <w:p w:rsidR="006A4EEA" w:rsidRPr="009303CE" w:rsidRDefault="006A4EEA" w:rsidP="00687A29">
      <w:pPr>
        <w:tabs>
          <w:tab w:val="left" w:pos="8820"/>
        </w:tabs>
        <w:spacing w:after="120"/>
        <w:ind w:left="360" w:right="-720"/>
        <w:rPr>
          <w:rFonts w:asciiTheme="majorHAnsi" w:hAnsiTheme="majorHAnsi" w:cstheme="majorHAnsi"/>
          <w:sz w:val="24"/>
          <w:lang w:val="vi-VN"/>
        </w:rPr>
      </w:pPr>
      <w:r w:rsidRPr="009303CE">
        <w:rPr>
          <w:rFonts w:asciiTheme="majorHAnsi" w:hAnsiTheme="majorHAnsi" w:cstheme="majorHAnsi"/>
          <w:sz w:val="24"/>
          <w:lang w:val="vi-VN"/>
        </w:rPr>
        <w:t xml:space="preserve">To accomplish tasking in accordance with this plan, the CM Group requires </w:t>
      </w:r>
      <w:r w:rsidRPr="009303CE">
        <w:rPr>
          <w:rFonts w:asciiTheme="majorHAnsi" w:hAnsiTheme="majorHAnsi" w:cstheme="majorHAnsi"/>
          <w:b/>
          <w:bCs/>
          <w:i/>
          <w:iCs/>
          <w:sz w:val="24"/>
          <w:lang w:val="vi-VN"/>
        </w:rPr>
        <w:t>list the facilities, physical plan, equipment, and computer hardware/software requirements</w:t>
      </w:r>
      <w:r w:rsidRPr="009303CE">
        <w:rPr>
          <w:rFonts w:asciiTheme="majorHAnsi" w:hAnsiTheme="majorHAnsi" w:cstheme="majorHAnsi"/>
          <w:sz w:val="24"/>
          <w:lang w:val="vi-VN"/>
        </w:rPr>
        <w:t>.</w:t>
      </w:r>
    </w:p>
    <w:p w:rsidR="006A4EEA" w:rsidRPr="00D96ED4" w:rsidRDefault="001475E3" w:rsidP="00556D78">
      <w:pPr>
        <w:pStyle w:val="Heading3"/>
        <w:numPr>
          <w:ilvl w:val="2"/>
          <w:numId w:val="6"/>
        </w:numPr>
        <w:spacing w:before="0" w:after="120"/>
        <w:rPr>
          <w:rFonts w:cstheme="majorHAnsi"/>
          <w:b/>
          <w:color w:val="1F3864" w:themeColor="accent5" w:themeShade="80"/>
          <w:sz w:val="28"/>
          <w:szCs w:val="28"/>
        </w:rPr>
      </w:pPr>
      <w:bookmarkStart w:id="251" w:name="_Toc376256950"/>
      <w:bookmarkStart w:id="252" w:name="_Toc376287022"/>
      <w:bookmarkStart w:id="253" w:name="_Toc376287382"/>
      <w:bookmarkStart w:id="254" w:name="_Toc376287501"/>
      <w:bookmarkStart w:id="255" w:name="_Toc376287720"/>
      <w:bookmarkStart w:id="256" w:name="_Toc376287951"/>
      <w:bookmarkStart w:id="257" w:name="_Toc376288624"/>
      <w:bookmarkStart w:id="258" w:name="_Toc376289031"/>
      <w:r w:rsidRPr="00D96ED4">
        <w:rPr>
          <w:rFonts w:cstheme="majorHAnsi"/>
          <w:b/>
          <w:color w:val="1F3864" w:themeColor="accent5" w:themeShade="80"/>
          <w:sz w:val="28"/>
          <w:szCs w:val="28"/>
        </w:rPr>
        <w:t>PERSONNEL</w:t>
      </w:r>
      <w:bookmarkEnd w:id="251"/>
      <w:bookmarkEnd w:id="252"/>
      <w:bookmarkEnd w:id="253"/>
      <w:bookmarkEnd w:id="254"/>
      <w:bookmarkEnd w:id="255"/>
      <w:bookmarkEnd w:id="256"/>
      <w:bookmarkEnd w:id="257"/>
      <w:bookmarkEnd w:id="258"/>
    </w:p>
    <w:p w:rsidR="006A4EEA" w:rsidRPr="009303CE" w:rsidRDefault="006A4EEA" w:rsidP="00687A29">
      <w:pPr>
        <w:spacing w:after="120"/>
        <w:ind w:left="360" w:right="-630"/>
        <w:rPr>
          <w:rFonts w:asciiTheme="majorHAnsi" w:hAnsiTheme="majorHAnsi" w:cstheme="majorHAnsi"/>
          <w:b/>
          <w:bCs/>
          <w:i/>
          <w:iCs/>
          <w:sz w:val="24"/>
          <w:lang w:val="vi-VN"/>
        </w:rPr>
      </w:pPr>
      <w:r w:rsidRPr="009303CE">
        <w:rPr>
          <w:rFonts w:asciiTheme="majorHAnsi" w:hAnsiTheme="majorHAnsi" w:cstheme="majorHAnsi"/>
          <w:sz w:val="24"/>
          <w:lang w:val="vi-VN"/>
        </w:rPr>
        <w:t xml:space="preserve">The CM effort for this project is </w:t>
      </w:r>
      <w:r w:rsidRPr="009303CE">
        <w:rPr>
          <w:rFonts w:asciiTheme="majorHAnsi" w:hAnsiTheme="majorHAnsi" w:cstheme="majorHAnsi"/>
          <w:b/>
          <w:bCs/>
          <w:i/>
          <w:iCs/>
          <w:sz w:val="24"/>
          <w:lang w:val="vi-VN"/>
        </w:rPr>
        <w:t>person-year effort or indicate the amount of effort if it is less than 100% - ensure the effort agrees with the project Work Breakdown Structure.</w:t>
      </w:r>
    </w:p>
    <w:p w:rsidR="006A4EEA" w:rsidRPr="009303CE" w:rsidRDefault="006A4EEA" w:rsidP="00687A29">
      <w:pPr>
        <w:spacing w:after="120"/>
        <w:ind w:left="360" w:right="-720"/>
        <w:rPr>
          <w:rFonts w:asciiTheme="majorHAnsi" w:hAnsiTheme="majorHAnsi" w:cstheme="majorHAnsi"/>
          <w:b/>
          <w:bCs/>
          <w:i/>
          <w:color w:val="1F3864" w:themeColor="accent5" w:themeShade="80"/>
          <w:sz w:val="24"/>
          <w:lang w:val="vi-VN"/>
        </w:rPr>
      </w:pPr>
      <w:r w:rsidRPr="009303CE">
        <w:rPr>
          <w:rFonts w:asciiTheme="majorHAnsi" w:hAnsiTheme="majorHAnsi" w:cstheme="majorHAnsi"/>
          <w:b/>
          <w:bCs/>
          <w:i/>
          <w:color w:val="1F3864" w:themeColor="accent5" w:themeShade="80"/>
          <w:sz w:val="24"/>
          <w:lang w:val="vi-VN"/>
        </w:rPr>
        <w:t>Guidance</w:t>
      </w:r>
    </w:p>
    <w:p w:rsidR="006A4EEA" w:rsidRPr="004815D8" w:rsidRDefault="006A4EEA" w:rsidP="004815D8">
      <w:pPr>
        <w:ind w:left="360"/>
        <w:rPr>
          <w:rFonts w:asciiTheme="majorHAnsi" w:hAnsiTheme="majorHAnsi" w:cstheme="majorHAnsi"/>
          <w:i/>
          <w:color w:val="1F3864" w:themeColor="accent5" w:themeShade="80"/>
          <w:sz w:val="24"/>
          <w:lang w:val="vi-VN"/>
        </w:rPr>
      </w:pPr>
      <w:r w:rsidRPr="004815D8">
        <w:rPr>
          <w:rFonts w:asciiTheme="majorHAnsi" w:hAnsiTheme="majorHAnsi" w:cstheme="majorHAnsi"/>
          <w:i/>
          <w:color w:val="1F3864" w:themeColor="accent5" w:themeShade="80"/>
          <w:sz w:val="24"/>
          <w:lang w:val="vi-VN"/>
        </w:rPr>
        <w:t>Identify the qualification requirements of the CM Group.  The product for which related technical discipline familiarity is required should be explicitly stated, e.g., hardware/software/systems engineering, and technical documentation standards.</w:t>
      </w:r>
    </w:p>
    <w:p w:rsidR="006A4EEA" w:rsidRPr="009303CE" w:rsidRDefault="006A4EEA" w:rsidP="00687A29">
      <w:pPr>
        <w:spacing w:after="120"/>
        <w:ind w:left="360" w:right="-630"/>
        <w:rPr>
          <w:rFonts w:asciiTheme="majorHAnsi" w:hAnsiTheme="majorHAnsi" w:cstheme="majorHAnsi"/>
          <w:sz w:val="24"/>
          <w:lang w:val="vi-VN"/>
        </w:rPr>
      </w:pPr>
      <w:r w:rsidRPr="009303CE">
        <w:rPr>
          <w:rFonts w:asciiTheme="majorHAnsi" w:hAnsiTheme="majorHAnsi" w:cstheme="majorHAnsi"/>
          <w:sz w:val="24"/>
          <w:lang w:val="vi-VN"/>
        </w:rPr>
        <w:t xml:space="preserve">The CM Group will be familiar with and will be able to apply the standards and guidelines listed in Section 2.  Additionally, the CM Group will be familiar with software and hardware configuration </w:t>
      </w:r>
      <w:r w:rsidRPr="009303CE">
        <w:rPr>
          <w:rFonts w:asciiTheme="majorHAnsi" w:hAnsiTheme="majorHAnsi" w:cstheme="majorHAnsi"/>
          <w:sz w:val="24"/>
          <w:lang w:val="vi-VN"/>
        </w:rPr>
        <w:lastRenderedPageBreak/>
        <w:t xml:space="preserve">management, product and process quality assurance, product development-related activities, and </w:t>
      </w:r>
      <w:r w:rsidRPr="009303CE">
        <w:rPr>
          <w:rFonts w:asciiTheme="majorHAnsi" w:hAnsiTheme="majorHAnsi" w:cstheme="majorHAnsi"/>
          <w:b/>
          <w:bCs/>
          <w:i/>
          <w:iCs/>
          <w:sz w:val="24"/>
          <w:lang w:val="vi-VN"/>
        </w:rPr>
        <w:t>statistical analysis, C++ and Java coding, and testing [tailor this list as appropriate]</w:t>
      </w:r>
      <w:r w:rsidRPr="009303CE">
        <w:rPr>
          <w:rFonts w:asciiTheme="majorHAnsi" w:hAnsiTheme="majorHAnsi" w:cstheme="majorHAnsi"/>
          <w:sz w:val="24"/>
          <w:lang w:val="vi-VN"/>
        </w:rPr>
        <w:t>.</w:t>
      </w:r>
    </w:p>
    <w:p w:rsidR="006A4EEA" w:rsidRPr="00D96ED4" w:rsidRDefault="001475E3" w:rsidP="00556D78">
      <w:pPr>
        <w:pStyle w:val="Heading3"/>
        <w:numPr>
          <w:ilvl w:val="2"/>
          <w:numId w:val="6"/>
        </w:numPr>
        <w:spacing w:before="0" w:after="120"/>
        <w:rPr>
          <w:rFonts w:cstheme="majorHAnsi"/>
          <w:b/>
          <w:color w:val="1F3864" w:themeColor="accent5" w:themeShade="80"/>
          <w:sz w:val="28"/>
          <w:szCs w:val="28"/>
        </w:rPr>
      </w:pPr>
      <w:bookmarkStart w:id="259" w:name="_Toc376256951"/>
      <w:bookmarkStart w:id="260" w:name="_Toc376287023"/>
      <w:bookmarkStart w:id="261" w:name="_Toc376287383"/>
      <w:bookmarkStart w:id="262" w:name="_Toc376287502"/>
      <w:bookmarkStart w:id="263" w:name="_Toc376287721"/>
      <w:bookmarkStart w:id="264" w:name="_Toc376287952"/>
      <w:bookmarkStart w:id="265" w:name="_Toc376288625"/>
      <w:bookmarkStart w:id="266" w:name="_Toc376289032"/>
      <w:r w:rsidRPr="00D96ED4">
        <w:rPr>
          <w:rFonts w:cstheme="majorHAnsi"/>
          <w:b/>
          <w:color w:val="1F3864" w:themeColor="accent5" w:themeShade="80"/>
          <w:sz w:val="28"/>
          <w:szCs w:val="28"/>
        </w:rPr>
        <w:t>CM SYSTEM</w:t>
      </w:r>
      <w:bookmarkEnd w:id="259"/>
      <w:bookmarkEnd w:id="260"/>
      <w:bookmarkEnd w:id="261"/>
      <w:bookmarkEnd w:id="262"/>
      <w:bookmarkEnd w:id="263"/>
      <w:bookmarkEnd w:id="264"/>
      <w:bookmarkEnd w:id="265"/>
      <w:bookmarkEnd w:id="266"/>
    </w:p>
    <w:p w:rsidR="006A4EEA" w:rsidRPr="004815D8" w:rsidRDefault="006A4EEA" w:rsidP="004815D8">
      <w:pPr>
        <w:spacing w:after="120"/>
        <w:ind w:left="360" w:right="-720"/>
        <w:rPr>
          <w:rFonts w:asciiTheme="majorHAnsi" w:hAnsiTheme="majorHAnsi" w:cstheme="majorHAnsi"/>
          <w:b/>
          <w:bCs/>
          <w:i/>
          <w:color w:val="1F3864" w:themeColor="accent5" w:themeShade="80"/>
          <w:sz w:val="24"/>
          <w:lang w:val="vi-VN"/>
        </w:rPr>
      </w:pPr>
      <w:r w:rsidRPr="004815D8">
        <w:rPr>
          <w:rFonts w:asciiTheme="majorHAnsi" w:hAnsiTheme="majorHAnsi" w:cstheme="majorHAnsi"/>
          <w:b/>
          <w:bCs/>
          <w:i/>
          <w:color w:val="1F3864" w:themeColor="accent5" w:themeShade="80"/>
          <w:sz w:val="24"/>
          <w:lang w:val="vi-VN"/>
        </w:rPr>
        <w:t>Guidance</w:t>
      </w:r>
    </w:p>
    <w:p w:rsidR="006A4EEA" w:rsidRPr="009303CE" w:rsidRDefault="006A4EEA" w:rsidP="00687A29">
      <w:pPr>
        <w:pStyle w:val="BodyText"/>
        <w:tabs>
          <w:tab w:val="left" w:pos="720"/>
          <w:tab w:val="left" w:pos="8640"/>
        </w:tabs>
        <w:ind w:left="360" w:right="-720"/>
        <w:rPr>
          <w:rFonts w:asciiTheme="majorHAnsi" w:hAnsiTheme="majorHAnsi" w:cstheme="majorHAnsi"/>
          <w:i/>
          <w:color w:val="1F3864" w:themeColor="accent5" w:themeShade="80"/>
          <w:sz w:val="24"/>
          <w:lang w:val="vi-VN"/>
        </w:rPr>
      </w:pPr>
      <w:r w:rsidRPr="009303CE">
        <w:rPr>
          <w:rFonts w:asciiTheme="majorHAnsi" w:hAnsiTheme="majorHAnsi" w:cstheme="majorHAnsi"/>
          <w:i/>
          <w:color w:val="1F3864" w:themeColor="accent5" w:themeShade="80"/>
          <w:sz w:val="24"/>
          <w:lang w:val="vi-VN"/>
        </w:rPr>
        <w:t>Describe the Configuration Management System (CMS) employed to support CM activities.  A CMS includes the storage media, procedures and tools for accessing the configuration system.  A CMS may be manual (consisting of controlled ledgers, notebooks, spreadsheets, or similar items) or automated (comprising a computerized database or similar set of tools and capabilities) or be a combination of the two.   The detailed description of the procedures supporting the CMS may be separately documented as individual CM procedures and should be referenced (e.g., procedures for storage and retrieval of CIs, archiving and retrieving CM records, creating</w:t>
      </w:r>
      <w:r w:rsidR="009303CE">
        <w:rPr>
          <w:rFonts w:asciiTheme="majorHAnsi" w:hAnsiTheme="majorHAnsi" w:cstheme="majorHAnsi"/>
          <w:i/>
          <w:color w:val="1F3864" w:themeColor="accent5" w:themeShade="80"/>
          <w:sz w:val="24"/>
          <w:lang w:val="vi-VN"/>
        </w:rPr>
        <w:t xml:space="preserve"> CM reports).</w:t>
      </w:r>
    </w:p>
    <w:p w:rsidR="006A4EEA" w:rsidRPr="00D96ED4" w:rsidRDefault="006A4EEA" w:rsidP="00556D78">
      <w:pPr>
        <w:pStyle w:val="Heading2"/>
        <w:numPr>
          <w:ilvl w:val="1"/>
          <w:numId w:val="6"/>
        </w:numPr>
        <w:tabs>
          <w:tab w:val="left" w:pos="540"/>
        </w:tabs>
        <w:spacing w:before="0" w:after="120"/>
        <w:rPr>
          <w:rFonts w:cstheme="majorHAnsi"/>
          <w:i w:val="0"/>
          <w:color w:val="1F3864" w:themeColor="accent5" w:themeShade="80"/>
          <w:sz w:val="32"/>
          <w:szCs w:val="32"/>
        </w:rPr>
      </w:pPr>
      <w:bookmarkStart w:id="267" w:name="_Toc376256952"/>
      <w:bookmarkStart w:id="268" w:name="_Toc376287024"/>
      <w:bookmarkStart w:id="269" w:name="_Toc376287384"/>
      <w:bookmarkStart w:id="270" w:name="_Toc376287503"/>
      <w:bookmarkStart w:id="271" w:name="_Toc376287722"/>
      <w:bookmarkStart w:id="272" w:name="_Toc376287953"/>
      <w:bookmarkStart w:id="273" w:name="_Toc376288626"/>
      <w:bookmarkStart w:id="274" w:name="_Toc376289033"/>
      <w:r w:rsidRPr="00D96ED4">
        <w:rPr>
          <w:rFonts w:cstheme="majorHAnsi"/>
          <w:i w:val="0"/>
          <w:color w:val="1F3864" w:themeColor="accent5" w:themeShade="80"/>
          <w:sz w:val="32"/>
          <w:szCs w:val="32"/>
        </w:rPr>
        <w:t>RISK MANAGEMENT</w:t>
      </w:r>
      <w:bookmarkEnd w:id="267"/>
      <w:bookmarkEnd w:id="268"/>
      <w:bookmarkEnd w:id="269"/>
      <w:bookmarkEnd w:id="270"/>
      <w:bookmarkEnd w:id="271"/>
      <w:bookmarkEnd w:id="272"/>
      <w:bookmarkEnd w:id="273"/>
      <w:bookmarkEnd w:id="274"/>
      <w:r w:rsidRPr="00D96ED4">
        <w:rPr>
          <w:rFonts w:cstheme="majorHAnsi"/>
          <w:i w:val="0"/>
          <w:color w:val="1F3864" w:themeColor="accent5" w:themeShade="80"/>
          <w:sz w:val="32"/>
          <w:szCs w:val="32"/>
        </w:rPr>
        <w:t xml:space="preserve"> </w:t>
      </w:r>
    </w:p>
    <w:p w:rsidR="006A4EEA" w:rsidRPr="009303CE" w:rsidRDefault="006A4EEA" w:rsidP="00687A29">
      <w:pPr>
        <w:spacing w:after="120"/>
        <w:ind w:left="360" w:right="-720"/>
        <w:rPr>
          <w:rFonts w:asciiTheme="majorHAnsi" w:hAnsiTheme="majorHAnsi" w:cstheme="majorHAnsi"/>
          <w:b/>
          <w:bCs/>
          <w:i/>
          <w:color w:val="1F3864" w:themeColor="accent5" w:themeShade="80"/>
          <w:sz w:val="24"/>
          <w:lang w:val="vi-VN"/>
        </w:rPr>
      </w:pPr>
      <w:r w:rsidRPr="009303CE">
        <w:rPr>
          <w:rFonts w:asciiTheme="majorHAnsi" w:hAnsiTheme="majorHAnsi" w:cstheme="majorHAnsi"/>
          <w:b/>
          <w:bCs/>
          <w:i/>
          <w:color w:val="1F3864" w:themeColor="accent5" w:themeShade="80"/>
          <w:sz w:val="24"/>
          <w:lang w:val="vi-VN"/>
        </w:rPr>
        <w:t>Guidance</w:t>
      </w:r>
    </w:p>
    <w:p w:rsidR="006A4EEA" w:rsidRPr="009303CE" w:rsidRDefault="006A4EEA" w:rsidP="00687A29">
      <w:pPr>
        <w:spacing w:after="120"/>
        <w:ind w:left="360" w:right="-720"/>
        <w:rPr>
          <w:rFonts w:asciiTheme="majorHAnsi" w:hAnsiTheme="majorHAnsi" w:cstheme="majorHAnsi"/>
          <w:i/>
          <w:iCs/>
          <w:color w:val="1F3864" w:themeColor="accent5" w:themeShade="80"/>
          <w:sz w:val="24"/>
          <w:lang w:val="vi-VN"/>
        </w:rPr>
      </w:pPr>
      <w:r w:rsidRPr="009303CE">
        <w:rPr>
          <w:rFonts w:asciiTheme="majorHAnsi" w:hAnsiTheme="majorHAnsi" w:cstheme="majorHAnsi"/>
          <w:i/>
          <w:iCs/>
          <w:color w:val="1F3864" w:themeColor="accent5" w:themeShade="80"/>
          <w:sz w:val="24"/>
          <w:lang w:val="vi-VN"/>
        </w:rPr>
        <w:t>Identify the risk management strategy for CM.  If the project has identified an overall risk management strategy in its PMP, or as a separate Risk Management Plan, reference that document.  If the CMP is written as a stand-alone document, describe the Risk Management activities for the project including the items listed below:</w:t>
      </w:r>
    </w:p>
    <w:p w:rsidR="006A4EEA" w:rsidRPr="009303CE" w:rsidRDefault="006A4EEA" w:rsidP="00556D78">
      <w:pPr>
        <w:pStyle w:val="ListParagraph"/>
        <w:numPr>
          <w:ilvl w:val="0"/>
          <w:numId w:val="20"/>
        </w:numPr>
        <w:tabs>
          <w:tab w:val="left" w:pos="360"/>
        </w:tabs>
        <w:spacing w:after="120"/>
        <w:ind w:right="-720"/>
        <w:rPr>
          <w:rFonts w:asciiTheme="majorHAnsi" w:hAnsiTheme="majorHAnsi" w:cstheme="majorHAnsi"/>
          <w:i/>
          <w:iCs/>
          <w:color w:val="1F3864" w:themeColor="accent5" w:themeShade="80"/>
          <w:sz w:val="24"/>
          <w:lang w:val="vi-VN"/>
        </w:rPr>
      </w:pPr>
      <w:r w:rsidRPr="009303CE">
        <w:rPr>
          <w:rFonts w:asciiTheme="majorHAnsi" w:hAnsiTheme="majorHAnsi" w:cstheme="majorHAnsi"/>
          <w:i/>
          <w:iCs/>
          <w:color w:val="1F3864" w:themeColor="accent5" w:themeShade="80"/>
          <w:sz w:val="24"/>
          <w:lang w:val="vi-VN"/>
        </w:rPr>
        <w:t>The identified CM risks, with estimates of probability and impact to the project’s schedule and cost.</w:t>
      </w:r>
    </w:p>
    <w:p w:rsidR="006A4EEA" w:rsidRPr="009303CE" w:rsidRDefault="006A4EEA" w:rsidP="00556D78">
      <w:pPr>
        <w:pStyle w:val="ListParagraph"/>
        <w:numPr>
          <w:ilvl w:val="0"/>
          <w:numId w:val="20"/>
        </w:numPr>
        <w:tabs>
          <w:tab w:val="left" w:pos="360"/>
        </w:tabs>
        <w:spacing w:after="120"/>
        <w:ind w:right="-720"/>
        <w:rPr>
          <w:rFonts w:asciiTheme="majorHAnsi" w:hAnsiTheme="majorHAnsi" w:cstheme="majorHAnsi"/>
          <w:i/>
          <w:iCs/>
          <w:lang w:val="vi-VN"/>
        </w:rPr>
      </w:pPr>
      <w:r w:rsidRPr="009303CE">
        <w:rPr>
          <w:rFonts w:asciiTheme="majorHAnsi" w:hAnsiTheme="majorHAnsi" w:cstheme="majorHAnsi"/>
          <w:i/>
          <w:iCs/>
          <w:color w:val="1F3864" w:themeColor="accent5" w:themeShade="80"/>
          <w:sz w:val="24"/>
          <w:lang w:val="vi-VN"/>
        </w:rPr>
        <w:t>The person(s) responsible for managing CM risks</w:t>
      </w:r>
      <w:r w:rsidRPr="009303CE">
        <w:rPr>
          <w:rFonts w:asciiTheme="majorHAnsi" w:hAnsiTheme="majorHAnsi" w:cstheme="majorHAnsi"/>
          <w:i/>
          <w:iCs/>
          <w:lang w:val="vi-VN"/>
        </w:rPr>
        <w:t>.</w:t>
      </w:r>
    </w:p>
    <w:p w:rsidR="009303CE" w:rsidRDefault="006A4EEA" w:rsidP="00556D78">
      <w:pPr>
        <w:pStyle w:val="BodyTextIndent2"/>
        <w:numPr>
          <w:ilvl w:val="0"/>
          <w:numId w:val="20"/>
        </w:numPr>
        <w:tabs>
          <w:tab w:val="left" w:pos="360"/>
        </w:tabs>
        <w:rPr>
          <w:rFonts w:asciiTheme="majorHAnsi" w:hAnsiTheme="majorHAnsi" w:cstheme="majorHAnsi"/>
          <w:i/>
          <w:color w:val="1F3864" w:themeColor="accent5" w:themeShade="80"/>
          <w:sz w:val="24"/>
          <w:lang w:val="vi-VN"/>
        </w:rPr>
      </w:pPr>
      <w:r w:rsidRPr="009303CE">
        <w:rPr>
          <w:rFonts w:asciiTheme="majorHAnsi" w:hAnsiTheme="majorHAnsi" w:cstheme="majorHAnsi"/>
          <w:i/>
          <w:color w:val="1F3864" w:themeColor="accent5" w:themeShade="80"/>
          <w:sz w:val="24"/>
          <w:lang w:val="vi-VN"/>
        </w:rPr>
        <w:t>The criteria (e.g., risk threshold and conditions) necessary to commence risk management activities.</w:t>
      </w:r>
      <w:r w:rsidR="009303CE" w:rsidRPr="009303CE">
        <w:rPr>
          <w:rFonts w:asciiTheme="majorHAnsi" w:hAnsiTheme="majorHAnsi" w:cstheme="majorHAnsi"/>
          <w:i/>
          <w:color w:val="1F3864" w:themeColor="accent5" w:themeShade="80"/>
          <w:sz w:val="24"/>
          <w:lang w:val="vi-VN"/>
        </w:rPr>
        <w:t xml:space="preserve"> </w:t>
      </w:r>
    </w:p>
    <w:p w:rsidR="009303CE" w:rsidRPr="009303CE" w:rsidRDefault="009303CE" w:rsidP="00556D78">
      <w:pPr>
        <w:pStyle w:val="BodyTextIndent2"/>
        <w:numPr>
          <w:ilvl w:val="0"/>
          <w:numId w:val="20"/>
        </w:numPr>
        <w:tabs>
          <w:tab w:val="left" w:pos="360"/>
        </w:tabs>
        <w:rPr>
          <w:rFonts w:asciiTheme="majorHAnsi" w:hAnsiTheme="majorHAnsi" w:cstheme="majorHAnsi"/>
          <w:i/>
          <w:color w:val="1F3864" w:themeColor="accent5" w:themeShade="80"/>
          <w:sz w:val="24"/>
          <w:lang w:val="vi-VN"/>
        </w:rPr>
      </w:pPr>
      <w:r w:rsidRPr="009303CE">
        <w:rPr>
          <w:rFonts w:asciiTheme="majorHAnsi" w:hAnsiTheme="majorHAnsi" w:cstheme="majorHAnsi"/>
          <w:i/>
          <w:color w:val="1F3864" w:themeColor="accent5" w:themeShade="80"/>
          <w:sz w:val="24"/>
          <w:lang w:val="vi-VN"/>
        </w:rPr>
        <w:t>The risk mitigation strategies for each risk.</w:t>
      </w:r>
    </w:p>
    <w:p w:rsidR="006A4EEA" w:rsidRPr="009303CE" w:rsidRDefault="009303CE" w:rsidP="00556D78">
      <w:pPr>
        <w:pStyle w:val="BodyTextIndent2"/>
        <w:numPr>
          <w:ilvl w:val="0"/>
          <w:numId w:val="20"/>
        </w:numPr>
        <w:tabs>
          <w:tab w:val="left" w:pos="360"/>
        </w:tabs>
        <w:rPr>
          <w:rFonts w:asciiTheme="majorHAnsi" w:hAnsiTheme="majorHAnsi" w:cstheme="majorHAnsi"/>
          <w:i/>
          <w:color w:val="1F3864" w:themeColor="accent5" w:themeShade="80"/>
          <w:sz w:val="24"/>
          <w:lang w:val="vi-VN"/>
        </w:rPr>
      </w:pPr>
      <w:r>
        <w:rPr>
          <w:rFonts w:asciiTheme="majorHAnsi" w:hAnsiTheme="majorHAnsi" w:cstheme="majorHAnsi"/>
          <w:i/>
          <w:color w:val="1F3864" w:themeColor="accent5" w:themeShade="80"/>
          <w:sz w:val="24"/>
          <w:lang w:val="en-US"/>
        </w:rPr>
        <w:t>Etc.</w:t>
      </w:r>
    </w:p>
    <w:p w:rsidR="006A4EEA" w:rsidRPr="00D96ED4" w:rsidRDefault="006A4EEA" w:rsidP="00687A29">
      <w:pPr>
        <w:spacing w:after="120"/>
        <w:rPr>
          <w:rFonts w:asciiTheme="majorHAnsi" w:hAnsiTheme="majorHAnsi" w:cstheme="majorHAnsi"/>
          <w:lang w:val="vi-VN"/>
        </w:rPr>
      </w:pPr>
    </w:p>
    <w:p w:rsidR="006A4EEA" w:rsidRPr="00D96ED4" w:rsidRDefault="006A4EEA" w:rsidP="00687A29">
      <w:pPr>
        <w:tabs>
          <w:tab w:val="left" w:pos="720"/>
          <w:tab w:val="left" w:pos="1080"/>
          <w:tab w:val="left" w:pos="2160"/>
          <w:tab w:val="left" w:pos="2880"/>
          <w:tab w:val="left" w:pos="3140"/>
          <w:tab w:val="left" w:pos="4320"/>
        </w:tabs>
        <w:spacing w:after="120"/>
        <w:rPr>
          <w:rFonts w:asciiTheme="majorHAnsi" w:hAnsiTheme="majorHAnsi" w:cstheme="majorHAnsi"/>
          <w:lang w:val="vi-VN"/>
        </w:rPr>
      </w:pPr>
    </w:p>
    <w:p w:rsidR="006A4EEA" w:rsidRPr="00D96ED4" w:rsidRDefault="006A4EEA" w:rsidP="00687A29">
      <w:pPr>
        <w:pStyle w:val="Heading3"/>
        <w:spacing w:before="0" w:after="120"/>
        <w:rPr>
          <w:rFonts w:cstheme="majorHAnsi"/>
          <w:lang w:val="vi-VN"/>
        </w:rPr>
        <w:sectPr w:rsidR="006A4EEA" w:rsidRPr="00D96ED4">
          <w:headerReference w:type="default" r:id="rId26"/>
          <w:footerReference w:type="even" r:id="rId27"/>
          <w:footerReference w:type="default" r:id="rId28"/>
          <w:pgSz w:w="12240" w:h="15840"/>
          <w:pgMar w:top="1728" w:right="1440" w:bottom="1440" w:left="1440" w:header="720" w:footer="720" w:gutter="0"/>
          <w:pgNumType w:start="1" w:chapStyle="1"/>
          <w:cols w:space="720"/>
        </w:sectPr>
      </w:pPr>
      <w:bookmarkStart w:id="275" w:name="_Toc336241432"/>
    </w:p>
    <w:p w:rsidR="006A4EEA" w:rsidRPr="00D96ED4" w:rsidRDefault="006A4EEA" w:rsidP="00556D78">
      <w:pPr>
        <w:pStyle w:val="Heading1"/>
        <w:numPr>
          <w:ilvl w:val="0"/>
          <w:numId w:val="6"/>
        </w:numPr>
        <w:spacing w:before="0" w:after="120"/>
        <w:ind w:left="360"/>
        <w:rPr>
          <w:rFonts w:cstheme="majorHAnsi"/>
          <w:color w:val="1F3864" w:themeColor="accent5" w:themeShade="80"/>
          <w:sz w:val="36"/>
          <w:szCs w:val="36"/>
        </w:rPr>
      </w:pPr>
      <w:bookmarkStart w:id="276" w:name="_Toc420218199"/>
      <w:bookmarkStart w:id="277" w:name="_Toc420219845"/>
      <w:bookmarkStart w:id="278" w:name="_Toc420221063"/>
      <w:bookmarkStart w:id="279" w:name="_Toc420286709"/>
      <w:bookmarkStart w:id="280" w:name="_Toc376256953"/>
      <w:bookmarkStart w:id="281" w:name="_Toc376287025"/>
      <w:bookmarkStart w:id="282" w:name="_Toc376287385"/>
      <w:bookmarkStart w:id="283" w:name="_Toc376287504"/>
      <w:bookmarkStart w:id="284" w:name="_Toc376287723"/>
      <w:bookmarkStart w:id="285" w:name="_Toc376287954"/>
      <w:bookmarkStart w:id="286" w:name="_Toc376288627"/>
      <w:bookmarkStart w:id="287" w:name="_Toc376289034"/>
      <w:r w:rsidRPr="00D96ED4">
        <w:rPr>
          <w:rFonts w:cstheme="majorHAnsi"/>
          <w:color w:val="1F3864" w:themeColor="accent5" w:themeShade="80"/>
          <w:sz w:val="36"/>
          <w:szCs w:val="36"/>
        </w:rPr>
        <w:lastRenderedPageBreak/>
        <w:t>CM PHASING AND MILESTONES</w:t>
      </w:r>
      <w:bookmarkEnd w:id="275"/>
      <w:bookmarkEnd w:id="276"/>
      <w:bookmarkEnd w:id="277"/>
      <w:bookmarkEnd w:id="278"/>
      <w:bookmarkEnd w:id="279"/>
      <w:bookmarkEnd w:id="280"/>
      <w:bookmarkEnd w:id="281"/>
      <w:bookmarkEnd w:id="282"/>
      <w:bookmarkEnd w:id="283"/>
      <w:bookmarkEnd w:id="284"/>
      <w:bookmarkEnd w:id="285"/>
      <w:bookmarkEnd w:id="286"/>
      <w:bookmarkEnd w:id="287"/>
    </w:p>
    <w:p w:rsidR="006A4EEA" w:rsidRPr="009303CE" w:rsidRDefault="006A4EEA" w:rsidP="00687A29">
      <w:pPr>
        <w:numPr>
          <w:ilvl w:val="12"/>
          <w:numId w:val="0"/>
        </w:numPr>
        <w:tabs>
          <w:tab w:val="left" w:pos="-1440"/>
          <w:tab w:val="left" w:pos="-720"/>
          <w:tab w:val="left" w:pos="0"/>
          <w:tab w:val="left" w:pos="720"/>
          <w:tab w:val="left" w:pos="1080"/>
          <w:tab w:val="left" w:pos="2880"/>
          <w:tab w:val="left" w:pos="3150"/>
          <w:tab w:val="left" w:pos="4320"/>
          <w:tab w:val="left" w:pos="8910"/>
        </w:tabs>
        <w:spacing w:after="120"/>
        <w:ind w:right="-720"/>
        <w:rPr>
          <w:rFonts w:asciiTheme="majorHAnsi" w:hAnsiTheme="majorHAnsi" w:cstheme="majorHAnsi"/>
          <w:b/>
          <w:bCs/>
          <w:i/>
          <w:color w:val="1F3864" w:themeColor="accent5" w:themeShade="80"/>
          <w:sz w:val="24"/>
          <w:lang w:val="vi-VN"/>
        </w:rPr>
      </w:pPr>
      <w:r w:rsidRPr="009303CE">
        <w:rPr>
          <w:rFonts w:asciiTheme="majorHAnsi" w:hAnsiTheme="majorHAnsi" w:cstheme="majorHAnsi"/>
          <w:b/>
          <w:bCs/>
          <w:i/>
          <w:color w:val="1F3864" w:themeColor="accent5" w:themeShade="80"/>
          <w:sz w:val="24"/>
          <w:lang w:val="vi-VN"/>
        </w:rPr>
        <w:t>Guidance</w:t>
      </w:r>
    </w:p>
    <w:p w:rsidR="006A4EEA" w:rsidRPr="009303CE" w:rsidRDefault="006A4EEA" w:rsidP="00687A29">
      <w:pPr>
        <w:numPr>
          <w:ilvl w:val="12"/>
          <w:numId w:val="0"/>
        </w:numPr>
        <w:tabs>
          <w:tab w:val="left" w:pos="-1440"/>
          <w:tab w:val="left" w:pos="-720"/>
          <w:tab w:val="left" w:pos="0"/>
          <w:tab w:val="left" w:pos="720"/>
          <w:tab w:val="left" w:pos="1080"/>
          <w:tab w:val="left" w:pos="2880"/>
          <w:tab w:val="left" w:pos="3150"/>
          <w:tab w:val="left" w:pos="4320"/>
          <w:tab w:val="left" w:pos="8910"/>
        </w:tabs>
        <w:spacing w:after="120"/>
        <w:ind w:right="-720"/>
        <w:rPr>
          <w:rFonts w:asciiTheme="majorHAnsi" w:hAnsiTheme="majorHAnsi" w:cstheme="majorHAnsi"/>
          <w:i/>
          <w:iCs/>
          <w:color w:val="1F3864" w:themeColor="accent5" w:themeShade="80"/>
          <w:sz w:val="24"/>
          <w:lang w:val="vi-VN"/>
        </w:rPr>
      </w:pPr>
      <w:r w:rsidRPr="009303CE">
        <w:rPr>
          <w:rFonts w:asciiTheme="majorHAnsi" w:hAnsiTheme="majorHAnsi" w:cstheme="majorHAnsi"/>
          <w:i/>
          <w:color w:val="1F3864" w:themeColor="accent5" w:themeShade="80"/>
          <w:sz w:val="24"/>
          <w:lang w:val="vi-VN"/>
        </w:rPr>
        <w:t>The author may choose to describe this section of the document using a combination of text and graphics, text only, or graphics only.</w:t>
      </w:r>
      <w:r w:rsidRPr="009303CE">
        <w:rPr>
          <w:rFonts w:asciiTheme="majorHAnsi" w:hAnsiTheme="majorHAnsi" w:cstheme="majorHAnsi"/>
          <w:color w:val="1F3864" w:themeColor="accent5" w:themeShade="80"/>
          <w:sz w:val="24"/>
          <w:lang w:val="vi-VN"/>
        </w:rPr>
        <w:t xml:space="preserve">  </w:t>
      </w:r>
      <w:r w:rsidRPr="009303CE">
        <w:rPr>
          <w:rFonts w:asciiTheme="majorHAnsi" w:hAnsiTheme="majorHAnsi" w:cstheme="majorHAnsi"/>
          <w:i/>
          <w:iCs/>
          <w:color w:val="1F3864" w:themeColor="accent5" w:themeShade="80"/>
          <w:sz w:val="24"/>
          <w:lang w:val="vi-VN"/>
        </w:rPr>
        <w:t>Section 4 should be tailored to describe CM activities within the system development life cycles described.  The sample text in this section describes project activities as specified in Systems Engineering –</w:t>
      </w:r>
      <w:r w:rsidRPr="009303CE">
        <w:rPr>
          <w:rFonts w:asciiTheme="majorHAnsi" w:hAnsiTheme="majorHAnsi" w:cstheme="majorHAnsi"/>
          <w:color w:val="1F3864" w:themeColor="accent5" w:themeShade="80"/>
          <w:sz w:val="24"/>
          <w:lang w:val="vi-VN"/>
        </w:rPr>
        <w:t>.</w:t>
      </w:r>
      <w:r w:rsidRPr="009303CE">
        <w:rPr>
          <w:rFonts w:asciiTheme="majorHAnsi" w:hAnsiTheme="majorHAnsi" w:cstheme="majorHAnsi"/>
          <w:i/>
          <w:iCs/>
          <w:color w:val="1F3864" w:themeColor="accent5" w:themeShade="80"/>
          <w:sz w:val="24"/>
          <w:lang w:val="vi-VN"/>
        </w:rPr>
        <w:t xml:space="preserve"> The project CM, working with the PM, identifies the appropriate levels of CM control that will be reflected in the phasing of CM activities throughout the product life cycle in this section.</w:t>
      </w:r>
    </w:p>
    <w:p w:rsidR="006A4EEA" w:rsidRPr="009303CE" w:rsidRDefault="006A4EEA" w:rsidP="00687A29">
      <w:pPr>
        <w:numPr>
          <w:ilvl w:val="12"/>
          <w:numId w:val="0"/>
        </w:numPr>
        <w:tabs>
          <w:tab w:val="left" w:pos="-1440"/>
          <w:tab w:val="left" w:pos="-720"/>
          <w:tab w:val="left" w:pos="0"/>
          <w:tab w:val="left" w:pos="720"/>
          <w:tab w:val="left" w:pos="1080"/>
          <w:tab w:val="left" w:pos="2880"/>
          <w:tab w:val="left" w:pos="3150"/>
          <w:tab w:val="left" w:pos="4320"/>
        </w:tabs>
        <w:spacing w:after="120"/>
        <w:ind w:right="-720"/>
        <w:rPr>
          <w:rFonts w:asciiTheme="majorHAnsi" w:hAnsiTheme="majorHAnsi" w:cstheme="majorHAnsi"/>
          <w:sz w:val="24"/>
          <w:lang w:val="vi-VN"/>
        </w:rPr>
      </w:pPr>
      <w:r w:rsidRPr="009303CE">
        <w:rPr>
          <w:rFonts w:asciiTheme="majorHAnsi" w:hAnsiTheme="majorHAnsi" w:cstheme="majorHAnsi"/>
          <w:sz w:val="24"/>
          <w:lang w:val="vi-VN"/>
        </w:rPr>
        <w:t xml:space="preserve">This section describes [[Project Title]] activities specified by </w:t>
      </w:r>
      <w:r w:rsidRPr="009303CE">
        <w:rPr>
          <w:rFonts w:asciiTheme="majorHAnsi" w:hAnsiTheme="majorHAnsi" w:cstheme="majorHAnsi"/>
          <w:b/>
          <w:bCs/>
          <w:i/>
          <w:iCs/>
          <w:sz w:val="24"/>
          <w:lang w:val="vi-VN"/>
        </w:rPr>
        <w:t xml:space="preserve">defining standard, </w:t>
      </w:r>
      <w:r w:rsidRPr="009303CE">
        <w:rPr>
          <w:rFonts w:asciiTheme="majorHAnsi" w:hAnsiTheme="majorHAnsi" w:cstheme="majorHAnsi"/>
          <w:sz w:val="24"/>
          <w:lang w:val="vi-VN"/>
        </w:rPr>
        <w:t xml:space="preserve">for project groups and the corresponding CM activities in relation to the activity and program events.  The purpose of this section is to ensure that CM activity is appropriate to the scope and timing of the project activity.  </w:t>
      </w:r>
    </w:p>
    <w:p w:rsidR="006A4EEA" w:rsidRPr="00D96ED4" w:rsidRDefault="006A4EEA" w:rsidP="00556D78">
      <w:pPr>
        <w:pStyle w:val="Heading2"/>
        <w:numPr>
          <w:ilvl w:val="1"/>
          <w:numId w:val="6"/>
        </w:numPr>
        <w:tabs>
          <w:tab w:val="left" w:pos="540"/>
        </w:tabs>
        <w:spacing w:before="0" w:after="120"/>
        <w:rPr>
          <w:rFonts w:cstheme="majorHAnsi"/>
          <w:i w:val="0"/>
          <w:color w:val="1F3864" w:themeColor="accent5" w:themeShade="80"/>
          <w:sz w:val="32"/>
          <w:szCs w:val="32"/>
        </w:rPr>
      </w:pPr>
      <w:bookmarkStart w:id="288" w:name="_Toc376256954"/>
      <w:bookmarkStart w:id="289" w:name="_Toc376287026"/>
      <w:bookmarkStart w:id="290" w:name="_Toc376287386"/>
      <w:bookmarkStart w:id="291" w:name="_Toc376287505"/>
      <w:bookmarkStart w:id="292" w:name="_Toc376287724"/>
      <w:bookmarkStart w:id="293" w:name="_Toc376287955"/>
      <w:bookmarkStart w:id="294" w:name="_Toc376288628"/>
      <w:bookmarkStart w:id="295" w:name="_Toc376289035"/>
      <w:r w:rsidRPr="00D96ED4">
        <w:rPr>
          <w:rFonts w:cstheme="majorHAnsi"/>
          <w:i w:val="0"/>
          <w:color w:val="1F3864" w:themeColor="accent5" w:themeShade="80"/>
          <w:sz w:val="32"/>
          <w:szCs w:val="32"/>
        </w:rPr>
        <w:t>PROJECT CONCEPT PHASE</w:t>
      </w:r>
      <w:bookmarkEnd w:id="288"/>
      <w:bookmarkEnd w:id="289"/>
      <w:bookmarkEnd w:id="290"/>
      <w:bookmarkEnd w:id="291"/>
      <w:bookmarkEnd w:id="292"/>
      <w:bookmarkEnd w:id="293"/>
      <w:bookmarkEnd w:id="294"/>
      <w:bookmarkEnd w:id="295"/>
    </w:p>
    <w:p w:rsidR="006A4EEA" w:rsidRPr="009303CE" w:rsidRDefault="006A4EEA" w:rsidP="00687A29">
      <w:pPr>
        <w:numPr>
          <w:ilvl w:val="12"/>
          <w:numId w:val="0"/>
        </w:numPr>
        <w:spacing w:after="120"/>
        <w:ind w:left="360" w:right="-720"/>
        <w:rPr>
          <w:rFonts w:asciiTheme="majorHAnsi" w:hAnsiTheme="majorHAnsi" w:cstheme="majorHAnsi"/>
          <w:b/>
          <w:bCs/>
          <w:i/>
          <w:color w:val="1F3864" w:themeColor="accent5" w:themeShade="80"/>
          <w:sz w:val="24"/>
          <w:lang w:val="vi-VN"/>
        </w:rPr>
      </w:pPr>
      <w:r w:rsidRPr="009303CE">
        <w:rPr>
          <w:rFonts w:asciiTheme="majorHAnsi" w:hAnsiTheme="majorHAnsi" w:cstheme="majorHAnsi"/>
          <w:b/>
          <w:bCs/>
          <w:i/>
          <w:color w:val="1F3864" w:themeColor="accent5" w:themeShade="80"/>
          <w:sz w:val="24"/>
          <w:lang w:val="vi-VN"/>
        </w:rPr>
        <w:t>Guidance</w:t>
      </w:r>
    </w:p>
    <w:p w:rsidR="006A4EEA" w:rsidRPr="009303CE" w:rsidRDefault="006A4EEA" w:rsidP="00687A29">
      <w:pPr>
        <w:numPr>
          <w:ilvl w:val="12"/>
          <w:numId w:val="0"/>
        </w:numPr>
        <w:spacing w:after="120"/>
        <w:ind w:left="360" w:right="-720"/>
        <w:rPr>
          <w:rFonts w:asciiTheme="majorHAnsi" w:hAnsiTheme="majorHAnsi" w:cstheme="majorHAnsi"/>
          <w:color w:val="1F3864" w:themeColor="accent5" w:themeShade="80"/>
          <w:sz w:val="24"/>
          <w:lang w:val="vi-VN"/>
        </w:rPr>
      </w:pPr>
      <w:r w:rsidRPr="009303CE">
        <w:rPr>
          <w:rFonts w:asciiTheme="majorHAnsi" w:hAnsiTheme="majorHAnsi" w:cstheme="majorHAnsi"/>
          <w:i/>
          <w:color w:val="1F3864" w:themeColor="accent5" w:themeShade="80"/>
          <w:sz w:val="24"/>
          <w:lang w:val="vi-VN"/>
        </w:rPr>
        <w:t>Individual projects must tailor this section to describe project activities derived from applicable standards and phasing consistent with the project's management plan.</w:t>
      </w:r>
    </w:p>
    <w:p w:rsidR="006A4EEA" w:rsidRPr="009303CE" w:rsidRDefault="006A4EEA" w:rsidP="00687A29">
      <w:pPr>
        <w:pStyle w:val="Bullet"/>
        <w:spacing w:before="0" w:after="120"/>
        <w:ind w:left="360" w:right="-630" w:firstLine="0"/>
        <w:rPr>
          <w:rFonts w:asciiTheme="majorHAnsi" w:hAnsiTheme="majorHAnsi" w:cstheme="majorHAnsi"/>
          <w:sz w:val="24"/>
          <w:lang w:val="vi-VN"/>
        </w:rPr>
      </w:pPr>
      <w:r w:rsidRPr="009303CE">
        <w:rPr>
          <w:rFonts w:asciiTheme="majorHAnsi" w:hAnsiTheme="majorHAnsi" w:cstheme="majorHAnsi"/>
          <w:sz w:val="24"/>
          <w:lang w:val="vi-VN"/>
        </w:rPr>
        <w:t>The objective of the Concept phase is to explore various material alternatives to satisfying the documented mission need.</w:t>
      </w:r>
    </w:p>
    <w:p w:rsidR="006A4EEA" w:rsidRPr="009303CE" w:rsidRDefault="006A4EEA" w:rsidP="00687A29">
      <w:pPr>
        <w:numPr>
          <w:ilvl w:val="12"/>
          <w:numId w:val="0"/>
        </w:numPr>
        <w:spacing w:after="120"/>
        <w:ind w:left="360" w:right="-630"/>
        <w:rPr>
          <w:rFonts w:asciiTheme="majorHAnsi" w:hAnsiTheme="majorHAnsi" w:cstheme="majorHAnsi"/>
          <w:sz w:val="24"/>
          <w:lang w:val="vi-VN"/>
        </w:rPr>
      </w:pPr>
      <w:r w:rsidRPr="009303CE">
        <w:rPr>
          <w:rFonts w:asciiTheme="majorHAnsi" w:hAnsiTheme="majorHAnsi" w:cstheme="majorHAnsi"/>
          <w:sz w:val="24"/>
          <w:lang w:val="vi-VN"/>
        </w:rPr>
        <w:t>CM activities are listed below:</w:t>
      </w:r>
    </w:p>
    <w:p w:rsidR="006A4EEA" w:rsidRPr="00D96ED4" w:rsidRDefault="006A4EEA" w:rsidP="00556D78">
      <w:pPr>
        <w:pStyle w:val="Heading2"/>
        <w:numPr>
          <w:ilvl w:val="1"/>
          <w:numId w:val="6"/>
        </w:numPr>
        <w:tabs>
          <w:tab w:val="left" w:pos="540"/>
        </w:tabs>
        <w:spacing w:before="0" w:after="120"/>
        <w:rPr>
          <w:rFonts w:cstheme="majorHAnsi"/>
          <w:i w:val="0"/>
          <w:color w:val="1F3864" w:themeColor="accent5" w:themeShade="80"/>
          <w:sz w:val="32"/>
          <w:szCs w:val="32"/>
        </w:rPr>
      </w:pPr>
      <w:bookmarkStart w:id="296" w:name="_Toc376256955"/>
      <w:bookmarkStart w:id="297" w:name="_Toc376287027"/>
      <w:bookmarkStart w:id="298" w:name="_Toc376287387"/>
      <w:bookmarkStart w:id="299" w:name="_Toc376287506"/>
      <w:bookmarkStart w:id="300" w:name="_Toc376287725"/>
      <w:bookmarkStart w:id="301" w:name="_Toc376287956"/>
      <w:bookmarkStart w:id="302" w:name="_Toc376288629"/>
      <w:bookmarkStart w:id="303" w:name="_Toc376289036"/>
      <w:r w:rsidRPr="00D96ED4">
        <w:rPr>
          <w:rFonts w:cstheme="majorHAnsi"/>
          <w:i w:val="0"/>
          <w:color w:val="1F3864" w:themeColor="accent5" w:themeShade="80"/>
          <w:sz w:val="32"/>
          <w:szCs w:val="32"/>
        </w:rPr>
        <w:t>PROJECT DEVELOPMENT PHASE</w:t>
      </w:r>
      <w:bookmarkEnd w:id="296"/>
      <w:bookmarkEnd w:id="297"/>
      <w:bookmarkEnd w:id="298"/>
      <w:bookmarkEnd w:id="299"/>
      <w:bookmarkEnd w:id="300"/>
      <w:bookmarkEnd w:id="301"/>
      <w:bookmarkEnd w:id="302"/>
      <w:bookmarkEnd w:id="303"/>
    </w:p>
    <w:p w:rsidR="006A4EEA" w:rsidRPr="009303CE" w:rsidRDefault="006A4EEA" w:rsidP="00687A29">
      <w:pPr>
        <w:numPr>
          <w:ilvl w:val="12"/>
          <w:numId w:val="0"/>
        </w:numPr>
        <w:spacing w:after="120"/>
        <w:ind w:left="360" w:right="-720"/>
        <w:rPr>
          <w:rFonts w:asciiTheme="majorHAnsi" w:hAnsiTheme="majorHAnsi" w:cstheme="majorHAnsi"/>
          <w:b/>
          <w:bCs/>
          <w:i/>
          <w:color w:val="1F3864" w:themeColor="accent5" w:themeShade="80"/>
          <w:sz w:val="24"/>
          <w:lang w:val="vi-VN"/>
        </w:rPr>
      </w:pPr>
      <w:r w:rsidRPr="009303CE">
        <w:rPr>
          <w:rFonts w:asciiTheme="majorHAnsi" w:hAnsiTheme="majorHAnsi" w:cstheme="majorHAnsi"/>
          <w:b/>
          <w:bCs/>
          <w:i/>
          <w:color w:val="1F3864" w:themeColor="accent5" w:themeShade="80"/>
          <w:sz w:val="24"/>
          <w:lang w:val="vi-VN"/>
        </w:rPr>
        <w:t>Guidance</w:t>
      </w:r>
    </w:p>
    <w:p w:rsidR="006A4EEA" w:rsidRPr="009303CE" w:rsidRDefault="006A4EEA" w:rsidP="00687A29">
      <w:pPr>
        <w:pStyle w:val="BodyText2"/>
        <w:ind w:left="360" w:right="-720"/>
        <w:rPr>
          <w:rFonts w:asciiTheme="majorHAnsi" w:hAnsiTheme="majorHAnsi" w:cstheme="majorHAnsi"/>
          <w:i/>
          <w:iCs/>
          <w:color w:val="1F3864" w:themeColor="accent5" w:themeShade="80"/>
          <w:sz w:val="24"/>
          <w:lang w:val="vi-VN"/>
        </w:rPr>
      </w:pPr>
      <w:r w:rsidRPr="009303CE">
        <w:rPr>
          <w:rFonts w:asciiTheme="majorHAnsi" w:hAnsiTheme="majorHAnsi" w:cstheme="majorHAnsi"/>
          <w:i/>
          <w:iCs/>
          <w:color w:val="1F3864" w:themeColor="accent5" w:themeShade="80"/>
          <w:sz w:val="24"/>
          <w:lang w:val="vi-VN"/>
        </w:rPr>
        <w:t>Individual projects must tailor this section to describe project activities derived from applicable standards an</w:t>
      </w:r>
      <w:r w:rsidR="00F0187C">
        <w:rPr>
          <w:rFonts w:asciiTheme="majorHAnsi" w:hAnsiTheme="majorHAnsi" w:cstheme="majorHAnsi"/>
          <w:i/>
          <w:iCs/>
          <w:color w:val="1F3864" w:themeColor="accent5" w:themeShade="80"/>
          <w:sz w:val="24"/>
          <w:lang w:val="vi-VN"/>
        </w:rPr>
        <w:t>d phasing consistent.  Table 4-1</w:t>
      </w:r>
      <w:r w:rsidRPr="009303CE">
        <w:rPr>
          <w:rFonts w:asciiTheme="majorHAnsi" w:hAnsiTheme="majorHAnsi" w:cstheme="majorHAnsi"/>
          <w:i/>
          <w:iCs/>
          <w:color w:val="1F3864" w:themeColor="accent5" w:themeShade="80"/>
          <w:sz w:val="24"/>
          <w:lang w:val="vi-VN"/>
        </w:rPr>
        <w:t xml:space="preserve"> below suggests a graphic method for illustrating CM activities within a project life cycle phase.  The activities listed here are derived from the development phase as described in Software Life Cycle Processes, but should be tailored to reflect the guidelines the project is following.</w:t>
      </w:r>
    </w:p>
    <w:p w:rsidR="006A4EEA" w:rsidRDefault="00F0187C" w:rsidP="00687A29">
      <w:pPr>
        <w:numPr>
          <w:ilvl w:val="12"/>
          <w:numId w:val="0"/>
        </w:numPr>
        <w:tabs>
          <w:tab w:val="left" w:pos="-1440"/>
          <w:tab w:val="left" w:pos="-720"/>
        </w:tabs>
        <w:spacing w:after="120"/>
        <w:ind w:left="360"/>
        <w:rPr>
          <w:rFonts w:asciiTheme="majorHAnsi" w:hAnsiTheme="majorHAnsi" w:cstheme="majorHAnsi"/>
          <w:i/>
          <w:color w:val="1F3864" w:themeColor="accent5" w:themeShade="80"/>
          <w:sz w:val="24"/>
          <w:lang w:val="vi-VN"/>
        </w:rPr>
      </w:pPr>
      <w:r>
        <w:rPr>
          <w:rFonts w:asciiTheme="majorHAnsi" w:hAnsiTheme="majorHAnsi" w:cstheme="majorHAnsi"/>
          <w:sz w:val="24"/>
          <w:lang w:val="vi-VN"/>
        </w:rPr>
        <w:t>Table 4-1</w:t>
      </w:r>
      <w:r w:rsidR="006A4EEA" w:rsidRPr="009303CE">
        <w:rPr>
          <w:rFonts w:asciiTheme="majorHAnsi" w:hAnsiTheme="majorHAnsi" w:cstheme="majorHAnsi"/>
          <w:sz w:val="24"/>
          <w:lang w:val="vi-VN"/>
        </w:rPr>
        <w:t xml:space="preserve"> defines the CM milestones in relation to project activity for </w:t>
      </w:r>
      <w:r w:rsidR="006A4EEA" w:rsidRPr="007E219E">
        <w:rPr>
          <w:rFonts w:asciiTheme="majorHAnsi" w:hAnsiTheme="majorHAnsi" w:cstheme="majorHAnsi"/>
          <w:i/>
          <w:color w:val="1F3864" w:themeColor="accent5" w:themeShade="80"/>
          <w:sz w:val="24"/>
          <w:lang w:val="vi-VN"/>
        </w:rPr>
        <w:t>[[Project Title]].</w:t>
      </w:r>
    </w:p>
    <w:p w:rsidR="00687A29" w:rsidRDefault="00687A29" w:rsidP="00687A29">
      <w:pPr>
        <w:numPr>
          <w:ilvl w:val="12"/>
          <w:numId w:val="0"/>
        </w:numPr>
        <w:tabs>
          <w:tab w:val="left" w:pos="-1440"/>
          <w:tab w:val="left" w:pos="-720"/>
        </w:tabs>
        <w:spacing w:after="120"/>
        <w:ind w:left="360"/>
        <w:rPr>
          <w:rFonts w:asciiTheme="majorHAnsi" w:hAnsiTheme="majorHAnsi" w:cstheme="majorHAnsi"/>
          <w:sz w:val="24"/>
          <w:lang w:val="vi-VN"/>
        </w:rPr>
      </w:pPr>
    </w:p>
    <w:p w:rsidR="00687A29" w:rsidRDefault="00687A29" w:rsidP="00687A29">
      <w:pPr>
        <w:numPr>
          <w:ilvl w:val="12"/>
          <w:numId w:val="0"/>
        </w:numPr>
        <w:tabs>
          <w:tab w:val="left" w:pos="-1440"/>
          <w:tab w:val="left" w:pos="-720"/>
        </w:tabs>
        <w:spacing w:after="120"/>
        <w:ind w:left="360"/>
        <w:rPr>
          <w:rFonts w:asciiTheme="majorHAnsi" w:hAnsiTheme="majorHAnsi" w:cstheme="majorHAnsi"/>
          <w:sz w:val="24"/>
          <w:lang w:val="vi-VN"/>
        </w:rPr>
      </w:pPr>
    </w:p>
    <w:p w:rsidR="00687A29" w:rsidRPr="009303CE" w:rsidRDefault="00687A29" w:rsidP="00687A29">
      <w:pPr>
        <w:numPr>
          <w:ilvl w:val="12"/>
          <w:numId w:val="0"/>
        </w:numPr>
        <w:tabs>
          <w:tab w:val="left" w:pos="-1440"/>
          <w:tab w:val="left" w:pos="-720"/>
        </w:tabs>
        <w:spacing w:after="120"/>
        <w:ind w:left="360"/>
        <w:rPr>
          <w:rFonts w:asciiTheme="majorHAnsi" w:hAnsiTheme="majorHAnsi" w:cstheme="majorHAnsi"/>
          <w:sz w:val="24"/>
          <w:lang w:val="vi-VN"/>
        </w:rPr>
      </w:pPr>
    </w:p>
    <w:p w:rsidR="006A4EEA" w:rsidRPr="00326AF6" w:rsidRDefault="006A4EEA" w:rsidP="00687A29">
      <w:pPr>
        <w:pStyle w:val="Caption"/>
        <w:spacing w:before="0" w:after="120"/>
        <w:jc w:val="center"/>
        <w:rPr>
          <w:rFonts w:asciiTheme="majorHAnsi" w:hAnsiTheme="majorHAnsi" w:cstheme="majorHAnsi"/>
          <w:color w:val="auto"/>
          <w:sz w:val="24"/>
          <w:szCs w:val="24"/>
        </w:rPr>
      </w:pPr>
      <w:bookmarkStart w:id="304" w:name="_Toc109014816"/>
      <w:bookmarkStart w:id="305" w:name="_Toc376288974"/>
      <w:r w:rsidRPr="00326AF6">
        <w:rPr>
          <w:rFonts w:asciiTheme="majorHAnsi" w:hAnsiTheme="majorHAnsi" w:cstheme="majorHAnsi"/>
          <w:color w:val="auto"/>
          <w:sz w:val="24"/>
          <w:szCs w:val="24"/>
        </w:rPr>
        <w:lastRenderedPageBreak/>
        <w:t>Table</w:t>
      </w:r>
      <w:r w:rsidR="00F0187C">
        <w:rPr>
          <w:rFonts w:asciiTheme="majorHAnsi" w:hAnsiTheme="majorHAnsi" w:cstheme="majorHAnsi"/>
          <w:color w:val="auto"/>
          <w:sz w:val="24"/>
          <w:szCs w:val="24"/>
        </w:rPr>
        <w:t xml:space="preserve"> 4-1</w:t>
      </w:r>
      <w:r w:rsidR="00326AF6">
        <w:rPr>
          <w:rFonts w:asciiTheme="majorHAnsi" w:hAnsiTheme="majorHAnsi" w:cstheme="majorHAnsi"/>
          <w:color w:val="auto"/>
          <w:sz w:val="24"/>
          <w:szCs w:val="24"/>
        </w:rPr>
        <w:t>:</w:t>
      </w:r>
      <w:r w:rsidRPr="00326AF6">
        <w:rPr>
          <w:rFonts w:asciiTheme="majorHAnsi" w:hAnsiTheme="majorHAnsi" w:cstheme="majorHAnsi"/>
          <w:color w:val="auto"/>
          <w:sz w:val="24"/>
          <w:szCs w:val="24"/>
        </w:rPr>
        <w:t xml:space="preserve">  CM Milestones</w:t>
      </w:r>
      <w:bookmarkEnd w:id="304"/>
      <w:bookmarkEnd w:id="305"/>
    </w:p>
    <w:tbl>
      <w:tblPr>
        <w:tblStyle w:val="ListTable3-Accent5"/>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6"/>
        <w:gridCol w:w="6739"/>
      </w:tblGrid>
      <w:tr w:rsidR="006A4EEA" w:rsidRPr="00687A29" w:rsidTr="00687A2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shd w:val="clear" w:color="auto" w:fill="1F3864" w:themeFill="accent5" w:themeFillShade="80"/>
          </w:tcPr>
          <w:p w:rsidR="006A4EEA" w:rsidRPr="00687A29" w:rsidRDefault="006A4EEA" w:rsidP="00687A29">
            <w:pPr>
              <w:spacing w:after="120"/>
              <w:jc w:val="center"/>
              <w:rPr>
                <w:rFonts w:asciiTheme="majorHAnsi" w:hAnsiTheme="majorHAnsi" w:cstheme="majorHAnsi"/>
                <w:b/>
                <w:color w:val="FFFFFF" w:themeColor="background1"/>
                <w:sz w:val="24"/>
                <w:lang w:val="vi-VN"/>
              </w:rPr>
            </w:pPr>
            <w:r w:rsidRPr="00687A29">
              <w:rPr>
                <w:rFonts w:asciiTheme="majorHAnsi" w:hAnsiTheme="majorHAnsi" w:cstheme="majorHAnsi"/>
                <w:b/>
                <w:color w:val="FFFFFF" w:themeColor="background1"/>
                <w:sz w:val="24"/>
                <w:lang w:val="vi-VN"/>
              </w:rPr>
              <w:t>SYSTEM DEVELOPMENT ACTIVITY</w:t>
            </w:r>
          </w:p>
        </w:tc>
        <w:tc>
          <w:tcPr>
            <w:tcW w:w="6739" w:type="dxa"/>
            <w:tcBorders>
              <w:top w:val="none" w:sz="0" w:space="0" w:color="auto"/>
              <w:bottom w:val="none" w:sz="0" w:space="0" w:color="auto"/>
            </w:tcBorders>
            <w:shd w:val="clear" w:color="auto" w:fill="1F3864" w:themeFill="accent5" w:themeFillShade="80"/>
          </w:tcPr>
          <w:p w:rsidR="006A4EEA" w:rsidRPr="00687A29" w:rsidRDefault="006A4EEA" w:rsidP="00687A29">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FFFFFF" w:themeColor="background1"/>
                <w:sz w:val="24"/>
                <w:lang w:val="vi-VN"/>
              </w:rPr>
            </w:pPr>
            <w:r w:rsidRPr="00687A29">
              <w:rPr>
                <w:rFonts w:asciiTheme="majorHAnsi" w:hAnsiTheme="majorHAnsi" w:cstheme="majorHAnsi"/>
                <w:b/>
                <w:color w:val="FFFFFF" w:themeColor="background1"/>
                <w:sz w:val="24"/>
                <w:lang w:val="vi-VN"/>
              </w:rPr>
              <w:t>CM MILESTONE</w:t>
            </w:r>
          </w:p>
        </w:tc>
      </w:tr>
      <w:tr w:rsidR="006A4EEA" w:rsidRPr="00687A29" w:rsidTr="00687A29">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tcPr>
          <w:p w:rsidR="006A4EEA" w:rsidRPr="00687A29" w:rsidRDefault="006A4EEA" w:rsidP="00687A29">
            <w:pPr>
              <w:spacing w:after="120"/>
              <w:rPr>
                <w:rFonts w:asciiTheme="majorHAnsi" w:hAnsiTheme="majorHAnsi" w:cstheme="majorHAnsi"/>
                <w:sz w:val="24"/>
                <w:lang w:val="vi-VN"/>
              </w:rPr>
            </w:pPr>
            <w:r w:rsidRPr="00687A29">
              <w:rPr>
                <w:rFonts w:asciiTheme="majorHAnsi" w:hAnsiTheme="majorHAnsi" w:cstheme="majorHAnsi"/>
                <w:sz w:val="24"/>
                <w:lang w:val="vi-VN"/>
              </w:rPr>
              <w:t>System Requirements Analysis</w:t>
            </w:r>
          </w:p>
        </w:tc>
        <w:tc>
          <w:tcPr>
            <w:tcW w:w="6739" w:type="dxa"/>
          </w:tcPr>
          <w:p w:rsidR="006A4EEA" w:rsidRPr="00687A29"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System requirements documents under configuration control</w:t>
            </w:r>
          </w:p>
          <w:p w:rsidR="006A4EEA" w:rsidRPr="00687A29"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Project review, CCB and CRB support</w:t>
            </w:r>
          </w:p>
        </w:tc>
      </w:tr>
      <w:tr w:rsidR="006A4EEA" w:rsidRPr="00687A29" w:rsidTr="00687A2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tcPr>
          <w:p w:rsidR="006A4EEA" w:rsidRPr="00687A29" w:rsidRDefault="006A4EEA" w:rsidP="00687A29">
            <w:pPr>
              <w:spacing w:after="120"/>
              <w:rPr>
                <w:rFonts w:asciiTheme="majorHAnsi" w:hAnsiTheme="majorHAnsi" w:cstheme="majorHAnsi"/>
                <w:sz w:val="24"/>
                <w:lang w:val="vi-VN"/>
              </w:rPr>
            </w:pPr>
            <w:r w:rsidRPr="00687A29">
              <w:rPr>
                <w:rFonts w:asciiTheme="majorHAnsi" w:hAnsiTheme="majorHAnsi" w:cstheme="majorHAnsi"/>
                <w:sz w:val="24"/>
                <w:lang w:val="vi-VN"/>
              </w:rPr>
              <w:t>System Architectural Design</w:t>
            </w:r>
          </w:p>
        </w:tc>
        <w:tc>
          <w:tcPr>
            <w:tcW w:w="6739" w:type="dxa"/>
            <w:tcBorders>
              <w:top w:val="none" w:sz="0" w:space="0" w:color="auto"/>
              <w:bottom w:val="none" w:sz="0" w:space="0" w:color="auto"/>
            </w:tcBorders>
          </w:tcPr>
          <w:p w:rsidR="006A4EEA" w:rsidRPr="00687A29"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Approved CMP implemented</w:t>
            </w:r>
          </w:p>
          <w:p w:rsidR="006A4EEA" w:rsidRPr="00687A29"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CM tasks identified</w:t>
            </w:r>
          </w:p>
          <w:p w:rsidR="006A4EEA" w:rsidRPr="00687A29"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CM procedures created and/or maintained</w:t>
            </w:r>
          </w:p>
          <w:p w:rsidR="006A4EEA" w:rsidRPr="00687A29"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System design documents baselined and maintained</w:t>
            </w:r>
          </w:p>
          <w:p w:rsidR="006A4EEA" w:rsidRPr="00687A29"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Functional Baseline established and maintained</w:t>
            </w:r>
          </w:p>
          <w:p w:rsidR="006A4EEA" w:rsidRPr="00687A29"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CSA system established and maintained</w:t>
            </w:r>
          </w:p>
          <w:p w:rsidR="006A4EEA" w:rsidRPr="00687A29"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CM Document Library established and maintained</w:t>
            </w:r>
          </w:p>
        </w:tc>
      </w:tr>
      <w:tr w:rsidR="006A4EEA" w:rsidRPr="00687A29" w:rsidTr="00687A29">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tcPr>
          <w:p w:rsidR="006A4EEA" w:rsidRPr="00687A29" w:rsidRDefault="006A4EEA" w:rsidP="00687A29">
            <w:pPr>
              <w:spacing w:after="120"/>
              <w:rPr>
                <w:rFonts w:asciiTheme="majorHAnsi" w:hAnsiTheme="majorHAnsi" w:cstheme="majorHAnsi"/>
                <w:sz w:val="24"/>
                <w:lang w:val="vi-VN"/>
              </w:rPr>
            </w:pPr>
            <w:r w:rsidRPr="00687A29">
              <w:rPr>
                <w:rFonts w:asciiTheme="majorHAnsi" w:hAnsiTheme="majorHAnsi" w:cstheme="majorHAnsi"/>
                <w:sz w:val="24"/>
                <w:lang w:val="vi-VN"/>
              </w:rPr>
              <w:t>Software Requirements Analysis</w:t>
            </w:r>
          </w:p>
        </w:tc>
        <w:tc>
          <w:tcPr>
            <w:tcW w:w="6739" w:type="dxa"/>
          </w:tcPr>
          <w:p w:rsidR="006A4EEA" w:rsidRPr="00687A29"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Requirements documents baselined</w:t>
            </w:r>
          </w:p>
          <w:p w:rsidR="006A4EEA" w:rsidRPr="00687A29"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Allocated Baseline established</w:t>
            </w:r>
          </w:p>
          <w:p w:rsidR="006A4EEA" w:rsidRPr="00687A29"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CM Drawing Library established and maintained</w:t>
            </w:r>
          </w:p>
        </w:tc>
      </w:tr>
      <w:tr w:rsidR="006A4EEA" w:rsidRPr="00687A29" w:rsidTr="00687A2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tcPr>
          <w:p w:rsidR="006A4EEA" w:rsidRPr="00687A29" w:rsidRDefault="006A4EEA" w:rsidP="00687A29">
            <w:pPr>
              <w:spacing w:after="120"/>
              <w:rPr>
                <w:rFonts w:asciiTheme="majorHAnsi" w:hAnsiTheme="majorHAnsi" w:cstheme="majorHAnsi"/>
                <w:sz w:val="24"/>
                <w:lang w:val="vi-VN"/>
              </w:rPr>
            </w:pPr>
            <w:r w:rsidRPr="00687A29">
              <w:rPr>
                <w:rFonts w:asciiTheme="majorHAnsi" w:hAnsiTheme="majorHAnsi" w:cstheme="majorHAnsi"/>
                <w:sz w:val="24"/>
                <w:lang w:val="vi-VN"/>
              </w:rPr>
              <w:t>Requirements Review</w:t>
            </w:r>
          </w:p>
        </w:tc>
        <w:tc>
          <w:tcPr>
            <w:tcW w:w="6739" w:type="dxa"/>
            <w:tcBorders>
              <w:top w:val="none" w:sz="0" w:space="0" w:color="auto"/>
              <w:bottom w:val="none" w:sz="0" w:space="0" w:color="auto"/>
            </w:tcBorders>
          </w:tcPr>
          <w:p w:rsidR="006A4EEA" w:rsidRPr="00687A29"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Changes to requirements are reviewed, approved and baselined</w:t>
            </w:r>
          </w:p>
          <w:p w:rsidR="006A4EEA" w:rsidRPr="00687A29"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CSA Records updated</w:t>
            </w:r>
          </w:p>
        </w:tc>
      </w:tr>
      <w:tr w:rsidR="006A4EEA" w:rsidRPr="00687A29" w:rsidTr="00687A29">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tcPr>
          <w:p w:rsidR="006A4EEA" w:rsidRPr="00687A29" w:rsidRDefault="006A4EEA" w:rsidP="00687A29">
            <w:pPr>
              <w:spacing w:after="120"/>
              <w:rPr>
                <w:rFonts w:asciiTheme="majorHAnsi" w:hAnsiTheme="majorHAnsi" w:cstheme="majorHAnsi"/>
                <w:sz w:val="24"/>
                <w:lang w:val="vi-VN"/>
              </w:rPr>
            </w:pPr>
            <w:r w:rsidRPr="00687A29">
              <w:rPr>
                <w:rFonts w:asciiTheme="majorHAnsi" w:hAnsiTheme="majorHAnsi" w:cstheme="majorHAnsi"/>
                <w:sz w:val="24"/>
                <w:lang w:val="vi-VN"/>
              </w:rPr>
              <w:t>Software Architectural Design</w:t>
            </w:r>
          </w:p>
        </w:tc>
        <w:tc>
          <w:tcPr>
            <w:tcW w:w="6739" w:type="dxa"/>
          </w:tcPr>
          <w:p w:rsidR="006A4EEA" w:rsidRPr="00687A29"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Development Configuration products maintained</w:t>
            </w:r>
          </w:p>
          <w:p w:rsidR="006A4EEA" w:rsidRPr="00687A29"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Development Configuration corrective action process established</w:t>
            </w:r>
          </w:p>
        </w:tc>
      </w:tr>
      <w:tr w:rsidR="006A4EEA" w:rsidRPr="00687A29" w:rsidTr="00687A2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tcPr>
          <w:p w:rsidR="006A4EEA" w:rsidRPr="00687A29" w:rsidRDefault="006A4EEA" w:rsidP="00687A29">
            <w:pPr>
              <w:spacing w:after="120"/>
              <w:rPr>
                <w:rFonts w:asciiTheme="majorHAnsi" w:hAnsiTheme="majorHAnsi" w:cstheme="majorHAnsi"/>
                <w:sz w:val="24"/>
                <w:lang w:val="vi-VN"/>
              </w:rPr>
            </w:pPr>
            <w:r w:rsidRPr="00687A29">
              <w:rPr>
                <w:rFonts w:asciiTheme="majorHAnsi" w:hAnsiTheme="majorHAnsi" w:cstheme="majorHAnsi"/>
                <w:sz w:val="24"/>
                <w:lang w:val="vi-VN"/>
              </w:rPr>
              <w:t>Software Detailed Design</w:t>
            </w:r>
          </w:p>
        </w:tc>
        <w:tc>
          <w:tcPr>
            <w:tcW w:w="6739" w:type="dxa"/>
            <w:tcBorders>
              <w:top w:val="none" w:sz="0" w:space="0" w:color="auto"/>
              <w:bottom w:val="none" w:sz="0" w:space="0" w:color="auto"/>
            </w:tcBorders>
          </w:tcPr>
          <w:p w:rsidR="006A4EEA" w:rsidRPr="00687A29"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Design documents baselined</w:t>
            </w:r>
          </w:p>
          <w:p w:rsidR="006A4EEA" w:rsidRPr="00687A29"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Test requirements recorded</w:t>
            </w:r>
          </w:p>
        </w:tc>
      </w:tr>
      <w:tr w:rsidR="006A4EEA" w:rsidRPr="00687A29" w:rsidTr="00687A29">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tcPr>
          <w:p w:rsidR="006A4EEA" w:rsidRPr="00687A29" w:rsidRDefault="006A4EEA" w:rsidP="00687A29">
            <w:pPr>
              <w:spacing w:after="120"/>
              <w:rPr>
                <w:rFonts w:asciiTheme="majorHAnsi" w:hAnsiTheme="majorHAnsi" w:cstheme="majorHAnsi"/>
                <w:sz w:val="24"/>
                <w:lang w:val="vi-VN"/>
              </w:rPr>
            </w:pPr>
            <w:r w:rsidRPr="00687A29">
              <w:rPr>
                <w:rFonts w:asciiTheme="majorHAnsi" w:hAnsiTheme="majorHAnsi" w:cstheme="majorHAnsi"/>
                <w:sz w:val="24"/>
                <w:lang w:val="vi-VN"/>
              </w:rPr>
              <w:t>Design Review</w:t>
            </w:r>
          </w:p>
        </w:tc>
        <w:tc>
          <w:tcPr>
            <w:tcW w:w="6739" w:type="dxa"/>
          </w:tcPr>
          <w:p w:rsidR="006A4EEA" w:rsidRPr="00687A29"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Changes to design documents are reviewed, approved and baselined</w:t>
            </w:r>
          </w:p>
          <w:p w:rsidR="006A4EEA" w:rsidRPr="00687A29"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CSA Records updated</w:t>
            </w:r>
          </w:p>
        </w:tc>
      </w:tr>
      <w:tr w:rsidR="006A4EEA" w:rsidRPr="00687A29" w:rsidTr="00687A2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tcPr>
          <w:p w:rsidR="006A4EEA" w:rsidRPr="00687A29" w:rsidRDefault="006A4EEA" w:rsidP="00687A29">
            <w:pPr>
              <w:spacing w:after="120"/>
              <w:rPr>
                <w:rFonts w:asciiTheme="majorHAnsi" w:hAnsiTheme="majorHAnsi" w:cstheme="majorHAnsi"/>
                <w:sz w:val="24"/>
                <w:lang w:val="vi-VN"/>
              </w:rPr>
            </w:pPr>
            <w:r w:rsidRPr="00687A29">
              <w:rPr>
                <w:rFonts w:asciiTheme="majorHAnsi" w:hAnsiTheme="majorHAnsi" w:cstheme="majorHAnsi"/>
                <w:sz w:val="24"/>
                <w:lang w:val="vi-VN"/>
              </w:rPr>
              <w:t>System/Software Test Readiness Review</w:t>
            </w:r>
          </w:p>
        </w:tc>
        <w:tc>
          <w:tcPr>
            <w:tcW w:w="6739" w:type="dxa"/>
            <w:tcBorders>
              <w:top w:val="none" w:sz="0" w:space="0" w:color="auto"/>
              <w:bottom w:val="none" w:sz="0" w:space="0" w:color="auto"/>
            </w:tcBorders>
          </w:tcPr>
          <w:p w:rsidR="006A4EEA" w:rsidRPr="00687A29"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Project Documents (e.g., requirements, specifications, test plans, traceability matrices) provided by CM for review</w:t>
            </w:r>
          </w:p>
          <w:p w:rsidR="006A4EEA" w:rsidRPr="00687A29"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Changes to project documents resulting from review are recorded and baselined</w:t>
            </w:r>
          </w:p>
          <w:p w:rsidR="006A4EEA" w:rsidRPr="00687A29"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CSA Records updated</w:t>
            </w:r>
          </w:p>
        </w:tc>
      </w:tr>
      <w:tr w:rsidR="006A4EEA" w:rsidRPr="00687A29" w:rsidTr="00687A29">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tcPr>
          <w:p w:rsidR="006A4EEA" w:rsidRPr="00687A29" w:rsidRDefault="006A4EEA" w:rsidP="00687A29">
            <w:pPr>
              <w:spacing w:after="120"/>
              <w:rPr>
                <w:rFonts w:asciiTheme="majorHAnsi" w:hAnsiTheme="majorHAnsi" w:cstheme="majorHAnsi"/>
                <w:sz w:val="24"/>
                <w:lang w:val="vi-VN"/>
              </w:rPr>
            </w:pPr>
            <w:r w:rsidRPr="00687A29">
              <w:rPr>
                <w:rFonts w:asciiTheme="majorHAnsi" w:hAnsiTheme="majorHAnsi" w:cstheme="majorHAnsi"/>
                <w:sz w:val="24"/>
                <w:lang w:val="vi-VN"/>
              </w:rPr>
              <w:lastRenderedPageBreak/>
              <w:t>Software Coding and Testing</w:t>
            </w:r>
          </w:p>
        </w:tc>
        <w:tc>
          <w:tcPr>
            <w:tcW w:w="6739" w:type="dxa"/>
          </w:tcPr>
          <w:p w:rsidR="006A4EEA" w:rsidRPr="00687A29"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CSA Records updated</w:t>
            </w:r>
          </w:p>
        </w:tc>
      </w:tr>
      <w:tr w:rsidR="006A4EEA" w:rsidRPr="00687A29" w:rsidTr="00687A2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tcPr>
          <w:p w:rsidR="006A4EEA" w:rsidRPr="00687A29" w:rsidRDefault="006A4EEA" w:rsidP="00687A29">
            <w:pPr>
              <w:spacing w:after="120"/>
              <w:rPr>
                <w:rFonts w:asciiTheme="majorHAnsi" w:hAnsiTheme="majorHAnsi" w:cstheme="majorHAnsi"/>
                <w:sz w:val="24"/>
                <w:lang w:val="vi-VN"/>
              </w:rPr>
            </w:pPr>
            <w:r w:rsidRPr="00687A29">
              <w:rPr>
                <w:rFonts w:asciiTheme="majorHAnsi" w:hAnsiTheme="majorHAnsi" w:cstheme="majorHAnsi"/>
                <w:sz w:val="24"/>
                <w:lang w:val="vi-VN"/>
              </w:rPr>
              <w:t>Software Integration</w:t>
            </w:r>
          </w:p>
        </w:tc>
        <w:tc>
          <w:tcPr>
            <w:tcW w:w="6739" w:type="dxa"/>
            <w:tcBorders>
              <w:top w:val="none" w:sz="0" w:space="0" w:color="auto"/>
              <w:bottom w:val="none" w:sz="0" w:space="0" w:color="auto"/>
            </w:tcBorders>
          </w:tcPr>
          <w:p w:rsidR="006A4EEA" w:rsidRPr="00687A29"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CSA Records updated</w:t>
            </w:r>
          </w:p>
        </w:tc>
      </w:tr>
      <w:tr w:rsidR="006A4EEA" w:rsidRPr="00687A29" w:rsidTr="00687A29">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tcPr>
          <w:p w:rsidR="006A4EEA" w:rsidRPr="00687A29" w:rsidRDefault="006A4EEA" w:rsidP="00687A29">
            <w:pPr>
              <w:spacing w:after="120"/>
              <w:rPr>
                <w:rFonts w:asciiTheme="majorHAnsi" w:hAnsiTheme="majorHAnsi" w:cstheme="majorHAnsi"/>
                <w:sz w:val="24"/>
                <w:lang w:val="vi-VN"/>
              </w:rPr>
            </w:pPr>
            <w:r w:rsidRPr="00687A29">
              <w:rPr>
                <w:rFonts w:asciiTheme="majorHAnsi" w:hAnsiTheme="majorHAnsi" w:cstheme="majorHAnsi"/>
                <w:sz w:val="24"/>
                <w:lang w:val="vi-VN"/>
              </w:rPr>
              <w:t>Software Qualification Testing</w:t>
            </w:r>
          </w:p>
        </w:tc>
        <w:tc>
          <w:tcPr>
            <w:tcW w:w="6739" w:type="dxa"/>
          </w:tcPr>
          <w:p w:rsidR="006A4EEA" w:rsidRPr="00687A29"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Test documents baselined</w:t>
            </w:r>
          </w:p>
        </w:tc>
      </w:tr>
      <w:tr w:rsidR="006A4EEA" w:rsidRPr="00687A29" w:rsidTr="00687A2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tcPr>
          <w:p w:rsidR="006A4EEA" w:rsidRPr="00687A29" w:rsidRDefault="006A4EEA" w:rsidP="00687A29">
            <w:pPr>
              <w:spacing w:after="120"/>
              <w:rPr>
                <w:rFonts w:asciiTheme="majorHAnsi" w:hAnsiTheme="majorHAnsi" w:cstheme="majorHAnsi"/>
                <w:sz w:val="24"/>
                <w:lang w:val="vi-VN"/>
              </w:rPr>
            </w:pPr>
            <w:r w:rsidRPr="00687A29">
              <w:rPr>
                <w:rFonts w:asciiTheme="majorHAnsi" w:hAnsiTheme="majorHAnsi" w:cstheme="majorHAnsi"/>
                <w:sz w:val="24"/>
                <w:lang w:val="vi-VN"/>
              </w:rPr>
              <w:t xml:space="preserve">System Integration </w:t>
            </w:r>
          </w:p>
        </w:tc>
        <w:tc>
          <w:tcPr>
            <w:tcW w:w="6739" w:type="dxa"/>
            <w:tcBorders>
              <w:top w:val="none" w:sz="0" w:space="0" w:color="auto"/>
              <w:bottom w:val="none" w:sz="0" w:space="0" w:color="auto"/>
            </w:tcBorders>
          </w:tcPr>
          <w:p w:rsidR="006A4EEA" w:rsidRPr="00687A29"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FCA and PCA support</w:t>
            </w:r>
          </w:p>
        </w:tc>
      </w:tr>
      <w:tr w:rsidR="006A4EEA" w:rsidRPr="00687A29" w:rsidTr="00687A29">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tcPr>
          <w:p w:rsidR="006A4EEA" w:rsidRPr="00687A29" w:rsidRDefault="006A4EEA" w:rsidP="00687A29">
            <w:pPr>
              <w:spacing w:after="120"/>
              <w:rPr>
                <w:rFonts w:asciiTheme="majorHAnsi" w:hAnsiTheme="majorHAnsi" w:cstheme="majorHAnsi"/>
                <w:sz w:val="24"/>
                <w:lang w:val="vi-VN"/>
              </w:rPr>
            </w:pPr>
            <w:r w:rsidRPr="00687A29">
              <w:rPr>
                <w:rFonts w:asciiTheme="majorHAnsi" w:hAnsiTheme="majorHAnsi" w:cstheme="majorHAnsi"/>
                <w:sz w:val="24"/>
                <w:lang w:val="vi-VN"/>
              </w:rPr>
              <w:t>System Qualification Testing</w:t>
            </w:r>
          </w:p>
        </w:tc>
        <w:tc>
          <w:tcPr>
            <w:tcW w:w="6739" w:type="dxa"/>
          </w:tcPr>
          <w:p w:rsidR="006A4EEA" w:rsidRPr="00687A29"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Test reports recorded</w:t>
            </w:r>
          </w:p>
        </w:tc>
      </w:tr>
      <w:tr w:rsidR="006A4EEA" w:rsidRPr="00687A29" w:rsidTr="00687A2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tcPr>
          <w:p w:rsidR="006A4EEA" w:rsidRPr="00687A29" w:rsidRDefault="006A4EEA" w:rsidP="00687A29">
            <w:pPr>
              <w:spacing w:after="120"/>
              <w:rPr>
                <w:rFonts w:asciiTheme="majorHAnsi" w:hAnsiTheme="majorHAnsi" w:cstheme="majorHAnsi"/>
                <w:sz w:val="24"/>
                <w:lang w:val="vi-VN"/>
              </w:rPr>
            </w:pPr>
            <w:r w:rsidRPr="00687A29">
              <w:rPr>
                <w:rFonts w:asciiTheme="majorHAnsi" w:hAnsiTheme="majorHAnsi" w:cstheme="majorHAnsi"/>
                <w:sz w:val="24"/>
                <w:lang w:val="vi-VN"/>
              </w:rPr>
              <w:t>Software Installation</w:t>
            </w:r>
          </w:p>
        </w:tc>
        <w:tc>
          <w:tcPr>
            <w:tcW w:w="6739" w:type="dxa"/>
            <w:tcBorders>
              <w:top w:val="none" w:sz="0" w:space="0" w:color="auto"/>
              <w:bottom w:val="none" w:sz="0" w:space="0" w:color="auto"/>
            </w:tcBorders>
          </w:tcPr>
          <w:p w:rsidR="006A4EEA" w:rsidRPr="00687A29"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Product Baseline established and maintained</w:t>
            </w:r>
          </w:p>
          <w:p w:rsidR="006A4EEA" w:rsidRPr="00687A29"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System user documents and manuals baselined</w:t>
            </w:r>
          </w:p>
        </w:tc>
      </w:tr>
      <w:tr w:rsidR="006A4EEA" w:rsidRPr="00687A29" w:rsidTr="00687A29">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tcPr>
          <w:p w:rsidR="006A4EEA" w:rsidRPr="00687A29" w:rsidRDefault="006A4EEA" w:rsidP="00687A29">
            <w:pPr>
              <w:spacing w:after="120"/>
              <w:rPr>
                <w:rFonts w:asciiTheme="majorHAnsi" w:hAnsiTheme="majorHAnsi" w:cstheme="majorHAnsi"/>
                <w:sz w:val="24"/>
                <w:lang w:val="vi-VN"/>
              </w:rPr>
            </w:pPr>
            <w:r w:rsidRPr="00687A29">
              <w:rPr>
                <w:rFonts w:asciiTheme="majorHAnsi" w:hAnsiTheme="majorHAnsi" w:cstheme="majorHAnsi"/>
                <w:sz w:val="24"/>
                <w:lang w:val="vi-VN"/>
              </w:rPr>
              <w:t>Software Acceptance Support</w:t>
            </w:r>
          </w:p>
        </w:tc>
        <w:tc>
          <w:tcPr>
            <w:tcW w:w="6739" w:type="dxa"/>
          </w:tcPr>
          <w:p w:rsidR="006A4EEA" w:rsidRPr="00687A29"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Product Baseline archived</w:t>
            </w:r>
          </w:p>
          <w:p w:rsidR="006A4EEA" w:rsidRPr="00687A29"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687A29">
              <w:rPr>
                <w:rFonts w:asciiTheme="majorHAnsi" w:hAnsiTheme="majorHAnsi" w:cstheme="majorHAnsi"/>
                <w:sz w:val="24"/>
                <w:lang w:val="vi-VN"/>
              </w:rPr>
              <w:t>Product Baseline transferred to Software Support Activity (SSA)</w:t>
            </w:r>
          </w:p>
        </w:tc>
      </w:tr>
    </w:tbl>
    <w:p w:rsidR="006A4EEA" w:rsidRPr="00D96ED4" w:rsidRDefault="001475E3" w:rsidP="00556D78">
      <w:pPr>
        <w:pStyle w:val="Heading3"/>
        <w:numPr>
          <w:ilvl w:val="2"/>
          <w:numId w:val="6"/>
        </w:numPr>
        <w:spacing w:before="0" w:after="120"/>
        <w:rPr>
          <w:rFonts w:cstheme="majorHAnsi"/>
          <w:b/>
          <w:color w:val="1F3864" w:themeColor="accent5" w:themeShade="80"/>
          <w:sz w:val="28"/>
          <w:szCs w:val="28"/>
        </w:rPr>
      </w:pPr>
      <w:bookmarkStart w:id="306" w:name="_Toc336241438"/>
      <w:bookmarkStart w:id="307" w:name="_Toc417290784"/>
      <w:bookmarkStart w:id="308" w:name="_Toc419168486"/>
      <w:bookmarkStart w:id="309" w:name="_Toc419168581"/>
      <w:bookmarkStart w:id="310" w:name="_Toc420218206"/>
      <w:bookmarkStart w:id="311" w:name="_Toc420219852"/>
      <w:bookmarkStart w:id="312" w:name="_Toc420221070"/>
      <w:bookmarkStart w:id="313" w:name="_Toc420286716"/>
      <w:bookmarkStart w:id="314" w:name="_Toc376256956"/>
      <w:bookmarkStart w:id="315" w:name="_Toc376287028"/>
      <w:bookmarkStart w:id="316" w:name="_Toc376287388"/>
      <w:bookmarkStart w:id="317" w:name="_Toc376287507"/>
      <w:bookmarkStart w:id="318" w:name="_Toc376287726"/>
      <w:bookmarkStart w:id="319" w:name="_Toc376287957"/>
      <w:bookmarkStart w:id="320" w:name="_Toc376288630"/>
      <w:bookmarkStart w:id="321" w:name="_Toc376289037"/>
      <w:r w:rsidRPr="00D96ED4">
        <w:rPr>
          <w:rFonts w:cstheme="majorHAnsi"/>
          <w:b/>
          <w:color w:val="1F3864" w:themeColor="accent5" w:themeShade="80"/>
          <w:sz w:val="28"/>
          <w:szCs w:val="28"/>
        </w:rPr>
        <w:t>SYSTEM REQUIREMENTS ANALYSIS</w:t>
      </w:r>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p>
    <w:p w:rsidR="006A4EEA" w:rsidRPr="00687A29" w:rsidRDefault="006A4EEA" w:rsidP="00687A29">
      <w:pPr>
        <w:spacing w:after="120"/>
        <w:ind w:left="360" w:right="-720"/>
        <w:rPr>
          <w:rFonts w:asciiTheme="majorHAnsi" w:hAnsiTheme="majorHAnsi" w:cstheme="majorHAnsi"/>
          <w:sz w:val="24"/>
          <w:lang w:val="vi-VN"/>
        </w:rPr>
      </w:pPr>
      <w:r w:rsidRPr="00687A29">
        <w:rPr>
          <w:rFonts w:asciiTheme="majorHAnsi" w:hAnsiTheme="majorHAnsi" w:cstheme="majorHAnsi"/>
          <w:sz w:val="24"/>
          <w:lang w:val="vi-VN"/>
        </w:rPr>
        <w:t>During system requirements analysis, project groups participate in the definition and documentation of system requirements and methods used to ensure that each requirement has been met.</w:t>
      </w:r>
    </w:p>
    <w:p w:rsidR="006A4EEA" w:rsidRPr="00687A29" w:rsidRDefault="006A4EEA" w:rsidP="00687A29">
      <w:pPr>
        <w:numPr>
          <w:ilvl w:val="12"/>
          <w:numId w:val="0"/>
        </w:numPr>
        <w:spacing w:after="120"/>
        <w:ind w:left="360" w:right="-720"/>
        <w:rPr>
          <w:rFonts w:asciiTheme="majorHAnsi" w:hAnsiTheme="majorHAnsi" w:cstheme="majorHAnsi"/>
          <w:sz w:val="24"/>
          <w:lang w:val="vi-VN"/>
        </w:rPr>
      </w:pPr>
      <w:r w:rsidRPr="00687A29">
        <w:rPr>
          <w:rFonts w:asciiTheme="majorHAnsi" w:hAnsiTheme="majorHAnsi" w:cstheme="majorHAnsi"/>
          <w:sz w:val="24"/>
          <w:lang w:val="vi-VN"/>
        </w:rPr>
        <w:t>CM activities are listed below:</w:t>
      </w:r>
    </w:p>
    <w:p w:rsidR="006A4EEA" w:rsidRPr="00687A29" w:rsidRDefault="006A4EEA" w:rsidP="00556D78">
      <w:pPr>
        <w:pStyle w:val="Bullet"/>
        <w:numPr>
          <w:ilvl w:val="0"/>
          <w:numId w:val="21"/>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Participate in joint management and project reviews to provide status on CM activities.</w:t>
      </w:r>
    </w:p>
    <w:p w:rsidR="006A4EEA" w:rsidRPr="00687A29" w:rsidRDefault="006A4EEA" w:rsidP="00556D78">
      <w:pPr>
        <w:pStyle w:val="Bullet"/>
        <w:numPr>
          <w:ilvl w:val="0"/>
          <w:numId w:val="21"/>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Place system requirements documents (e.g., Operational Concept Description (OCD), System/Subsystem Specification (SSS), Interface Requirements Specification (IRS)) under configuration control.</w:t>
      </w:r>
    </w:p>
    <w:p w:rsidR="006A4EEA" w:rsidRPr="00687A29" w:rsidRDefault="006A4EEA" w:rsidP="00556D78">
      <w:pPr>
        <w:pStyle w:val="Bullet"/>
        <w:numPr>
          <w:ilvl w:val="0"/>
          <w:numId w:val="21"/>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Support the CCB and CRB.</w:t>
      </w:r>
    </w:p>
    <w:p w:rsidR="006A4EEA" w:rsidRPr="00D96ED4" w:rsidRDefault="001475E3" w:rsidP="00556D78">
      <w:pPr>
        <w:pStyle w:val="Heading3"/>
        <w:numPr>
          <w:ilvl w:val="2"/>
          <w:numId w:val="6"/>
        </w:numPr>
        <w:spacing w:before="0" w:after="120"/>
        <w:rPr>
          <w:rFonts w:cstheme="majorHAnsi"/>
          <w:b/>
          <w:color w:val="1F3864" w:themeColor="accent5" w:themeShade="80"/>
          <w:sz w:val="28"/>
          <w:szCs w:val="28"/>
        </w:rPr>
      </w:pPr>
      <w:bookmarkStart w:id="322" w:name="_Toc336241439"/>
      <w:bookmarkStart w:id="323" w:name="_Toc417290785"/>
      <w:bookmarkStart w:id="324" w:name="_Toc419168487"/>
      <w:bookmarkStart w:id="325" w:name="_Toc419168582"/>
      <w:bookmarkStart w:id="326" w:name="_Toc420218207"/>
      <w:bookmarkStart w:id="327" w:name="_Toc420219853"/>
      <w:bookmarkStart w:id="328" w:name="_Toc420221071"/>
      <w:bookmarkStart w:id="329" w:name="_Toc420286717"/>
      <w:bookmarkStart w:id="330" w:name="_Toc376256957"/>
      <w:bookmarkStart w:id="331" w:name="_Toc376287029"/>
      <w:bookmarkStart w:id="332" w:name="_Toc376287389"/>
      <w:bookmarkStart w:id="333" w:name="_Toc376287508"/>
      <w:bookmarkStart w:id="334" w:name="_Toc376287727"/>
      <w:bookmarkStart w:id="335" w:name="_Toc376287958"/>
      <w:bookmarkStart w:id="336" w:name="_Toc376288631"/>
      <w:bookmarkStart w:id="337" w:name="_Toc376289038"/>
      <w:r w:rsidRPr="00D96ED4">
        <w:rPr>
          <w:rFonts w:cstheme="majorHAnsi"/>
          <w:b/>
          <w:color w:val="1F3864" w:themeColor="accent5" w:themeShade="80"/>
          <w:sz w:val="28"/>
          <w:szCs w:val="28"/>
        </w:rPr>
        <w:t>SYSTEM ARCHITECTURAL DESIGN</w:t>
      </w:r>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p>
    <w:p w:rsidR="006A4EEA" w:rsidRPr="00687A29" w:rsidRDefault="006A4EEA" w:rsidP="00687A29">
      <w:pPr>
        <w:spacing w:after="120"/>
        <w:ind w:left="450" w:right="-720"/>
        <w:rPr>
          <w:rFonts w:asciiTheme="majorHAnsi" w:hAnsiTheme="majorHAnsi" w:cstheme="majorHAnsi"/>
          <w:sz w:val="24"/>
          <w:lang w:val="vi-VN"/>
        </w:rPr>
      </w:pPr>
      <w:r w:rsidRPr="00687A29">
        <w:rPr>
          <w:rFonts w:asciiTheme="majorHAnsi" w:hAnsiTheme="majorHAnsi" w:cstheme="majorHAnsi"/>
          <w:sz w:val="24"/>
          <w:lang w:val="vi-VN"/>
        </w:rPr>
        <w:t>During system architectural design, project groups participate in the definition and documentation of system-wide design decisions.</w:t>
      </w:r>
    </w:p>
    <w:p w:rsidR="006A4EEA" w:rsidRPr="00687A29" w:rsidRDefault="006A4EEA" w:rsidP="00687A29">
      <w:pPr>
        <w:numPr>
          <w:ilvl w:val="12"/>
          <w:numId w:val="0"/>
        </w:numPr>
        <w:spacing w:after="120"/>
        <w:ind w:left="450" w:right="-720"/>
        <w:rPr>
          <w:rFonts w:asciiTheme="majorHAnsi" w:hAnsiTheme="majorHAnsi" w:cstheme="majorHAnsi"/>
          <w:sz w:val="24"/>
          <w:lang w:val="vi-VN"/>
        </w:rPr>
      </w:pPr>
      <w:r w:rsidRPr="00687A29">
        <w:rPr>
          <w:rFonts w:asciiTheme="majorHAnsi" w:hAnsiTheme="majorHAnsi" w:cstheme="majorHAnsi"/>
          <w:sz w:val="24"/>
          <w:lang w:val="vi-VN"/>
        </w:rPr>
        <w:t>CM activities are listed below:</w:t>
      </w:r>
    </w:p>
    <w:p w:rsidR="006A4EEA" w:rsidRPr="00687A29" w:rsidRDefault="006A4EEA" w:rsidP="00556D78">
      <w:pPr>
        <w:pStyle w:val="Bullet"/>
        <w:numPr>
          <w:ilvl w:val="0"/>
          <w:numId w:val="22"/>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Implement the approved CMP.</w:t>
      </w:r>
    </w:p>
    <w:p w:rsidR="006A4EEA" w:rsidRPr="00687A29" w:rsidRDefault="006A4EEA" w:rsidP="00556D78">
      <w:pPr>
        <w:pStyle w:val="Bullet"/>
        <w:numPr>
          <w:ilvl w:val="0"/>
          <w:numId w:val="22"/>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Create or update CM procedures.</w:t>
      </w:r>
    </w:p>
    <w:p w:rsidR="006A4EEA" w:rsidRPr="00687A29" w:rsidRDefault="006A4EEA" w:rsidP="00556D78">
      <w:pPr>
        <w:pStyle w:val="Bullet"/>
        <w:numPr>
          <w:ilvl w:val="0"/>
          <w:numId w:val="22"/>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Participate in joint management and technical reviews.</w:t>
      </w:r>
    </w:p>
    <w:p w:rsidR="006A4EEA" w:rsidRPr="00687A29" w:rsidRDefault="006A4EEA" w:rsidP="00556D78">
      <w:pPr>
        <w:pStyle w:val="Bullet"/>
        <w:numPr>
          <w:ilvl w:val="0"/>
          <w:numId w:val="22"/>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Place system design documents (e.g., System/Subsystem Design Document (SSDD), Interface Design Document (IDD), Data Base Design Document (DBDD)) under configuration control.</w:t>
      </w:r>
    </w:p>
    <w:p w:rsidR="006A4EEA" w:rsidRPr="00687A29" w:rsidRDefault="006A4EEA" w:rsidP="00556D78">
      <w:pPr>
        <w:pStyle w:val="Bullet"/>
        <w:numPr>
          <w:ilvl w:val="0"/>
          <w:numId w:val="22"/>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Maintain configuration control of the Functional Baseline.</w:t>
      </w:r>
    </w:p>
    <w:p w:rsidR="006A4EEA" w:rsidRPr="00687A29" w:rsidRDefault="006A4EEA" w:rsidP="00556D78">
      <w:pPr>
        <w:pStyle w:val="Bullet"/>
        <w:numPr>
          <w:ilvl w:val="0"/>
          <w:numId w:val="22"/>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Support the CCB and CRB.</w:t>
      </w:r>
    </w:p>
    <w:p w:rsidR="006A4EEA" w:rsidRPr="00687A29" w:rsidRDefault="006A4EEA" w:rsidP="00556D78">
      <w:pPr>
        <w:pStyle w:val="Bullet"/>
        <w:numPr>
          <w:ilvl w:val="0"/>
          <w:numId w:val="22"/>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Establish and maintain the CSA system.</w:t>
      </w:r>
    </w:p>
    <w:p w:rsidR="006A4EEA" w:rsidRPr="00687A29" w:rsidRDefault="006A4EEA" w:rsidP="00556D78">
      <w:pPr>
        <w:pStyle w:val="Bullet"/>
        <w:numPr>
          <w:ilvl w:val="0"/>
          <w:numId w:val="22"/>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Provide access procedures to project personnel on use of the CSA system.</w:t>
      </w:r>
    </w:p>
    <w:p w:rsidR="006A4EEA" w:rsidRPr="00687A29" w:rsidRDefault="006A4EEA" w:rsidP="00556D78">
      <w:pPr>
        <w:pStyle w:val="Bullet"/>
        <w:numPr>
          <w:ilvl w:val="0"/>
          <w:numId w:val="22"/>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lastRenderedPageBreak/>
        <w:t>Generate and distribute CSA reports.</w:t>
      </w:r>
    </w:p>
    <w:p w:rsidR="006A4EEA" w:rsidRPr="00687A29" w:rsidRDefault="006A4EEA" w:rsidP="00556D78">
      <w:pPr>
        <w:pStyle w:val="Bullet"/>
        <w:numPr>
          <w:ilvl w:val="0"/>
          <w:numId w:val="22"/>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Establish and maintain the CM Document Library.</w:t>
      </w:r>
    </w:p>
    <w:p w:rsidR="006A4EEA" w:rsidRPr="00D96ED4" w:rsidRDefault="001475E3" w:rsidP="00556D78">
      <w:pPr>
        <w:pStyle w:val="Heading3"/>
        <w:numPr>
          <w:ilvl w:val="2"/>
          <w:numId w:val="6"/>
        </w:numPr>
        <w:spacing w:before="0" w:after="120"/>
        <w:rPr>
          <w:rFonts w:cstheme="majorHAnsi"/>
          <w:b/>
          <w:color w:val="1F3864" w:themeColor="accent5" w:themeShade="80"/>
          <w:sz w:val="28"/>
          <w:szCs w:val="28"/>
        </w:rPr>
      </w:pPr>
      <w:bookmarkStart w:id="338" w:name="_Toc336241440"/>
      <w:bookmarkStart w:id="339" w:name="_Toc417290786"/>
      <w:bookmarkStart w:id="340" w:name="_Toc419168488"/>
      <w:bookmarkStart w:id="341" w:name="_Toc419168583"/>
      <w:bookmarkStart w:id="342" w:name="_Toc420218208"/>
      <w:bookmarkStart w:id="343" w:name="_Toc420219854"/>
      <w:bookmarkStart w:id="344" w:name="_Toc420221072"/>
      <w:bookmarkStart w:id="345" w:name="_Toc420286718"/>
      <w:bookmarkStart w:id="346" w:name="_Toc376256958"/>
      <w:bookmarkStart w:id="347" w:name="_Toc376287030"/>
      <w:bookmarkStart w:id="348" w:name="_Toc376287390"/>
      <w:bookmarkStart w:id="349" w:name="_Toc376287509"/>
      <w:bookmarkStart w:id="350" w:name="_Toc376287728"/>
      <w:bookmarkStart w:id="351" w:name="_Toc376287959"/>
      <w:bookmarkStart w:id="352" w:name="_Toc376288632"/>
      <w:bookmarkStart w:id="353" w:name="_Toc376289039"/>
      <w:r w:rsidRPr="00D96ED4">
        <w:rPr>
          <w:rFonts w:cstheme="majorHAnsi"/>
          <w:b/>
          <w:color w:val="1F3864" w:themeColor="accent5" w:themeShade="80"/>
          <w:sz w:val="28"/>
          <w:szCs w:val="28"/>
        </w:rPr>
        <w:t>SOFTWARE REQUIREMENTS ANALYSIS</w:t>
      </w:r>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p>
    <w:p w:rsidR="006A4EEA" w:rsidRPr="00687A29" w:rsidRDefault="006A4EEA" w:rsidP="00687A29">
      <w:pPr>
        <w:numPr>
          <w:ilvl w:val="12"/>
          <w:numId w:val="0"/>
        </w:numPr>
        <w:tabs>
          <w:tab w:val="left" w:pos="8640"/>
        </w:tabs>
        <w:spacing w:after="120"/>
        <w:ind w:left="360" w:right="-720"/>
        <w:rPr>
          <w:rFonts w:asciiTheme="majorHAnsi" w:hAnsiTheme="majorHAnsi" w:cstheme="majorHAnsi"/>
          <w:sz w:val="24"/>
          <w:lang w:val="vi-VN"/>
        </w:rPr>
      </w:pPr>
      <w:r w:rsidRPr="00687A29">
        <w:rPr>
          <w:rFonts w:asciiTheme="majorHAnsi" w:hAnsiTheme="majorHAnsi" w:cstheme="majorHAnsi"/>
          <w:sz w:val="24"/>
          <w:lang w:val="vi-VN"/>
        </w:rPr>
        <w:t xml:space="preserve">During software requirements analysis, project groups participate in the definition and documentation of CI software requirements in the project Software Requirements Specification (SRS) or the IRS.  </w:t>
      </w:r>
    </w:p>
    <w:p w:rsidR="006A4EEA" w:rsidRPr="00687A29" w:rsidRDefault="006A4EEA" w:rsidP="00687A29">
      <w:pPr>
        <w:numPr>
          <w:ilvl w:val="12"/>
          <w:numId w:val="0"/>
        </w:numPr>
        <w:tabs>
          <w:tab w:val="left" w:pos="8640"/>
        </w:tabs>
        <w:spacing w:after="120"/>
        <w:ind w:left="360" w:right="-720"/>
        <w:rPr>
          <w:rFonts w:asciiTheme="majorHAnsi" w:hAnsiTheme="majorHAnsi" w:cstheme="majorHAnsi"/>
          <w:sz w:val="24"/>
          <w:lang w:val="vi-VN"/>
        </w:rPr>
      </w:pPr>
      <w:r w:rsidRPr="00687A29">
        <w:rPr>
          <w:rFonts w:asciiTheme="majorHAnsi" w:hAnsiTheme="majorHAnsi" w:cstheme="majorHAnsi"/>
          <w:sz w:val="24"/>
          <w:lang w:val="vi-VN"/>
        </w:rPr>
        <w:t>CM activities are listed below:</w:t>
      </w:r>
    </w:p>
    <w:p w:rsidR="006A4EEA" w:rsidRPr="00687A29" w:rsidRDefault="006A4EEA" w:rsidP="00556D78">
      <w:pPr>
        <w:pStyle w:val="Bullet"/>
        <w:numPr>
          <w:ilvl w:val="0"/>
          <w:numId w:val="23"/>
        </w:numPr>
        <w:tabs>
          <w:tab w:val="left" w:pos="8640"/>
        </w:tabs>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Place software requirements documents (SRS, IRS) under configuration control</w:t>
      </w:r>
    </w:p>
    <w:p w:rsidR="006A4EEA" w:rsidRPr="00687A29" w:rsidRDefault="006A4EEA" w:rsidP="00556D78">
      <w:pPr>
        <w:pStyle w:val="Bullet"/>
        <w:numPr>
          <w:ilvl w:val="0"/>
          <w:numId w:val="23"/>
        </w:numPr>
        <w:tabs>
          <w:tab w:val="left" w:pos="8640"/>
        </w:tabs>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Maintain configuration control of the Functional and Allocated Baselines</w:t>
      </w:r>
    </w:p>
    <w:p w:rsidR="006A4EEA" w:rsidRPr="00687A29" w:rsidRDefault="006A4EEA" w:rsidP="00556D78">
      <w:pPr>
        <w:pStyle w:val="Bullet"/>
        <w:numPr>
          <w:ilvl w:val="0"/>
          <w:numId w:val="23"/>
        </w:numPr>
        <w:tabs>
          <w:tab w:val="left" w:pos="8640"/>
        </w:tabs>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Participate in joint management and technical reviews</w:t>
      </w:r>
    </w:p>
    <w:p w:rsidR="006A4EEA" w:rsidRPr="00687A29" w:rsidRDefault="006A4EEA" w:rsidP="00556D78">
      <w:pPr>
        <w:pStyle w:val="Bullet"/>
        <w:numPr>
          <w:ilvl w:val="0"/>
          <w:numId w:val="23"/>
        </w:numPr>
        <w:tabs>
          <w:tab w:val="left" w:pos="8640"/>
        </w:tabs>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Support the CCB and CRB</w:t>
      </w:r>
    </w:p>
    <w:p w:rsidR="006A4EEA" w:rsidRPr="00687A29" w:rsidRDefault="006A4EEA" w:rsidP="00556D78">
      <w:pPr>
        <w:pStyle w:val="Bullet"/>
        <w:numPr>
          <w:ilvl w:val="0"/>
          <w:numId w:val="23"/>
        </w:numPr>
        <w:tabs>
          <w:tab w:val="left" w:pos="8640"/>
        </w:tabs>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Maintain the CSA system</w:t>
      </w:r>
    </w:p>
    <w:p w:rsidR="006A4EEA" w:rsidRPr="00687A29" w:rsidRDefault="006A4EEA" w:rsidP="00556D78">
      <w:pPr>
        <w:pStyle w:val="Bullet"/>
        <w:numPr>
          <w:ilvl w:val="0"/>
          <w:numId w:val="23"/>
        </w:numPr>
        <w:tabs>
          <w:tab w:val="left" w:pos="8640"/>
        </w:tabs>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Generate and distribute CSA reports</w:t>
      </w:r>
    </w:p>
    <w:p w:rsidR="006A4EEA" w:rsidRPr="00687A29" w:rsidRDefault="006A4EEA" w:rsidP="00556D78">
      <w:pPr>
        <w:pStyle w:val="Bullet"/>
        <w:numPr>
          <w:ilvl w:val="0"/>
          <w:numId w:val="23"/>
        </w:numPr>
        <w:tabs>
          <w:tab w:val="left" w:pos="8640"/>
        </w:tabs>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Maintain the CM Document Library</w:t>
      </w:r>
    </w:p>
    <w:p w:rsidR="006A4EEA" w:rsidRPr="00687A29" w:rsidRDefault="006A4EEA" w:rsidP="00556D78">
      <w:pPr>
        <w:pStyle w:val="Bullet"/>
        <w:numPr>
          <w:ilvl w:val="0"/>
          <w:numId w:val="23"/>
        </w:numPr>
        <w:tabs>
          <w:tab w:val="left" w:pos="8640"/>
        </w:tabs>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Establish and maintain the CM Drawing Library.</w:t>
      </w:r>
    </w:p>
    <w:p w:rsidR="006A4EEA" w:rsidRPr="00D96ED4" w:rsidRDefault="001475E3" w:rsidP="00556D78">
      <w:pPr>
        <w:pStyle w:val="Heading3"/>
        <w:numPr>
          <w:ilvl w:val="2"/>
          <w:numId w:val="6"/>
        </w:numPr>
        <w:spacing w:before="0" w:after="120"/>
        <w:rPr>
          <w:rFonts w:cstheme="majorHAnsi"/>
          <w:b/>
          <w:color w:val="1F3864" w:themeColor="accent5" w:themeShade="80"/>
          <w:sz w:val="28"/>
          <w:szCs w:val="28"/>
        </w:rPr>
      </w:pPr>
      <w:bookmarkStart w:id="354" w:name="_Toc376256959"/>
      <w:bookmarkStart w:id="355" w:name="_Toc376287031"/>
      <w:bookmarkStart w:id="356" w:name="_Toc376287391"/>
      <w:bookmarkStart w:id="357" w:name="_Toc376287510"/>
      <w:bookmarkStart w:id="358" w:name="_Toc376287729"/>
      <w:bookmarkStart w:id="359" w:name="_Toc376287960"/>
      <w:bookmarkStart w:id="360" w:name="_Toc376288633"/>
      <w:bookmarkStart w:id="361" w:name="_Toc376289040"/>
      <w:r w:rsidRPr="00D96ED4">
        <w:rPr>
          <w:rFonts w:cstheme="majorHAnsi"/>
          <w:b/>
          <w:color w:val="1F3864" w:themeColor="accent5" w:themeShade="80"/>
          <w:sz w:val="28"/>
          <w:szCs w:val="28"/>
        </w:rPr>
        <w:t>REQUIREMENTS REVIEW</w:t>
      </w:r>
      <w:bookmarkEnd w:id="354"/>
      <w:bookmarkEnd w:id="355"/>
      <w:bookmarkEnd w:id="356"/>
      <w:bookmarkEnd w:id="357"/>
      <w:bookmarkEnd w:id="358"/>
      <w:bookmarkEnd w:id="359"/>
      <w:bookmarkEnd w:id="360"/>
      <w:bookmarkEnd w:id="361"/>
    </w:p>
    <w:p w:rsidR="006A4EEA" w:rsidRPr="00687A29" w:rsidRDefault="006A4EEA" w:rsidP="00687A29">
      <w:pPr>
        <w:spacing w:after="120"/>
        <w:ind w:left="360" w:right="-630"/>
        <w:rPr>
          <w:rFonts w:asciiTheme="majorHAnsi" w:hAnsiTheme="majorHAnsi" w:cstheme="majorHAnsi"/>
          <w:sz w:val="24"/>
          <w:lang w:val="vi-VN"/>
        </w:rPr>
      </w:pPr>
      <w:r w:rsidRPr="00687A29">
        <w:rPr>
          <w:rFonts w:asciiTheme="majorHAnsi" w:hAnsiTheme="majorHAnsi" w:cstheme="majorHAnsi"/>
          <w:sz w:val="24"/>
          <w:lang w:val="vi-VN"/>
        </w:rPr>
        <w:t>During requirements review, the sum of developed system, software and hardware requirements are reviewed for completeness, correctness and feasibility.</w:t>
      </w:r>
    </w:p>
    <w:p w:rsidR="006A4EEA" w:rsidRPr="00687A29" w:rsidRDefault="006A4EEA" w:rsidP="00687A29">
      <w:pPr>
        <w:spacing w:after="120"/>
        <w:ind w:left="360" w:right="-630"/>
        <w:rPr>
          <w:rFonts w:asciiTheme="majorHAnsi" w:hAnsiTheme="majorHAnsi" w:cstheme="majorHAnsi"/>
          <w:sz w:val="24"/>
          <w:lang w:val="vi-VN"/>
        </w:rPr>
      </w:pPr>
      <w:r w:rsidRPr="00687A29">
        <w:rPr>
          <w:rFonts w:asciiTheme="majorHAnsi" w:hAnsiTheme="majorHAnsi" w:cstheme="majorHAnsi"/>
          <w:sz w:val="24"/>
          <w:lang w:val="vi-VN"/>
        </w:rPr>
        <w:t>CM activities are listed below:</w:t>
      </w:r>
    </w:p>
    <w:p w:rsidR="006A4EEA" w:rsidRPr="00687A29" w:rsidRDefault="006A4EEA" w:rsidP="00556D78">
      <w:pPr>
        <w:pStyle w:val="Bullet"/>
        <w:numPr>
          <w:ilvl w:val="0"/>
          <w:numId w:val="24"/>
        </w:numPr>
        <w:spacing w:before="0" w:after="120"/>
        <w:ind w:right="-630"/>
        <w:rPr>
          <w:rFonts w:asciiTheme="majorHAnsi" w:hAnsiTheme="majorHAnsi" w:cstheme="majorHAnsi"/>
          <w:sz w:val="24"/>
          <w:lang w:val="vi-VN"/>
        </w:rPr>
      </w:pPr>
      <w:r w:rsidRPr="00687A29">
        <w:rPr>
          <w:rFonts w:asciiTheme="majorHAnsi" w:hAnsiTheme="majorHAnsi" w:cstheme="majorHAnsi"/>
          <w:sz w:val="24"/>
          <w:lang w:val="vi-VN"/>
        </w:rPr>
        <w:t xml:space="preserve">Provide the </w:t>
      </w:r>
      <w:r w:rsidRPr="00687A29">
        <w:rPr>
          <w:rFonts w:asciiTheme="majorHAnsi" w:hAnsiTheme="majorHAnsi" w:cstheme="majorHAnsi"/>
          <w:b/>
          <w:bCs/>
          <w:i/>
          <w:iCs/>
          <w:sz w:val="24"/>
          <w:lang w:val="vi-VN"/>
        </w:rPr>
        <w:t xml:space="preserve">baselined system and/or software requirements </w:t>
      </w:r>
      <w:r w:rsidRPr="00687A29">
        <w:rPr>
          <w:rFonts w:asciiTheme="majorHAnsi" w:hAnsiTheme="majorHAnsi" w:cstheme="majorHAnsi"/>
          <w:sz w:val="24"/>
          <w:lang w:val="vi-VN"/>
        </w:rPr>
        <w:t>required to conduct the requirements review.</w:t>
      </w:r>
    </w:p>
    <w:p w:rsidR="006A4EEA" w:rsidRPr="00687A29" w:rsidRDefault="006A4EEA" w:rsidP="00556D78">
      <w:pPr>
        <w:numPr>
          <w:ilvl w:val="0"/>
          <w:numId w:val="24"/>
        </w:numPr>
        <w:spacing w:after="120" w:line="240" w:lineRule="auto"/>
        <w:ind w:right="-630"/>
        <w:rPr>
          <w:rFonts w:asciiTheme="majorHAnsi" w:hAnsiTheme="majorHAnsi" w:cstheme="majorHAnsi"/>
          <w:sz w:val="24"/>
          <w:lang w:val="vi-VN"/>
        </w:rPr>
      </w:pPr>
      <w:bookmarkStart w:id="362" w:name="_Toc336241441"/>
      <w:bookmarkStart w:id="363" w:name="_Toc417290787"/>
      <w:bookmarkStart w:id="364" w:name="_Toc419168489"/>
      <w:bookmarkStart w:id="365" w:name="_Toc419168584"/>
      <w:bookmarkStart w:id="366" w:name="_Toc420218209"/>
      <w:bookmarkStart w:id="367" w:name="_Toc420219855"/>
      <w:bookmarkStart w:id="368" w:name="_Toc420221073"/>
      <w:bookmarkStart w:id="369" w:name="_Toc420286719"/>
      <w:r w:rsidRPr="00687A29">
        <w:rPr>
          <w:rFonts w:asciiTheme="majorHAnsi" w:hAnsiTheme="majorHAnsi" w:cstheme="majorHAnsi"/>
          <w:sz w:val="24"/>
          <w:lang w:val="vi-VN"/>
        </w:rPr>
        <w:t>Maintain the CSA System.</w:t>
      </w:r>
    </w:p>
    <w:p w:rsidR="006A4EEA" w:rsidRPr="00687A29" w:rsidRDefault="006A4EEA" w:rsidP="00556D78">
      <w:pPr>
        <w:numPr>
          <w:ilvl w:val="0"/>
          <w:numId w:val="24"/>
        </w:numPr>
        <w:spacing w:after="120" w:line="240" w:lineRule="auto"/>
        <w:ind w:right="-630"/>
        <w:rPr>
          <w:rFonts w:asciiTheme="majorHAnsi" w:hAnsiTheme="majorHAnsi" w:cstheme="majorHAnsi"/>
          <w:sz w:val="24"/>
          <w:lang w:val="vi-VN"/>
        </w:rPr>
      </w:pPr>
      <w:r w:rsidRPr="00687A29">
        <w:rPr>
          <w:rFonts w:asciiTheme="majorHAnsi" w:hAnsiTheme="majorHAnsi" w:cstheme="majorHAnsi"/>
          <w:sz w:val="24"/>
          <w:lang w:val="vi-VN"/>
        </w:rPr>
        <w:t>Record any changes to baselined CIs resulting from the requirements review.</w:t>
      </w:r>
    </w:p>
    <w:p w:rsidR="006A4EEA" w:rsidRPr="00D96ED4" w:rsidRDefault="001475E3" w:rsidP="00556D78">
      <w:pPr>
        <w:pStyle w:val="Heading3"/>
        <w:numPr>
          <w:ilvl w:val="2"/>
          <w:numId w:val="6"/>
        </w:numPr>
        <w:spacing w:before="0" w:after="120"/>
        <w:rPr>
          <w:rFonts w:cstheme="majorHAnsi"/>
          <w:b/>
          <w:color w:val="1F3864" w:themeColor="accent5" w:themeShade="80"/>
          <w:sz w:val="28"/>
          <w:szCs w:val="28"/>
        </w:rPr>
      </w:pPr>
      <w:bookmarkStart w:id="370" w:name="_Toc376256960"/>
      <w:bookmarkStart w:id="371" w:name="_Toc376287032"/>
      <w:bookmarkStart w:id="372" w:name="_Toc376287392"/>
      <w:bookmarkStart w:id="373" w:name="_Toc376287511"/>
      <w:bookmarkStart w:id="374" w:name="_Toc376287730"/>
      <w:bookmarkStart w:id="375" w:name="_Toc376287961"/>
      <w:bookmarkStart w:id="376" w:name="_Toc376288634"/>
      <w:bookmarkStart w:id="377" w:name="_Toc376289041"/>
      <w:r w:rsidRPr="00D96ED4">
        <w:rPr>
          <w:rFonts w:cstheme="majorHAnsi"/>
          <w:b/>
          <w:color w:val="1F3864" w:themeColor="accent5" w:themeShade="80"/>
          <w:sz w:val="28"/>
          <w:szCs w:val="28"/>
        </w:rPr>
        <w:t>SOFTWARE ARCHITECTURAL DESIGN</w:t>
      </w:r>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p>
    <w:p w:rsidR="006A4EEA" w:rsidRPr="00687A29" w:rsidRDefault="006A4EEA" w:rsidP="00687A29">
      <w:pPr>
        <w:numPr>
          <w:ilvl w:val="12"/>
          <w:numId w:val="0"/>
        </w:numPr>
        <w:spacing w:after="120"/>
        <w:ind w:left="360" w:right="-630"/>
        <w:rPr>
          <w:rFonts w:asciiTheme="majorHAnsi" w:hAnsiTheme="majorHAnsi" w:cstheme="majorHAnsi"/>
          <w:sz w:val="24"/>
          <w:lang w:val="vi-VN"/>
        </w:rPr>
      </w:pPr>
      <w:r w:rsidRPr="00687A29">
        <w:rPr>
          <w:rFonts w:asciiTheme="majorHAnsi" w:hAnsiTheme="majorHAnsi" w:cstheme="majorHAnsi"/>
          <w:sz w:val="24"/>
          <w:lang w:val="vi-VN"/>
        </w:rPr>
        <w:t>During software architectural design, project groups participate in the definition and documentation of CI-wide design decisions in design documentation.</w:t>
      </w:r>
    </w:p>
    <w:p w:rsidR="006A4EEA" w:rsidRPr="00687A29" w:rsidRDefault="006A4EEA" w:rsidP="00687A29">
      <w:pPr>
        <w:numPr>
          <w:ilvl w:val="12"/>
          <w:numId w:val="0"/>
        </w:numPr>
        <w:spacing w:after="120"/>
        <w:ind w:left="360" w:right="-630"/>
        <w:rPr>
          <w:rFonts w:asciiTheme="majorHAnsi" w:hAnsiTheme="majorHAnsi" w:cstheme="majorHAnsi"/>
          <w:sz w:val="24"/>
          <w:lang w:val="vi-VN"/>
        </w:rPr>
      </w:pPr>
      <w:r w:rsidRPr="00687A29">
        <w:rPr>
          <w:rFonts w:asciiTheme="majorHAnsi" w:hAnsiTheme="majorHAnsi" w:cstheme="majorHAnsi"/>
          <w:sz w:val="24"/>
          <w:lang w:val="vi-VN"/>
        </w:rPr>
        <w:t>CM activities are listed below:</w:t>
      </w:r>
    </w:p>
    <w:p w:rsidR="006A4EEA" w:rsidRPr="00687A29" w:rsidRDefault="006A4EEA" w:rsidP="00556D78">
      <w:pPr>
        <w:pStyle w:val="Bullet"/>
        <w:numPr>
          <w:ilvl w:val="0"/>
          <w:numId w:val="25"/>
        </w:numPr>
        <w:spacing w:before="0" w:after="120"/>
        <w:ind w:right="-630"/>
        <w:rPr>
          <w:rFonts w:asciiTheme="majorHAnsi" w:hAnsiTheme="majorHAnsi" w:cstheme="majorHAnsi"/>
          <w:sz w:val="24"/>
          <w:lang w:val="vi-VN"/>
        </w:rPr>
      </w:pPr>
      <w:r w:rsidRPr="00687A29">
        <w:rPr>
          <w:rFonts w:asciiTheme="majorHAnsi" w:hAnsiTheme="majorHAnsi" w:cstheme="majorHAnsi"/>
          <w:sz w:val="24"/>
          <w:lang w:val="vi-VN"/>
        </w:rPr>
        <w:t>Establish and maintain the corrective action process for the Developmental Configuration</w:t>
      </w:r>
    </w:p>
    <w:p w:rsidR="006A4EEA" w:rsidRPr="00687A29" w:rsidRDefault="006A4EEA" w:rsidP="00556D78">
      <w:pPr>
        <w:pStyle w:val="Bullet"/>
        <w:numPr>
          <w:ilvl w:val="0"/>
          <w:numId w:val="25"/>
        </w:numPr>
        <w:spacing w:before="0" w:after="120"/>
        <w:ind w:right="-630"/>
        <w:rPr>
          <w:rFonts w:asciiTheme="majorHAnsi" w:hAnsiTheme="majorHAnsi" w:cstheme="majorHAnsi"/>
          <w:sz w:val="24"/>
          <w:lang w:val="vi-VN"/>
        </w:rPr>
      </w:pPr>
      <w:r w:rsidRPr="00687A29">
        <w:rPr>
          <w:rFonts w:asciiTheme="majorHAnsi" w:hAnsiTheme="majorHAnsi" w:cstheme="majorHAnsi"/>
          <w:sz w:val="24"/>
          <w:lang w:val="vi-VN"/>
        </w:rPr>
        <w:t>Maintain configuration control of Developmental Configuration products</w:t>
      </w:r>
    </w:p>
    <w:p w:rsidR="006A4EEA" w:rsidRPr="00687A29" w:rsidRDefault="006A4EEA" w:rsidP="00556D78">
      <w:pPr>
        <w:pStyle w:val="Bullet"/>
        <w:numPr>
          <w:ilvl w:val="0"/>
          <w:numId w:val="25"/>
        </w:numPr>
        <w:spacing w:before="0" w:after="120"/>
        <w:ind w:right="-630"/>
        <w:rPr>
          <w:rFonts w:asciiTheme="majorHAnsi" w:hAnsiTheme="majorHAnsi" w:cstheme="majorHAnsi"/>
          <w:sz w:val="24"/>
          <w:lang w:val="vi-VN"/>
        </w:rPr>
      </w:pPr>
      <w:r w:rsidRPr="00687A29">
        <w:rPr>
          <w:rFonts w:asciiTheme="majorHAnsi" w:hAnsiTheme="majorHAnsi" w:cstheme="majorHAnsi"/>
          <w:sz w:val="24"/>
          <w:lang w:val="vi-VN"/>
        </w:rPr>
        <w:t>Maintain configuration control of Functional and Allocated Baselines</w:t>
      </w:r>
    </w:p>
    <w:p w:rsidR="006A4EEA" w:rsidRPr="00687A29" w:rsidRDefault="006A4EEA" w:rsidP="00556D78">
      <w:pPr>
        <w:pStyle w:val="Bullet"/>
        <w:numPr>
          <w:ilvl w:val="0"/>
          <w:numId w:val="25"/>
        </w:numPr>
        <w:spacing w:before="0" w:after="120"/>
        <w:ind w:right="-630"/>
        <w:rPr>
          <w:rFonts w:asciiTheme="majorHAnsi" w:hAnsiTheme="majorHAnsi" w:cstheme="majorHAnsi"/>
          <w:sz w:val="24"/>
          <w:lang w:val="vi-VN"/>
        </w:rPr>
      </w:pPr>
      <w:r w:rsidRPr="00687A29">
        <w:rPr>
          <w:rFonts w:asciiTheme="majorHAnsi" w:hAnsiTheme="majorHAnsi" w:cstheme="majorHAnsi"/>
          <w:sz w:val="24"/>
          <w:lang w:val="vi-VN"/>
        </w:rPr>
        <w:t>Participate in joint management and technical reviews</w:t>
      </w:r>
    </w:p>
    <w:p w:rsidR="006A4EEA" w:rsidRPr="00687A29" w:rsidRDefault="006A4EEA" w:rsidP="00556D78">
      <w:pPr>
        <w:pStyle w:val="Bullet"/>
        <w:numPr>
          <w:ilvl w:val="0"/>
          <w:numId w:val="25"/>
        </w:numPr>
        <w:spacing w:before="0" w:after="120"/>
        <w:ind w:right="-630"/>
        <w:rPr>
          <w:rFonts w:asciiTheme="majorHAnsi" w:hAnsiTheme="majorHAnsi" w:cstheme="majorHAnsi"/>
          <w:sz w:val="24"/>
          <w:lang w:val="vi-VN"/>
        </w:rPr>
      </w:pPr>
      <w:r w:rsidRPr="00687A29">
        <w:rPr>
          <w:rFonts w:asciiTheme="majorHAnsi" w:hAnsiTheme="majorHAnsi" w:cstheme="majorHAnsi"/>
          <w:sz w:val="24"/>
          <w:lang w:val="vi-VN"/>
        </w:rPr>
        <w:lastRenderedPageBreak/>
        <w:t>Support the CCB and CRB</w:t>
      </w:r>
    </w:p>
    <w:p w:rsidR="006A4EEA" w:rsidRPr="00687A29" w:rsidRDefault="006A4EEA" w:rsidP="00556D78">
      <w:pPr>
        <w:pStyle w:val="Bullet"/>
        <w:numPr>
          <w:ilvl w:val="0"/>
          <w:numId w:val="25"/>
        </w:numPr>
        <w:spacing w:before="0" w:after="120"/>
        <w:ind w:right="-630"/>
        <w:rPr>
          <w:rFonts w:asciiTheme="majorHAnsi" w:hAnsiTheme="majorHAnsi" w:cstheme="majorHAnsi"/>
          <w:sz w:val="24"/>
          <w:lang w:val="vi-VN"/>
        </w:rPr>
      </w:pPr>
      <w:r w:rsidRPr="00687A29">
        <w:rPr>
          <w:rFonts w:asciiTheme="majorHAnsi" w:hAnsiTheme="majorHAnsi" w:cstheme="majorHAnsi"/>
          <w:sz w:val="24"/>
          <w:lang w:val="vi-VN"/>
        </w:rPr>
        <w:t>Maintain the CSA system and distribute CSA reports</w:t>
      </w:r>
    </w:p>
    <w:p w:rsidR="006A4EEA" w:rsidRPr="00687A29" w:rsidRDefault="006A4EEA" w:rsidP="00556D78">
      <w:pPr>
        <w:pStyle w:val="Bullet"/>
        <w:numPr>
          <w:ilvl w:val="0"/>
          <w:numId w:val="25"/>
        </w:numPr>
        <w:spacing w:before="0" w:after="120"/>
        <w:ind w:right="-630"/>
        <w:rPr>
          <w:rFonts w:asciiTheme="majorHAnsi" w:hAnsiTheme="majorHAnsi" w:cstheme="majorHAnsi"/>
          <w:sz w:val="24"/>
          <w:lang w:val="vi-VN"/>
        </w:rPr>
      </w:pPr>
      <w:r w:rsidRPr="00687A29">
        <w:rPr>
          <w:rFonts w:asciiTheme="majorHAnsi" w:hAnsiTheme="majorHAnsi" w:cstheme="majorHAnsi"/>
          <w:sz w:val="24"/>
          <w:lang w:val="vi-VN"/>
        </w:rPr>
        <w:t>Maintain the CM Document and Drawing Libraries.</w:t>
      </w:r>
    </w:p>
    <w:p w:rsidR="006A4EEA" w:rsidRPr="00D96ED4" w:rsidRDefault="001475E3" w:rsidP="00556D78">
      <w:pPr>
        <w:pStyle w:val="Heading3"/>
        <w:numPr>
          <w:ilvl w:val="2"/>
          <w:numId w:val="6"/>
        </w:numPr>
        <w:spacing w:before="0" w:after="120"/>
        <w:rPr>
          <w:rFonts w:cstheme="majorHAnsi"/>
          <w:b/>
          <w:color w:val="1F3864" w:themeColor="accent5" w:themeShade="80"/>
          <w:sz w:val="28"/>
          <w:szCs w:val="28"/>
        </w:rPr>
      </w:pPr>
      <w:bookmarkStart w:id="378" w:name="_Toc376256961"/>
      <w:bookmarkStart w:id="379" w:name="_Toc376287033"/>
      <w:bookmarkStart w:id="380" w:name="_Toc376287393"/>
      <w:bookmarkStart w:id="381" w:name="_Toc376287512"/>
      <w:bookmarkStart w:id="382" w:name="_Toc376287731"/>
      <w:bookmarkStart w:id="383" w:name="_Toc376287962"/>
      <w:bookmarkStart w:id="384" w:name="_Toc376288635"/>
      <w:bookmarkStart w:id="385" w:name="_Toc376289042"/>
      <w:r w:rsidRPr="00D96ED4">
        <w:rPr>
          <w:rFonts w:cstheme="majorHAnsi"/>
          <w:b/>
          <w:color w:val="1F3864" w:themeColor="accent5" w:themeShade="80"/>
          <w:sz w:val="28"/>
          <w:szCs w:val="28"/>
        </w:rPr>
        <w:t>SOFTWARE DETAILED DESIGN</w:t>
      </w:r>
      <w:bookmarkEnd w:id="378"/>
      <w:bookmarkEnd w:id="379"/>
      <w:bookmarkEnd w:id="380"/>
      <w:bookmarkEnd w:id="381"/>
      <w:bookmarkEnd w:id="382"/>
      <w:bookmarkEnd w:id="383"/>
      <w:bookmarkEnd w:id="384"/>
      <w:bookmarkEnd w:id="385"/>
    </w:p>
    <w:p w:rsidR="006A4EEA" w:rsidRPr="00687A29" w:rsidRDefault="006A4EEA" w:rsidP="00687A29">
      <w:pPr>
        <w:spacing w:after="120"/>
        <w:ind w:left="360" w:right="-720"/>
        <w:rPr>
          <w:rFonts w:asciiTheme="majorHAnsi" w:hAnsiTheme="majorHAnsi" w:cstheme="majorHAnsi"/>
          <w:sz w:val="24"/>
          <w:lang w:val="vi-VN"/>
        </w:rPr>
      </w:pPr>
      <w:r w:rsidRPr="00687A29">
        <w:rPr>
          <w:rFonts w:asciiTheme="majorHAnsi" w:hAnsiTheme="majorHAnsi" w:cstheme="majorHAnsi"/>
          <w:sz w:val="24"/>
          <w:lang w:val="vi-VN"/>
        </w:rPr>
        <w:t>During software detailed design, project groups develop a detailed design for each software component of the software configuration item and the interfaces between them.</w:t>
      </w:r>
    </w:p>
    <w:p w:rsidR="006A4EEA" w:rsidRPr="00687A29" w:rsidRDefault="006A4EEA" w:rsidP="00687A29">
      <w:pPr>
        <w:pStyle w:val="Figuretext-L"/>
        <w:spacing w:before="0" w:after="120"/>
        <w:ind w:left="360" w:right="-720"/>
        <w:rPr>
          <w:rFonts w:asciiTheme="majorHAnsi" w:hAnsiTheme="majorHAnsi" w:cstheme="majorHAnsi"/>
          <w:sz w:val="24"/>
          <w:lang w:val="vi-VN"/>
        </w:rPr>
      </w:pPr>
      <w:r w:rsidRPr="00687A29">
        <w:rPr>
          <w:rFonts w:asciiTheme="majorHAnsi" w:hAnsiTheme="majorHAnsi" w:cstheme="majorHAnsi"/>
          <w:sz w:val="24"/>
          <w:lang w:val="vi-VN"/>
        </w:rPr>
        <w:t>CM activities are listed below:</w:t>
      </w:r>
    </w:p>
    <w:p w:rsidR="006A4EEA" w:rsidRPr="00687A29" w:rsidRDefault="006A4EEA" w:rsidP="00556D78">
      <w:pPr>
        <w:pStyle w:val="Bullet"/>
        <w:numPr>
          <w:ilvl w:val="0"/>
          <w:numId w:val="26"/>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Place software design documents (Software Design Document (SDD), IDD, DBDD) under developmental configuration control.</w:t>
      </w:r>
    </w:p>
    <w:p w:rsidR="006A4EEA" w:rsidRPr="00687A29" w:rsidRDefault="006A4EEA" w:rsidP="00556D78">
      <w:pPr>
        <w:pStyle w:val="Bullet"/>
        <w:numPr>
          <w:ilvl w:val="0"/>
          <w:numId w:val="26"/>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Receive and record software test requirements.</w:t>
      </w:r>
    </w:p>
    <w:p w:rsidR="006A4EEA" w:rsidRPr="00C14B9A" w:rsidRDefault="006A4EEA" w:rsidP="00556D78">
      <w:pPr>
        <w:pStyle w:val="ListParagraph"/>
        <w:numPr>
          <w:ilvl w:val="0"/>
          <w:numId w:val="93"/>
        </w:numPr>
        <w:ind w:left="450"/>
        <w:rPr>
          <w:rFonts w:asciiTheme="majorHAnsi" w:hAnsiTheme="majorHAnsi" w:cstheme="majorHAnsi"/>
          <w:sz w:val="24"/>
          <w:lang w:val="vi-VN"/>
        </w:rPr>
      </w:pPr>
      <w:bookmarkStart w:id="386" w:name="_Toc376256962"/>
      <w:r w:rsidRPr="00C14B9A">
        <w:rPr>
          <w:rFonts w:asciiTheme="majorHAnsi" w:hAnsiTheme="majorHAnsi" w:cstheme="majorHAnsi"/>
          <w:sz w:val="24"/>
          <w:lang w:val="vi-VN"/>
        </w:rPr>
        <w:t>Design Review</w:t>
      </w:r>
      <w:bookmarkEnd w:id="386"/>
    </w:p>
    <w:p w:rsidR="006A4EEA" w:rsidRPr="00687A29" w:rsidRDefault="006A4EEA" w:rsidP="00687A29">
      <w:pPr>
        <w:spacing w:after="120"/>
        <w:ind w:left="360" w:right="-630"/>
        <w:rPr>
          <w:rFonts w:asciiTheme="majorHAnsi" w:hAnsiTheme="majorHAnsi" w:cstheme="majorHAnsi"/>
          <w:sz w:val="24"/>
          <w:lang w:val="vi-VN"/>
        </w:rPr>
      </w:pPr>
      <w:r w:rsidRPr="00687A29">
        <w:rPr>
          <w:rFonts w:asciiTheme="majorHAnsi" w:hAnsiTheme="majorHAnsi" w:cstheme="majorHAnsi"/>
          <w:sz w:val="24"/>
          <w:lang w:val="vi-VN"/>
        </w:rPr>
        <w:t>During design review, systems and/or software designs are reviewed for completeness, correctness and feasibility.</w:t>
      </w:r>
    </w:p>
    <w:p w:rsidR="006A4EEA" w:rsidRPr="00687A29" w:rsidRDefault="006A4EEA" w:rsidP="00687A29">
      <w:pPr>
        <w:spacing w:after="120"/>
        <w:ind w:left="360" w:right="-630"/>
        <w:rPr>
          <w:rFonts w:asciiTheme="majorHAnsi" w:hAnsiTheme="majorHAnsi" w:cstheme="majorHAnsi"/>
          <w:sz w:val="24"/>
          <w:lang w:val="vi-VN"/>
        </w:rPr>
      </w:pPr>
      <w:r w:rsidRPr="00687A29">
        <w:rPr>
          <w:rFonts w:asciiTheme="majorHAnsi" w:hAnsiTheme="majorHAnsi" w:cstheme="majorHAnsi"/>
          <w:sz w:val="24"/>
          <w:lang w:val="vi-VN"/>
        </w:rPr>
        <w:t>CM activities are listed below:</w:t>
      </w:r>
    </w:p>
    <w:p w:rsidR="006A4EEA" w:rsidRPr="00687A29" w:rsidRDefault="006A4EEA" w:rsidP="00556D78">
      <w:pPr>
        <w:pStyle w:val="Bullet"/>
        <w:numPr>
          <w:ilvl w:val="2"/>
          <w:numId w:val="27"/>
        </w:numPr>
        <w:tabs>
          <w:tab w:val="clear" w:pos="720"/>
          <w:tab w:val="clear" w:pos="2160"/>
          <w:tab w:val="left" w:pos="1980"/>
        </w:tabs>
        <w:spacing w:before="0" w:after="120"/>
        <w:ind w:left="630" w:right="-630"/>
        <w:rPr>
          <w:rFonts w:asciiTheme="majorHAnsi" w:hAnsiTheme="majorHAnsi" w:cstheme="majorHAnsi"/>
          <w:sz w:val="24"/>
          <w:lang w:val="vi-VN"/>
        </w:rPr>
      </w:pPr>
      <w:r w:rsidRPr="00687A29">
        <w:rPr>
          <w:rFonts w:asciiTheme="majorHAnsi" w:hAnsiTheme="majorHAnsi" w:cstheme="majorHAnsi"/>
          <w:sz w:val="24"/>
          <w:lang w:val="vi-VN"/>
        </w:rPr>
        <w:t xml:space="preserve">Provide the </w:t>
      </w:r>
      <w:r w:rsidRPr="00687A29">
        <w:rPr>
          <w:rFonts w:asciiTheme="majorHAnsi" w:hAnsiTheme="majorHAnsi" w:cstheme="majorHAnsi"/>
          <w:b/>
          <w:bCs/>
          <w:i/>
          <w:iCs/>
          <w:sz w:val="24"/>
          <w:lang w:val="vi-VN"/>
        </w:rPr>
        <w:t xml:space="preserve">baselined design documents </w:t>
      </w:r>
      <w:r w:rsidRPr="00687A29">
        <w:rPr>
          <w:rFonts w:asciiTheme="majorHAnsi" w:hAnsiTheme="majorHAnsi" w:cstheme="majorHAnsi"/>
          <w:sz w:val="24"/>
          <w:lang w:val="vi-VN"/>
        </w:rPr>
        <w:t>required to conduct the Design Review</w:t>
      </w:r>
    </w:p>
    <w:p w:rsidR="006A4EEA" w:rsidRPr="00687A29" w:rsidRDefault="006A4EEA" w:rsidP="00556D78">
      <w:pPr>
        <w:numPr>
          <w:ilvl w:val="2"/>
          <w:numId w:val="27"/>
        </w:numPr>
        <w:tabs>
          <w:tab w:val="clear" w:pos="2160"/>
          <w:tab w:val="left" w:pos="1980"/>
        </w:tabs>
        <w:spacing w:after="120" w:line="240" w:lineRule="auto"/>
        <w:ind w:left="630" w:right="-630"/>
        <w:rPr>
          <w:rFonts w:asciiTheme="majorHAnsi" w:hAnsiTheme="majorHAnsi" w:cstheme="majorHAnsi"/>
          <w:sz w:val="24"/>
          <w:lang w:val="vi-VN"/>
        </w:rPr>
      </w:pPr>
      <w:r w:rsidRPr="00687A29">
        <w:rPr>
          <w:rFonts w:asciiTheme="majorHAnsi" w:hAnsiTheme="majorHAnsi" w:cstheme="majorHAnsi"/>
          <w:sz w:val="24"/>
          <w:lang w:val="vi-VN"/>
        </w:rPr>
        <w:t>Maintain the CSA System</w:t>
      </w:r>
    </w:p>
    <w:p w:rsidR="006A4EEA" w:rsidRPr="00687A29" w:rsidRDefault="006A4EEA" w:rsidP="00556D78">
      <w:pPr>
        <w:numPr>
          <w:ilvl w:val="2"/>
          <w:numId w:val="27"/>
        </w:numPr>
        <w:tabs>
          <w:tab w:val="clear" w:pos="2160"/>
          <w:tab w:val="left" w:pos="1980"/>
        </w:tabs>
        <w:spacing w:after="120" w:line="240" w:lineRule="auto"/>
        <w:ind w:left="630" w:right="-630"/>
        <w:rPr>
          <w:rFonts w:asciiTheme="majorHAnsi" w:hAnsiTheme="majorHAnsi" w:cstheme="majorHAnsi"/>
          <w:sz w:val="24"/>
          <w:lang w:val="vi-VN"/>
        </w:rPr>
      </w:pPr>
      <w:r w:rsidRPr="00687A29">
        <w:rPr>
          <w:rFonts w:asciiTheme="majorHAnsi" w:hAnsiTheme="majorHAnsi" w:cstheme="majorHAnsi"/>
          <w:sz w:val="24"/>
          <w:lang w:val="vi-VN"/>
        </w:rPr>
        <w:t>Record any changes to baselined CIs resulting from the design review.</w:t>
      </w:r>
    </w:p>
    <w:p w:rsidR="006A4EEA" w:rsidRPr="00D96ED4" w:rsidRDefault="008D5A39" w:rsidP="00556D78">
      <w:pPr>
        <w:pStyle w:val="Heading3"/>
        <w:numPr>
          <w:ilvl w:val="2"/>
          <w:numId w:val="6"/>
        </w:numPr>
        <w:spacing w:before="0" w:after="120"/>
        <w:rPr>
          <w:rFonts w:cstheme="majorHAnsi"/>
          <w:b/>
          <w:color w:val="1F3864" w:themeColor="accent5" w:themeShade="80"/>
          <w:sz w:val="28"/>
          <w:szCs w:val="28"/>
        </w:rPr>
      </w:pPr>
      <w:bookmarkStart w:id="387" w:name="_Toc336241442"/>
      <w:bookmarkStart w:id="388" w:name="_Toc417290788"/>
      <w:bookmarkStart w:id="389" w:name="_Toc419168490"/>
      <w:bookmarkStart w:id="390" w:name="_Toc419168585"/>
      <w:bookmarkStart w:id="391" w:name="_Toc420218210"/>
      <w:bookmarkStart w:id="392" w:name="_Toc420219856"/>
      <w:bookmarkStart w:id="393" w:name="_Toc420221074"/>
      <w:bookmarkStart w:id="394" w:name="_Toc420286720"/>
      <w:bookmarkStart w:id="395" w:name="_Toc376256963"/>
      <w:bookmarkStart w:id="396" w:name="_Toc376287034"/>
      <w:bookmarkStart w:id="397" w:name="_Toc376287394"/>
      <w:bookmarkStart w:id="398" w:name="_Toc376287513"/>
      <w:bookmarkStart w:id="399" w:name="_Toc376287732"/>
      <w:bookmarkStart w:id="400" w:name="_Toc376287963"/>
      <w:bookmarkStart w:id="401" w:name="_Toc376288636"/>
      <w:bookmarkStart w:id="402" w:name="_Toc376289043"/>
      <w:r w:rsidRPr="00D96ED4">
        <w:rPr>
          <w:rFonts w:cstheme="majorHAnsi"/>
          <w:b/>
          <w:color w:val="1F3864" w:themeColor="accent5" w:themeShade="80"/>
          <w:sz w:val="28"/>
          <w:szCs w:val="28"/>
        </w:rPr>
        <w:t>SOFTWARE CODING AND TESTING</w:t>
      </w:r>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p>
    <w:p w:rsidR="006A4EEA" w:rsidRPr="00687A29" w:rsidRDefault="006A4EEA" w:rsidP="00687A29">
      <w:pPr>
        <w:numPr>
          <w:ilvl w:val="12"/>
          <w:numId w:val="0"/>
        </w:numPr>
        <w:tabs>
          <w:tab w:val="left" w:pos="7920"/>
        </w:tabs>
        <w:spacing w:after="120"/>
        <w:ind w:left="450" w:right="-720"/>
        <w:rPr>
          <w:rFonts w:asciiTheme="majorHAnsi" w:hAnsiTheme="majorHAnsi" w:cstheme="majorHAnsi"/>
          <w:sz w:val="24"/>
          <w:lang w:val="vi-VN"/>
        </w:rPr>
      </w:pPr>
      <w:r w:rsidRPr="00687A29">
        <w:rPr>
          <w:rFonts w:asciiTheme="majorHAnsi" w:hAnsiTheme="majorHAnsi" w:cstheme="majorHAnsi"/>
          <w:sz w:val="24"/>
          <w:lang w:val="vi-VN"/>
        </w:rPr>
        <w:t xml:space="preserve">During software coding and unit testing, project groups develop and document software corresponding to each software unit in the CI design. </w:t>
      </w:r>
    </w:p>
    <w:p w:rsidR="006A4EEA" w:rsidRPr="00687A29" w:rsidRDefault="006A4EEA" w:rsidP="00687A29">
      <w:pPr>
        <w:numPr>
          <w:ilvl w:val="12"/>
          <w:numId w:val="0"/>
        </w:numPr>
        <w:tabs>
          <w:tab w:val="left" w:pos="7920"/>
        </w:tabs>
        <w:spacing w:after="120"/>
        <w:ind w:left="450" w:right="-720"/>
        <w:rPr>
          <w:rFonts w:asciiTheme="majorHAnsi" w:hAnsiTheme="majorHAnsi" w:cstheme="majorHAnsi"/>
          <w:sz w:val="24"/>
          <w:lang w:val="vi-VN"/>
        </w:rPr>
      </w:pPr>
      <w:r w:rsidRPr="00687A29">
        <w:rPr>
          <w:rFonts w:asciiTheme="majorHAnsi" w:hAnsiTheme="majorHAnsi" w:cstheme="majorHAnsi"/>
          <w:sz w:val="24"/>
          <w:lang w:val="vi-VN"/>
        </w:rPr>
        <w:t>CM activities are listed below:</w:t>
      </w:r>
    </w:p>
    <w:p w:rsidR="006A4EEA" w:rsidRPr="00687A29" w:rsidRDefault="006A4EEA" w:rsidP="00556D78">
      <w:pPr>
        <w:pStyle w:val="Bullet"/>
        <w:numPr>
          <w:ilvl w:val="0"/>
          <w:numId w:val="28"/>
        </w:numPr>
        <w:tabs>
          <w:tab w:val="left" w:pos="7920"/>
        </w:tabs>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Maintain the corrective action process and provide status reports.</w:t>
      </w:r>
    </w:p>
    <w:p w:rsidR="006A4EEA" w:rsidRPr="00687A29" w:rsidRDefault="006A4EEA" w:rsidP="00556D78">
      <w:pPr>
        <w:pStyle w:val="Bullet"/>
        <w:numPr>
          <w:ilvl w:val="0"/>
          <w:numId w:val="28"/>
        </w:numPr>
        <w:tabs>
          <w:tab w:val="left" w:pos="7920"/>
        </w:tabs>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Maintain configuration control of Developmental Configuration products (including source code and source code listings).</w:t>
      </w:r>
    </w:p>
    <w:p w:rsidR="006A4EEA" w:rsidRPr="00687A29" w:rsidRDefault="006A4EEA" w:rsidP="00556D78">
      <w:pPr>
        <w:pStyle w:val="Bullet"/>
        <w:numPr>
          <w:ilvl w:val="0"/>
          <w:numId w:val="28"/>
        </w:numPr>
        <w:tabs>
          <w:tab w:val="left" w:pos="7920"/>
        </w:tabs>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Maintain configuration control of the Functional and Allocated Baselines.</w:t>
      </w:r>
    </w:p>
    <w:p w:rsidR="006A4EEA" w:rsidRPr="00687A29" w:rsidRDefault="006A4EEA" w:rsidP="00556D78">
      <w:pPr>
        <w:pStyle w:val="Bullet"/>
        <w:numPr>
          <w:ilvl w:val="0"/>
          <w:numId w:val="28"/>
        </w:numPr>
        <w:tabs>
          <w:tab w:val="left" w:pos="7920"/>
        </w:tabs>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Participate in joint management and technical reviews.</w:t>
      </w:r>
    </w:p>
    <w:p w:rsidR="006A4EEA" w:rsidRPr="00687A29" w:rsidRDefault="006A4EEA" w:rsidP="00556D78">
      <w:pPr>
        <w:pStyle w:val="Bullet"/>
        <w:numPr>
          <w:ilvl w:val="0"/>
          <w:numId w:val="28"/>
        </w:numPr>
        <w:tabs>
          <w:tab w:val="left" w:pos="7920"/>
        </w:tabs>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Support the CCB and CRB.</w:t>
      </w:r>
    </w:p>
    <w:p w:rsidR="006A4EEA" w:rsidRPr="00687A29" w:rsidRDefault="006A4EEA" w:rsidP="00556D78">
      <w:pPr>
        <w:pStyle w:val="Bullet"/>
        <w:numPr>
          <w:ilvl w:val="0"/>
          <w:numId w:val="28"/>
        </w:numPr>
        <w:tabs>
          <w:tab w:val="left" w:pos="7920"/>
        </w:tabs>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Maintain the CSA system and distribute CSA reports.</w:t>
      </w:r>
    </w:p>
    <w:p w:rsidR="006A4EEA" w:rsidRPr="00687A29" w:rsidRDefault="006A4EEA" w:rsidP="00556D78">
      <w:pPr>
        <w:pStyle w:val="Bullet"/>
        <w:numPr>
          <w:ilvl w:val="0"/>
          <w:numId w:val="28"/>
        </w:numPr>
        <w:tabs>
          <w:tab w:val="left" w:pos="7920"/>
        </w:tabs>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Maintain the CM Document and Drawing Libraries.</w:t>
      </w:r>
    </w:p>
    <w:p w:rsidR="006A4EEA" w:rsidRPr="00687A29" w:rsidRDefault="006A4EEA" w:rsidP="00556D78">
      <w:pPr>
        <w:pStyle w:val="Bullet"/>
        <w:numPr>
          <w:ilvl w:val="0"/>
          <w:numId w:val="28"/>
        </w:numPr>
        <w:tabs>
          <w:tab w:val="left" w:pos="7920"/>
        </w:tabs>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Update CSA records for the appropriate CIs.</w:t>
      </w:r>
    </w:p>
    <w:p w:rsidR="006A4EEA" w:rsidRPr="00D96ED4" w:rsidRDefault="008D5A39" w:rsidP="00556D78">
      <w:pPr>
        <w:pStyle w:val="Heading3"/>
        <w:numPr>
          <w:ilvl w:val="2"/>
          <w:numId w:val="6"/>
        </w:numPr>
        <w:spacing w:before="0" w:after="120"/>
        <w:rPr>
          <w:rFonts w:cstheme="majorHAnsi"/>
          <w:b/>
          <w:color w:val="1F3864" w:themeColor="accent5" w:themeShade="80"/>
          <w:sz w:val="28"/>
          <w:szCs w:val="28"/>
        </w:rPr>
      </w:pPr>
      <w:bookmarkStart w:id="403" w:name="_Toc376256964"/>
      <w:bookmarkStart w:id="404" w:name="_Toc376287035"/>
      <w:bookmarkStart w:id="405" w:name="_Toc376287395"/>
      <w:bookmarkStart w:id="406" w:name="_Toc376287514"/>
      <w:bookmarkStart w:id="407" w:name="_Toc376287733"/>
      <w:bookmarkStart w:id="408" w:name="_Toc376287964"/>
      <w:bookmarkStart w:id="409" w:name="_Toc376288637"/>
      <w:bookmarkStart w:id="410" w:name="_Toc376289044"/>
      <w:r w:rsidRPr="00D96ED4">
        <w:rPr>
          <w:rFonts w:cstheme="majorHAnsi"/>
          <w:b/>
          <w:color w:val="1F3864" w:themeColor="accent5" w:themeShade="80"/>
          <w:sz w:val="28"/>
          <w:szCs w:val="28"/>
        </w:rPr>
        <w:lastRenderedPageBreak/>
        <w:t>SYSTEM/SOFTWARE TEST READINESS REVIEW</w:t>
      </w:r>
      <w:bookmarkEnd w:id="403"/>
      <w:bookmarkEnd w:id="404"/>
      <w:bookmarkEnd w:id="405"/>
      <w:bookmarkEnd w:id="406"/>
      <w:bookmarkEnd w:id="407"/>
      <w:bookmarkEnd w:id="408"/>
      <w:bookmarkEnd w:id="409"/>
      <w:bookmarkEnd w:id="410"/>
    </w:p>
    <w:p w:rsidR="006A4EEA" w:rsidRPr="00687A29" w:rsidRDefault="006A4EEA" w:rsidP="00687A29">
      <w:pPr>
        <w:spacing w:after="120"/>
        <w:ind w:left="360"/>
        <w:rPr>
          <w:rFonts w:asciiTheme="majorHAnsi" w:hAnsiTheme="majorHAnsi" w:cstheme="majorHAnsi"/>
          <w:sz w:val="24"/>
          <w:lang w:val="vi-VN"/>
        </w:rPr>
      </w:pPr>
      <w:r w:rsidRPr="00687A29">
        <w:rPr>
          <w:rFonts w:asciiTheme="majorHAnsi" w:hAnsiTheme="majorHAnsi" w:cstheme="majorHAnsi"/>
          <w:sz w:val="24"/>
          <w:lang w:val="vi-VN"/>
        </w:rPr>
        <w:t>During System/Software Test Readiness Reviews (TRR), project groups resolve open issues concerning the status of the system/software test environment, the test cases and test procedures to be used for system qualification testing or hardware/software item qualification testing, and the status of the system/hardware/software to be tested.</w:t>
      </w:r>
    </w:p>
    <w:p w:rsidR="006A4EEA" w:rsidRPr="00687A29" w:rsidRDefault="006A4EEA" w:rsidP="00687A29">
      <w:pPr>
        <w:spacing w:after="120"/>
        <w:ind w:left="360"/>
        <w:rPr>
          <w:rFonts w:asciiTheme="majorHAnsi" w:hAnsiTheme="majorHAnsi" w:cstheme="majorHAnsi"/>
          <w:sz w:val="24"/>
          <w:lang w:val="vi-VN"/>
        </w:rPr>
      </w:pPr>
      <w:r w:rsidRPr="00687A29">
        <w:rPr>
          <w:rFonts w:asciiTheme="majorHAnsi" w:hAnsiTheme="majorHAnsi" w:cstheme="majorHAnsi"/>
          <w:sz w:val="24"/>
          <w:lang w:val="vi-VN"/>
        </w:rPr>
        <w:t>CM activities are listed below:</w:t>
      </w:r>
    </w:p>
    <w:p w:rsidR="006A4EEA" w:rsidRPr="00687A29" w:rsidRDefault="006A4EEA" w:rsidP="00556D78">
      <w:pPr>
        <w:pStyle w:val="Bullet"/>
        <w:numPr>
          <w:ilvl w:val="0"/>
          <w:numId w:val="29"/>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 xml:space="preserve">Provide the </w:t>
      </w:r>
      <w:r w:rsidRPr="00687A29">
        <w:rPr>
          <w:rFonts w:asciiTheme="majorHAnsi" w:hAnsiTheme="majorHAnsi" w:cstheme="majorHAnsi"/>
          <w:b/>
          <w:bCs/>
          <w:i/>
          <w:iCs/>
          <w:sz w:val="24"/>
          <w:lang w:val="vi-VN"/>
        </w:rPr>
        <w:t>baselined requirements, test, and requirements traceability documents</w:t>
      </w:r>
      <w:r w:rsidRPr="00687A29">
        <w:rPr>
          <w:rFonts w:asciiTheme="majorHAnsi" w:hAnsiTheme="majorHAnsi" w:cstheme="majorHAnsi"/>
          <w:sz w:val="24"/>
          <w:lang w:val="vi-VN"/>
        </w:rPr>
        <w:t xml:space="preserve"> required to conduct the TRR.</w:t>
      </w:r>
    </w:p>
    <w:p w:rsidR="006A4EEA" w:rsidRPr="00687A29" w:rsidRDefault="006A4EEA" w:rsidP="00556D78">
      <w:pPr>
        <w:pStyle w:val="Bullet"/>
        <w:numPr>
          <w:ilvl w:val="0"/>
          <w:numId w:val="29"/>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Maintain the CSA System.</w:t>
      </w:r>
    </w:p>
    <w:p w:rsidR="006A4EEA" w:rsidRPr="00687A29" w:rsidRDefault="006A4EEA" w:rsidP="00556D78">
      <w:pPr>
        <w:pStyle w:val="Bullet"/>
        <w:numPr>
          <w:ilvl w:val="0"/>
          <w:numId w:val="29"/>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Record any changes to baselined CIs resulting from the TRR.</w:t>
      </w:r>
    </w:p>
    <w:p w:rsidR="006A4EEA" w:rsidRPr="00D96ED4" w:rsidRDefault="008D5A39" w:rsidP="00556D78">
      <w:pPr>
        <w:pStyle w:val="Heading3"/>
        <w:numPr>
          <w:ilvl w:val="2"/>
          <w:numId w:val="6"/>
        </w:numPr>
        <w:spacing w:before="0" w:after="120"/>
        <w:rPr>
          <w:rFonts w:cstheme="majorHAnsi"/>
          <w:b/>
          <w:color w:val="1F3864" w:themeColor="accent5" w:themeShade="80"/>
          <w:sz w:val="28"/>
          <w:szCs w:val="28"/>
        </w:rPr>
      </w:pPr>
      <w:bookmarkStart w:id="411" w:name="_Toc336241443"/>
      <w:bookmarkStart w:id="412" w:name="_Toc417290789"/>
      <w:bookmarkStart w:id="413" w:name="_Toc419168491"/>
      <w:bookmarkStart w:id="414" w:name="_Toc419168586"/>
      <w:bookmarkStart w:id="415" w:name="_Toc420218211"/>
      <w:bookmarkStart w:id="416" w:name="_Toc420219857"/>
      <w:bookmarkStart w:id="417" w:name="_Toc420221075"/>
      <w:bookmarkStart w:id="418" w:name="_Toc420286721"/>
      <w:bookmarkStart w:id="419" w:name="_Toc376256965"/>
      <w:bookmarkStart w:id="420" w:name="_Toc376287036"/>
      <w:bookmarkStart w:id="421" w:name="_Toc376287396"/>
      <w:bookmarkStart w:id="422" w:name="_Toc376287515"/>
      <w:bookmarkStart w:id="423" w:name="_Toc376287734"/>
      <w:bookmarkStart w:id="424" w:name="_Toc376287965"/>
      <w:bookmarkStart w:id="425" w:name="_Toc376288638"/>
      <w:bookmarkStart w:id="426" w:name="_Toc376289045"/>
      <w:r w:rsidRPr="00D96ED4">
        <w:rPr>
          <w:rFonts w:cstheme="majorHAnsi"/>
          <w:b/>
          <w:color w:val="1F3864" w:themeColor="accent5" w:themeShade="80"/>
          <w:sz w:val="28"/>
          <w:szCs w:val="28"/>
        </w:rPr>
        <w:t>UNIT INTEGRATION</w:t>
      </w:r>
      <w:bookmarkEnd w:id="411"/>
      <w:bookmarkEnd w:id="412"/>
      <w:bookmarkEnd w:id="413"/>
      <w:bookmarkEnd w:id="414"/>
      <w:bookmarkEnd w:id="415"/>
      <w:bookmarkEnd w:id="416"/>
      <w:bookmarkEnd w:id="417"/>
      <w:bookmarkEnd w:id="418"/>
      <w:r w:rsidRPr="00D96ED4">
        <w:rPr>
          <w:rFonts w:cstheme="majorHAnsi"/>
          <w:b/>
          <w:color w:val="1F3864" w:themeColor="accent5" w:themeShade="80"/>
          <w:sz w:val="28"/>
          <w:szCs w:val="28"/>
        </w:rPr>
        <w:t xml:space="preserve"> AND TESTING</w:t>
      </w:r>
      <w:bookmarkEnd w:id="419"/>
      <w:bookmarkEnd w:id="420"/>
      <w:bookmarkEnd w:id="421"/>
      <w:bookmarkEnd w:id="422"/>
      <w:bookmarkEnd w:id="423"/>
      <w:bookmarkEnd w:id="424"/>
      <w:bookmarkEnd w:id="425"/>
      <w:bookmarkEnd w:id="426"/>
    </w:p>
    <w:p w:rsidR="006A4EEA" w:rsidRPr="00687A29" w:rsidRDefault="006A4EEA" w:rsidP="00687A29">
      <w:pPr>
        <w:numPr>
          <w:ilvl w:val="12"/>
          <w:numId w:val="0"/>
        </w:numPr>
        <w:spacing w:after="120"/>
        <w:ind w:left="360" w:right="-720"/>
        <w:rPr>
          <w:rFonts w:asciiTheme="majorHAnsi" w:hAnsiTheme="majorHAnsi" w:cstheme="majorHAnsi"/>
          <w:sz w:val="24"/>
          <w:lang w:val="vi-VN"/>
        </w:rPr>
      </w:pPr>
      <w:r w:rsidRPr="00687A29">
        <w:rPr>
          <w:rFonts w:asciiTheme="majorHAnsi" w:hAnsiTheme="majorHAnsi" w:cstheme="majorHAnsi"/>
          <w:sz w:val="24"/>
          <w:lang w:val="vi-VN"/>
        </w:rPr>
        <w:t>During unit integration and testing, project groups establish test cases, test procedures, and test data to conduct unit integration and testing, and document information in appropriate Software Development File (SDF).</w:t>
      </w:r>
    </w:p>
    <w:p w:rsidR="006A4EEA" w:rsidRPr="00687A29" w:rsidRDefault="006A4EEA" w:rsidP="00687A29">
      <w:pPr>
        <w:numPr>
          <w:ilvl w:val="12"/>
          <w:numId w:val="0"/>
        </w:numPr>
        <w:spacing w:after="120"/>
        <w:ind w:left="360" w:right="-720"/>
        <w:rPr>
          <w:rFonts w:asciiTheme="majorHAnsi" w:hAnsiTheme="majorHAnsi" w:cstheme="majorHAnsi"/>
          <w:sz w:val="24"/>
          <w:lang w:val="vi-VN"/>
        </w:rPr>
      </w:pPr>
      <w:r w:rsidRPr="00687A29">
        <w:rPr>
          <w:rFonts w:asciiTheme="majorHAnsi" w:hAnsiTheme="majorHAnsi" w:cstheme="majorHAnsi"/>
          <w:sz w:val="24"/>
          <w:lang w:val="vi-VN"/>
        </w:rPr>
        <w:t>CM activities are listed below:</w:t>
      </w:r>
    </w:p>
    <w:p w:rsidR="006A4EEA" w:rsidRPr="00687A29" w:rsidRDefault="006A4EEA" w:rsidP="00556D78">
      <w:pPr>
        <w:pStyle w:val="Bullet"/>
        <w:numPr>
          <w:ilvl w:val="0"/>
          <w:numId w:val="30"/>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Maintain the corrective action process and provide status reports.</w:t>
      </w:r>
    </w:p>
    <w:p w:rsidR="006A4EEA" w:rsidRPr="00687A29" w:rsidRDefault="006A4EEA" w:rsidP="00556D78">
      <w:pPr>
        <w:pStyle w:val="Bullet"/>
        <w:numPr>
          <w:ilvl w:val="0"/>
          <w:numId w:val="30"/>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Maintain configuration control of Developmental Configuration products</w:t>
      </w:r>
    </w:p>
    <w:p w:rsidR="006A4EEA" w:rsidRPr="00687A29" w:rsidRDefault="006A4EEA" w:rsidP="00556D78">
      <w:pPr>
        <w:pStyle w:val="Bullet"/>
        <w:numPr>
          <w:ilvl w:val="0"/>
          <w:numId w:val="30"/>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Maintain configuration control of the Functional and Allocated Baselines</w:t>
      </w:r>
    </w:p>
    <w:p w:rsidR="006A4EEA" w:rsidRPr="00687A29" w:rsidRDefault="006A4EEA" w:rsidP="00556D78">
      <w:pPr>
        <w:pStyle w:val="Bullet"/>
        <w:numPr>
          <w:ilvl w:val="0"/>
          <w:numId w:val="30"/>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Participate in joint management and technical reviews</w:t>
      </w:r>
    </w:p>
    <w:p w:rsidR="006A4EEA" w:rsidRPr="00687A29" w:rsidRDefault="006A4EEA" w:rsidP="00556D78">
      <w:pPr>
        <w:pStyle w:val="Bullet"/>
        <w:numPr>
          <w:ilvl w:val="0"/>
          <w:numId w:val="30"/>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Support the CCB and CRB</w:t>
      </w:r>
    </w:p>
    <w:p w:rsidR="006A4EEA" w:rsidRPr="00687A29" w:rsidRDefault="006A4EEA" w:rsidP="00556D78">
      <w:pPr>
        <w:pStyle w:val="Bullet"/>
        <w:numPr>
          <w:ilvl w:val="0"/>
          <w:numId w:val="30"/>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Maintain the CSA system and distribute CSA reports</w:t>
      </w:r>
    </w:p>
    <w:p w:rsidR="006A4EEA" w:rsidRPr="00687A29" w:rsidRDefault="006A4EEA" w:rsidP="00556D78">
      <w:pPr>
        <w:pStyle w:val="Bullet"/>
        <w:numPr>
          <w:ilvl w:val="0"/>
          <w:numId w:val="30"/>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Maintain the CM Document and Drawing Libraries</w:t>
      </w:r>
    </w:p>
    <w:p w:rsidR="006A4EEA" w:rsidRPr="00687A29" w:rsidRDefault="006A4EEA" w:rsidP="00556D78">
      <w:pPr>
        <w:pStyle w:val="Bullet"/>
        <w:numPr>
          <w:ilvl w:val="0"/>
          <w:numId w:val="30"/>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Update CSA records for the appropriate CIs.</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427" w:name="_Toc336241444"/>
      <w:bookmarkStart w:id="428" w:name="_Toc417290790"/>
      <w:bookmarkStart w:id="429" w:name="_Toc419168492"/>
      <w:bookmarkStart w:id="430" w:name="_Toc419168587"/>
      <w:bookmarkStart w:id="431" w:name="_Toc420218212"/>
      <w:bookmarkStart w:id="432" w:name="_Toc420219858"/>
      <w:bookmarkStart w:id="433" w:name="_Toc420221076"/>
      <w:bookmarkStart w:id="434" w:name="_Toc420286722"/>
      <w:bookmarkStart w:id="435" w:name="_Toc376256966"/>
      <w:bookmarkStart w:id="436" w:name="_Toc376287037"/>
      <w:bookmarkStart w:id="437" w:name="_Toc376287397"/>
      <w:bookmarkStart w:id="438" w:name="_Toc376287516"/>
      <w:bookmarkStart w:id="439" w:name="_Toc376287735"/>
      <w:bookmarkStart w:id="440" w:name="_Toc376287966"/>
      <w:bookmarkStart w:id="441" w:name="_Toc376288639"/>
      <w:bookmarkStart w:id="442" w:name="_Toc376289046"/>
      <w:r w:rsidRPr="00D96ED4">
        <w:rPr>
          <w:rFonts w:cstheme="majorHAnsi"/>
          <w:b/>
          <w:color w:val="1F3864" w:themeColor="accent5" w:themeShade="80"/>
          <w:sz w:val="28"/>
          <w:szCs w:val="28"/>
        </w:rPr>
        <w:t>SOFTWARE QUALIFICATION TESTING</w:t>
      </w:r>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p>
    <w:p w:rsidR="006A4EEA" w:rsidRPr="00687A29" w:rsidRDefault="006A4EEA" w:rsidP="00687A29">
      <w:pPr>
        <w:numPr>
          <w:ilvl w:val="12"/>
          <w:numId w:val="0"/>
        </w:numPr>
        <w:spacing w:after="120"/>
        <w:ind w:left="360" w:right="-630"/>
        <w:rPr>
          <w:rFonts w:asciiTheme="majorHAnsi" w:hAnsiTheme="majorHAnsi" w:cstheme="majorHAnsi"/>
          <w:sz w:val="24"/>
          <w:lang w:val="vi-VN"/>
        </w:rPr>
      </w:pPr>
      <w:r w:rsidRPr="00687A29">
        <w:rPr>
          <w:rFonts w:asciiTheme="majorHAnsi" w:hAnsiTheme="majorHAnsi" w:cstheme="majorHAnsi"/>
          <w:sz w:val="24"/>
          <w:lang w:val="vi-VN"/>
        </w:rPr>
        <w:t xml:space="preserve">During software qualification testing, project groups define, document and conduct test preparations, cases and procedures for software qualification testing, traceability between test cases and the software requirements, and generate a System/Software Test Description (STD) and System/Software Test Report (STR).  </w:t>
      </w:r>
    </w:p>
    <w:p w:rsidR="006A4EEA" w:rsidRPr="00687A29" w:rsidRDefault="006A4EEA" w:rsidP="00687A29">
      <w:pPr>
        <w:numPr>
          <w:ilvl w:val="12"/>
          <w:numId w:val="0"/>
        </w:numPr>
        <w:spacing w:after="120"/>
        <w:ind w:left="360" w:right="-630"/>
        <w:rPr>
          <w:rFonts w:asciiTheme="majorHAnsi" w:hAnsiTheme="majorHAnsi" w:cstheme="majorHAnsi"/>
          <w:sz w:val="24"/>
          <w:lang w:val="vi-VN"/>
        </w:rPr>
      </w:pPr>
      <w:r w:rsidRPr="00687A29">
        <w:rPr>
          <w:rFonts w:asciiTheme="majorHAnsi" w:hAnsiTheme="majorHAnsi" w:cstheme="majorHAnsi"/>
          <w:sz w:val="24"/>
          <w:lang w:val="vi-VN"/>
        </w:rPr>
        <w:t>CM activities are listed below:</w:t>
      </w:r>
    </w:p>
    <w:p w:rsidR="006A4EEA" w:rsidRPr="00687A29" w:rsidRDefault="006A4EEA" w:rsidP="00556D78">
      <w:pPr>
        <w:pStyle w:val="Bullet"/>
        <w:numPr>
          <w:ilvl w:val="0"/>
          <w:numId w:val="31"/>
        </w:numPr>
        <w:spacing w:before="0" w:after="120"/>
        <w:ind w:right="-630"/>
        <w:rPr>
          <w:rFonts w:asciiTheme="majorHAnsi" w:hAnsiTheme="majorHAnsi" w:cstheme="majorHAnsi"/>
          <w:sz w:val="24"/>
          <w:lang w:val="vi-VN"/>
        </w:rPr>
      </w:pPr>
      <w:r w:rsidRPr="00687A29">
        <w:rPr>
          <w:rFonts w:asciiTheme="majorHAnsi" w:hAnsiTheme="majorHAnsi" w:cstheme="majorHAnsi"/>
          <w:sz w:val="24"/>
          <w:lang w:val="vi-VN"/>
        </w:rPr>
        <w:t>Maintain the corrective action process and provide status reports</w:t>
      </w:r>
    </w:p>
    <w:p w:rsidR="006A4EEA" w:rsidRPr="00687A29" w:rsidRDefault="006A4EEA" w:rsidP="00556D78">
      <w:pPr>
        <w:pStyle w:val="Bullet"/>
        <w:numPr>
          <w:ilvl w:val="0"/>
          <w:numId w:val="31"/>
        </w:numPr>
        <w:spacing w:before="0" w:after="120"/>
        <w:ind w:right="-630"/>
        <w:rPr>
          <w:rFonts w:asciiTheme="majorHAnsi" w:hAnsiTheme="majorHAnsi" w:cstheme="majorHAnsi"/>
          <w:sz w:val="24"/>
          <w:lang w:val="vi-VN"/>
        </w:rPr>
      </w:pPr>
      <w:r w:rsidRPr="00687A29">
        <w:rPr>
          <w:rFonts w:asciiTheme="majorHAnsi" w:hAnsiTheme="majorHAnsi" w:cstheme="majorHAnsi"/>
          <w:sz w:val="24"/>
          <w:lang w:val="vi-VN"/>
        </w:rPr>
        <w:t>Place testing documents (STD, STR) under Developmental Configuration control</w:t>
      </w:r>
    </w:p>
    <w:p w:rsidR="006A4EEA" w:rsidRPr="00687A29" w:rsidRDefault="006A4EEA" w:rsidP="00556D78">
      <w:pPr>
        <w:pStyle w:val="Bullet"/>
        <w:numPr>
          <w:ilvl w:val="0"/>
          <w:numId w:val="31"/>
        </w:numPr>
        <w:spacing w:before="0" w:after="120"/>
        <w:ind w:right="-630"/>
        <w:rPr>
          <w:rFonts w:asciiTheme="majorHAnsi" w:hAnsiTheme="majorHAnsi" w:cstheme="majorHAnsi"/>
          <w:sz w:val="24"/>
          <w:lang w:val="vi-VN"/>
        </w:rPr>
      </w:pPr>
      <w:r w:rsidRPr="00687A29">
        <w:rPr>
          <w:rFonts w:asciiTheme="majorHAnsi" w:hAnsiTheme="majorHAnsi" w:cstheme="majorHAnsi"/>
          <w:sz w:val="24"/>
          <w:lang w:val="vi-VN"/>
        </w:rPr>
        <w:t>Maintain configuration control of Developmental Configuration products</w:t>
      </w:r>
    </w:p>
    <w:p w:rsidR="006A4EEA" w:rsidRPr="00687A29" w:rsidRDefault="006A4EEA" w:rsidP="00556D78">
      <w:pPr>
        <w:pStyle w:val="Bullet"/>
        <w:numPr>
          <w:ilvl w:val="0"/>
          <w:numId w:val="31"/>
        </w:numPr>
        <w:spacing w:before="0" w:after="120"/>
        <w:ind w:right="-630"/>
        <w:rPr>
          <w:rFonts w:asciiTheme="majorHAnsi" w:hAnsiTheme="majorHAnsi" w:cstheme="majorHAnsi"/>
          <w:sz w:val="24"/>
          <w:lang w:val="vi-VN"/>
        </w:rPr>
      </w:pPr>
      <w:r w:rsidRPr="00687A29">
        <w:rPr>
          <w:rFonts w:asciiTheme="majorHAnsi" w:hAnsiTheme="majorHAnsi" w:cstheme="majorHAnsi"/>
          <w:sz w:val="24"/>
          <w:lang w:val="vi-VN"/>
        </w:rPr>
        <w:lastRenderedPageBreak/>
        <w:t>Maintain configuration control of the Functional and Allocated Baselines</w:t>
      </w:r>
    </w:p>
    <w:p w:rsidR="006A4EEA" w:rsidRPr="00687A29" w:rsidRDefault="006A4EEA" w:rsidP="00556D78">
      <w:pPr>
        <w:pStyle w:val="Bullet"/>
        <w:numPr>
          <w:ilvl w:val="0"/>
          <w:numId w:val="31"/>
        </w:numPr>
        <w:spacing w:before="0" w:after="120"/>
        <w:ind w:right="-630"/>
        <w:rPr>
          <w:rFonts w:asciiTheme="majorHAnsi" w:hAnsiTheme="majorHAnsi" w:cstheme="majorHAnsi"/>
          <w:sz w:val="24"/>
          <w:lang w:val="vi-VN"/>
        </w:rPr>
      </w:pPr>
      <w:r w:rsidRPr="00687A29">
        <w:rPr>
          <w:rFonts w:asciiTheme="majorHAnsi" w:hAnsiTheme="majorHAnsi" w:cstheme="majorHAnsi"/>
          <w:sz w:val="24"/>
          <w:lang w:val="vi-VN"/>
        </w:rPr>
        <w:t>Participate in joint management and technical reviews</w:t>
      </w:r>
    </w:p>
    <w:p w:rsidR="006A4EEA" w:rsidRPr="00687A29" w:rsidRDefault="006A4EEA" w:rsidP="00556D78">
      <w:pPr>
        <w:pStyle w:val="Bullet"/>
        <w:numPr>
          <w:ilvl w:val="0"/>
          <w:numId w:val="31"/>
        </w:numPr>
        <w:spacing w:before="0" w:after="120"/>
        <w:ind w:right="-630"/>
        <w:rPr>
          <w:rFonts w:asciiTheme="majorHAnsi" w:hAnsiTheme="majorHAnsi" w:cstheme="majorHAnsi"/>
          <w:sz w:val="24"/>
          <w:lang w:val="vi-VN"/>
        </w:rPr>
      </w:pPr>
      <w:r w:rsidRPr="00687A29">
        <w:rPr>
          <w:rFonts w:asciiTheme="majorHAnsi" w:hAnsiTheme="majorHAnsi" w:cstheme="majorHAnsi"/>
          <w:sz w:val="24"/>
          <w:lang w:val="vi-VN"/>
        </w:rPr>
        <w:t>Support the CCB and CRB</w:t>
      </w:r>
    </w:p>
    <w:p w:rsidR="006A4EEA" w:rsidRPr="00687A29" w:rsidRDefault="006A4EEA" w:rsidP="00556D78">
      <w:pPr>
        <w:pStyle w:val="Bullet"/>
        <w:numPr>
          <w:ilvl w:val="0"/>
          <w:numId w:val="31"/>
        </w:numPr>
        <w:spacing w:before="0" w:after="120"/>
        <w:ind w:right="-630"/>
        <w:rPr>
          <w:rFonts w:asciiTheme="majorHAnsi" w:hAnsiTheme="majorHAnsi" w:cstheme="majorHAnsi"/>
          <w:sz w:val="24"/>
          <w:lang w:val="vi-VN"/>
        </w:rPr>
      </w:pPr>
      <w:r w:rsidRPr="00687A29">
        <w:rPr>
          <w:rFonts w:asciiTheme="majorHAnsi" w:hAnsiTheme="majorHAnsi" w:cstheme="majorHAnsi"/>
          <w:sz w:val="24"/>
          <w:lang w:val="vi-VN"/>
        </w:rPr>
        <w:t>Maintain the CSA system and distribute CSA reports</w:t>
      </w:r>
    </w:p>
    <w:p w:rsidR="006A4EEA" w:rsidRPr="00687A29" w:rsidRDefault="006A4EEA" w:rsidP="00556D78">
      <w:pPr>
        <w:pStyle w:val="Bullet"/>
        <w:numPr>
          <w:ilvl w:val="0"/>
          <w:numId w:val="31"/>
        </w:numPr>
        <w:spacing w:before="0" w:after="120"/>
        <w:ind w:right="-630"/>
        <w:rPr>
          <w:rFonts w:asciiTheme="majorHAnsi" w:hAnsiTheme="majorHAnsi" w:cstheme="majorHAnsi"/>
          <w:sz w:val="24"/>
          <w:lang w:val="vi-VN"/>
        </w:rPr>
      </w:pPr>
      <w:r w:rsidRPr="00687A29">
        <w:rPr>
          <w:rFonts w:asciiTheme="majorHAnsi" w:hAnsiTheme="majorHAnsi" w:cstheme="majorHAnsi"/>
          <w:sz w:val="24"/>
          <w:lang w:val="vi-VN"/>
        </w:rPr>
        <w:t>Maintain the CM Document and Drawing Libraries</w:t>
      </w:r>
    </w:p>
    <w:p w:rsidR="006A4EEA" w:rsidRPr="00687A29" w:rsidRDefault="006A4EEA" w:rsidP="00556D78">
      <w:pPr>
        <w:pStyle w:val="Bullet"/>
        <w:numPr>
          <w:ilvl w:val="0"/>
          <w:numId w:val="31"/>
        </w:numPr>
        <w:spacing w:before="0" w:after="120"/>
        <w:ind w:right="-630"/>
        <w:rPr>
          <w:rFonts w:asciiTheme="majorHAnsi" w:hAnsiTheme="majorHAnsi" w:cstheme="majorHAnsi"/>
          <w:sz w:val="24"/>
          <w:lang w:val="vi-VN"/>
        </w:rPr>
      </w:pPr>
      <w:r w:rsidRPr="00687A29">
        <w:rPr>
          <w:rFonts w:asciiTheme="majorHAnsi" w:hAnsiTheme="majorHAnsi" w:cstheme="majorHAnsi"/>
          <w:sz w:val="24"/>
          <w:lang w:val="vi-VN"/>
        </w:rPr>
        <w:t>Update CSA records for the appropriate CIs.</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443" w:name="_Toc336241445"/>
      <w:bookmarkStart w:id="444" w:name="_Toc417290791"/>
      <w:bookmarkStart w:id="445" w:name="_Toc419168493"/>
      <w:bookmarkStart w:id="446" w:name="_Toc419168588"/>
      <w:bookmarkStart w:id="447" w:name="_Toc420218213"/>
      <w:bookmarkStart w:id="448" w:name="_Toc420219859"/>
      <w:bookmarkStart w:id="449" w:name="_Toc420221077"/>
      <w:bookmarkStart w:id="450" w:name="_Toc420286723"/>
      <w:bookmarkStart w:id="451" w:name="_Toc376256967"/>
      <w:bookmarkStart w:id="452" w:name="_Toc376287038"/>
      <w:bookmarkStart w:id="453" w:name="_Toc376287398"/>
      <w:bookmarkStart w:id="454" w:name="_Toc376287517"/>
      <w:bookmarkStart w:id="455" w:name="_Toc376287736"/>
      <w:bookmarkStart w:id="456" w:name="_Toc376287967"/>
      <w:bookmarkStart w:id="457" w:name="_Toc376288640"/>
      <w:bookmarkStart w:id="458" w:name="_Toc376289047"/>
      <w:r w:rsidRPr="00D96ED4">
        <w:rPr>
          <w:rFonts w:cstheme="majorHAnsi"/>
          <w:b/>
          <w:color w:val="1F3864" w:themeColor="accent5" w:themeShade="80"/>
          <w:sz w:val="28"/>
          <w:szCs w:val="28"/>
        </w:rPr>
        <w:t>SYSTEM INTEGRATION</w:t>
      </w:r>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p>
    <w:p w:rsidR="006A4EEA" w:rsidRPr="00687A29" w:rsidRDefault="006A4EEA" w:rsidP="00687A29">
      <w:pPr>
        <w:numPr>
          <w:ilvl w:val="12"/>
          <w:numId w:val="0"/>
        </w:numPr>
        <w:spacing w:after="120"/>
        <w:ind w:left="450" w:right="-720"/>
        <w:rPr>
          <w:rFonts w:asciiTheme="majorHAnsi" w:hAnsiTheme="majorHAnsi" w:cstheme="majorHAnsi"/>
          <w:sz w:val="24"/>
          <w:lang w:val="vi-VN"/>
        </w:rPr>
      </w:pPr>
      <w:r w:rsidRPr="00687A29">
        <w:rPr>
          <w:rFonts w:asciiTheme="majorHAnsi" w:hAnsiTheme="majorHAnsi" w:cstheme="majorHAnsi"/>
          <w:sz w:val="24"/>
          <w:lang w:val="vi-VN"/>
        </w:rPr>
        <w:t>During System Integration, project groups participate in the development, documentation and implementation of test cases, test procedures, and test data for conduct of system integration, and document system-related information in the appropriate SDFs and/or Engineering Notebooks.</w:t>
      </w:r>
    </w:p>
    <w:p w:rsidR="006A4EEA" w:rsidRPr="00687A29" w:rsidRDefault="006A4EEA" w:rsidP="00687A29">
      <w:pPr>
        <w:numPr>
          <w:ilvl w:val="12"/>
          <w:numId w:val="0"/>
        </w:numPr>
        <w:spacing w:after="120"/>
        <w:ind w:left="450" w:right="-720"/>
        <w:rPr>
          <w:rFonts w:asciiTheme="majorHAnsi" w:hAnsiTheme="majorHAnsi" w:cstheme="majorHAnsi"/>
          <w:sz w:val="24"/>
          <w:lang w:val="vi-VN"/>
        </w:rPr>
      </w:pPr>
      <w:r w:rsidRPr="00687A29">
        <w:rPr>
          <w:rFonts w:asciiTheme="majorHAnsi" w:hAnsiTheme="majorHAnsi" w:cstheme="majorHAnsi"/>
          <w:sz w:val="24"/>
          <w:lang w:val="vi-VN"/>
        </w:rPr>
        <w:t>CM activities are listed below:</w:t>
      </w:r>
    </w:p>
    <w:p w:rsidR="006A4EEA" w:rsidRPr="00687A29" w:rsidRDefault="006A4EEA" w:rsidP="00556D78">
      <w:pPr>
        <w:pStyle w:val="Bullet"/>
        <w:numPr>
          <w:ilvl w:val="0"/>
          <w:numId w:val="32"/>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Maintain the corrective action process and provide status reports</w:t>
      </w:r>
    </w:p>
    <w:p w:rsidR="006A4EEA" w:rsidRPr="00687A29" w:rsidRDefault="006A4EEA" w:rsidP="00556D78">
      <w:pPr>
        <w:pStyle w:val="Bullet"/>
        <w:numPr>
          <w:ilvl w:val="0"/>
          <w:numId w:val="32"/>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Maintain configuration control of Developmental Configuration products</w:t>
      </w:r>
    </w:p>
    <w:p w:rsidR="006A4EEA" w:rsidRPr="00687A29" w:rsidRDefault="006A4EEA" w:rsidP="00556D78">
      <w:pPr>
        <w:pStyle w:val="Bullet"/>
        <w:numPr>
          <w:ilvl w:val="0"/>
          <w:numId w:val="32"/>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Maintain configuration control of the Functional and Allocated Baselines</w:t>
      </w:r>
    </w:p>
    <w:p w:rsidR="006A4EEA" w:rsidRPr="00687A29" w:rsidRDefault="006A4EEA" w:rsidP="00556D78">
      <w:pPr>
        <w:pStyle w:val="Bullet"/>
        <w:numPr>
          <w:ilvl w:val="0"/>
          <w:numId w:val="32"/>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Maintain configuration control of System Integration test procedures and reports</w:t>
      </w:r>
    </w:p>
    <w:p w:rsidR="006A4EEA" w:rsidRPr="00687A29" w:rsidRDefault="006A4EEA" w:rsidP="00556D78">
      <w:pPr>
        <w:pStyle w:val="Bullet"/>
        <w:numPr>
          <w:ilvl w:val="0"/>
          <w:numId w:val="32"/>
        </w:numPr>
        <w:spacing w:before="0" w:after="120"/>
        <w:ind w:right="-720"/>
        <w:rPr>
          <w:rFonts w:asciiTheme="majorHAnsi" w:hAnsiTheme="majorHAnsi" w:cstheme="majorHAnsi"/>
          <w:sz w:val="24"/>
          <w:lang w:val="vi-VN"/>
        </w:rPr>
      </w:pPr>
      <w:r w:rsidRPr="00687A29">
        <w:rPr>
          <w:rFonts w:asciiTheme="majorHAnsi" w:hAnsiTheme="majorHAnsi" w:cstheme="majorHAnsi"/>
          <w:sz w:val="24"/>
          <w:lang w:val="vi-VN"/>
        </w:rPr>
        <w:t>Participate in joint management and technical reviews.</w:t>
      </w:r>
    </w:p>
    <w:p w:rsidR="006A4EEA" w:rsidRPr="009470C8" w:rsidRDefault="006A4EEA" w:rsidP="009470C8">
      <w:pPr>
        <w:numPr>
          <w:ilvl w:val="12"/>
          <w:numId w:val="0"/>
        </w:numPr>
        <w:spacing w:after="120"/>
        <w:ind w:left="810" w:hanging="504"/>
        <w:rPr>
          <w:rFonts w:asciiTheme="majorHAnsi" w:hAnsiTheme="majorHAnsi" w:cstheme="majorHAnsi"/>
          <w:b/>
          <w:bCs/>
          <w:i/>
          <w:iCs/>
          <w:color w:val="1F3864" w:themeColor="accent5" w:themeShade="80"/>
          <w:sz w:val="24"/>
          <w:lang w:val="vi-VN"/>
        </w:rPr>
      </w:pPr>
      <w:r w:rsidRPr="009470C8">
        <w:rPr>
          <w:rFonts w:asciiTheme="majorHAnsi" w:hAnsiTheme="majorHAnsi" w:cstheme="majorHAnsi"/>
          <w:b/>
          <w:bCs/>
          <w:i/>
          <w:iCs/>
          <w:color w:val="1F3864" w:themeColor="accent5" w:themeShade="80"/>
          <w:sz w:val="24"/>
          <w:lang w:val="vi-VN"/>
        </w:rPr>
        <w:t>Guidance</w:t>
      </w:r>
    </w:p>
    <w:p w:rsidR="006A4EEA" w:rsidRPr="009470C8" w:rsidRDefault="006A4EEA" w:rsidP="009470C8">
      <w:pPr>
        <w:numPr>
          <w:ilvl w:val="12"/>
          <w:numId w:val="0"/>
        </w:numPr>
        <w:spacing w:after="120"/>
        <w:ind w:left="810" w:hanging="504"/>
        <w:rPr>
          <w:rFonts w:asciiTheme="majorHAnsi" w:hAnsiTheme="majorHAnsi" w:cstheme="majorHAnsi"/>
          <w:i/>
          <w:iCs/>
          <w:color w:val="1F3864" w:themeColor="accent5" w:themeShade="80"/>
          <w:sz w:val="24"/>
          <w:lang w:val="vi-VN"/>
        </w:rPr>
      </w:pPr>
      <w:r w:rsidRPr="009470C8">
        <w:rPr>
          <w:rFonts w:asciiTheme="majorHAnsi" w:hAnsiTheme="majorHAnsi" w:cstheme="majorHAnsi"/>
          <w:i/>
          <w:iCs/>
          <w:color w:val="1F3864" w:themeColor="accent5" w:themeShade="80"/>
          <w:sz w:val="24"/>
          <w:lang w:val="vi-VN"/>
        </w:rPr>
        <w:t>If formal configuration audits are performed, include the following task:</w:t>
      </w:r>
    </w:p>
    <w:p w:rsidR="006A4EEA" w:rsidRPr="009470C8" w:rsidRDefault="006A4EEA" w:rsidP="00556D78">
      <w:pPr>
        <w:pStyle w:val="Bullet"/>
        <w:numPr>
          <w:ilvl w:val="0"/>
          <w:numId w:val="33"/>
        </w:numPr>
        <w:spacing w:before="0" w:after="120"/>
        <w:rPr>
          <w:rFonts w:asciiTheme="majorHAnsi" w:hAnsiTheme="majorHAnsi" w:cstheme="majorHAnsi"/>
          <w:sz w:val="24"/>
          <w:lang w:val="vi-VN"/>
        </w:rPr>
      </w:pPr>
      <w:r w:rsidRPr="009470C8">
        <w:rPr>
          <w:rFonts w:asciiTheme="majorHAnsi" w:hAnsiTheme="majorHAnsi" w:cstheme="majorHAnsi"/>
          <w:sz w:val="24"/>
          <w:lang w:val="vi-VN"/>
        </w:rPr>
        <w:t>Support FCA and PCA</w:t>
      </w:r>
    </w:p>
    <w:p w:rsidR="006A4EEA" w:rsidRPr="009470C8" w:rsidRDefault="006A4EEA" w:rsidP="00556D78">
      <w:pPr>
        <w:pStyle w:val="Bullet"/>
        <w:numPr>
          <w:ilvl w:val="0"/>
          <w:numId w:val="33"/>
        </w:numPr>
        <w:spacing w:before="0" w:after="120"/>
        <w:rPr>
          <w:rFonts w:asciiTheme="majorHAnsi" w:hAnsiTheme="majorHAnsi" w:cstheme="majorHAnsi"/>
          <w:sz w:val="24"/>
          <w:lang w:val="vi-VN"/>
        </w:rPr>
      </w:pPr>
      <w:r w:rsidRPr="009470C8">
        <w:rPr>
          <w:rFonts w:asciiTheme="majorHAnsi" w:hAnsiTheme="majorHAnsi" w:cstheme="majorHAnsi"/>
          <w:sz w:val="24"/>
          <w:lang w:val="vi-VN"/>
        </w:rPr>
        <w:t>Support the CCB and CRB</w:t>
      </w:r>
    </w:p>
    <w:p w:rsidR="006A4EEA" w:rsidRPr="009470C8" w:rsidRDefault="006A4EEA" w:rsidP="00556D78">
      <w:pPr>
        <w:pStyle w:val="Bullet"/>
        <w:numPr>
          <w:ilvl w:val="0"/>
          <w:numId w:val="33"/>
        </w:numPr>
        <w:spacing w:before="0" w:after="120"/>
        <w:rPr>
          <w:rFonts w:asciiTheme="majorHAnsi" w:hAnsiTheme="majorHAnsi" w:cstheme="majorHAnsi"/>
          <w:sz w:val="24"/>
          <w:lang w:val="vi-VN"/>
        </w:rPr>
      </w:pPr>
      <w:r w:rsidRPr="009470C8">
        <w:rPr>
          <w:rFonts w:asciiTheme="majorHAnsi" w:hAnsiTheme="majorHAnsi" w:cstheme="majorHAnsi"/>
          <w:sz w:val="24"/>
          <w:lang w:val="vi-VN"/>
        </w:rPr>
        <w:t>Maintain the CSA system and distribute CSA reports</w:t>
      </w:r>
    </w:p>
    <w:p w:rsidR="006A4EEA" w:rsidRPr="009470C8" w:rsidRDefault="006A4EEA" w:rsidP="00556D78">
      <w:pPr>
        <w:pStyle w:val="Bullet"/>
        <w:numPr>
          <w:ilvl w:val="0"/>
          <w:numId w:val="33"/>
        </w:numPr>
        <w:spacing w:before="0" w:after="120"/>
        <w:rPr>
          <w:rFonts w:asciiTheme="majorHAnsi" w:hAnsiTheme="majorHAnsi" w:cstheme="majorHAnsi"/>
          <w:sz w:val="24"/>
          <w:lang w:val="vi-VN"/>
        </w:rPr>
      </w:pPr>
      <w:r w:rsidRPr="009470C8">
        <w:rPr>
          <w:rFonts w:asciiTheme="majorHAnsi" w:hAnsiTheme="majorHAnsi" w:cstheme="majorHAnsi"/>
          <w:sz w:val="24"/>
          <w:lang w:val="vi-VN"/>
        </w:rPr>
        <w:t>Maintain the CM Document and Drawing Libraries</w:t>
      </w:r>
    </w:p>
    <w:p w:rsidR="006A4EEA" w:rsidRPr="009470C8" w:rsidRDefault="006A4EEA" w:rsidP="00556D78">
      <w:pPr>
        <w:pStyle w:val="Bullet"/>
        <w:numPr>
          <w:ilvl w:val="0"/>
          <w:numId w:val="33"/>
        </w:numPr>
        <w:spacing w:before="0" w:after="120"/>
        <w:rPr>
          <w:rFonts w:asciiTheme="majorHAnsi" w:hAnsiTheme="majorHAnsi" w:cstheme="majorHAnsi"/>
          <w:sz w:val="24"/>
          <w:lang w:val="vi-VN"/>
        </w:rPr>
      </w:pPr>
      <w:r w:rsidRPr="009470C8">
        <w:rPr>
          <w:rFonts w:asciiTheme="majorHAnsi" w:hAnsiTheme="majorHAnsi" w:cstheme="majorHAnsi"/>
          <w:sz w:val="24"/>
          <w:lang w:val="vi-VN"/>
        </w:rPr>
        <w:t>Maintain the Engineering Notebooks, SDL and SDF.</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459" w:name="_Toc336241446"/>
      <w:bookmarkStart w:id="460" w:name="_Toc417290792"/>
      <w:bookmarkStart w:id="461" w:name="_Toc419168494"/>
      <w:bookmarkStart w:id="462" w:name="_Toc419168589"/>
      <w:bookmarkStart w:id="463" w:name="_Toc420218214"/>
      <w:bookmarkStart w:id="464" w:name="_Toc420219860"/>
      <w:bookmarkStart w:id="465" w:name="_Toc420221078"/>
      <w:bookmarkStart w:id="466" w:name="_Toc420286724"/>
      <w:bookmarkStart w:id="467" w:name="_Toc376256968"/>
      <w:bookmarkStart w:id="468" w:name="_Toc376287039"/>
      <w:bookmarkStart w:id="469" w:name="_Toc376287399"/>
      <w:bookmarkStart w:id="470" w:name="_Toc376287518"/>
      <w:bookmarkStart w:id="471" w:name="_Toc376287737"/>
      <w:bookmarkStart w:id="472" w:name="_Toc376287968"/>
      <w:bookmarkStart w:id="473" w:name="_Toc376288641"/>
      <w:bookmarkStart w:id="474" w:name="_Toc376289048"/>
      <w:r w:rsidRPr="00D96ED4">
        <w:rPr>
          <w:rFonts w:cstheme="majorHAnsi"/>
          <w:b/>
          <w:color w:val="1F3864" w:themeColor="accent5" w:themeShade="80"/>
          <w:sz w:val="28"/>
          <w:szCs w:val="28"/>
        </w:rPr>
        <w:t>SYSTEM QUALIFICATION TESTING</w:t>
      </w:r>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p>
    <w:p w:rsidR="006A4EEA" w:rsidRPr="009470C8" w:rsidRDefault="006A4EEA" w:rsidP="009470C8">
      <w:pPr>
        <w:numPr>
          <w:ilvl w:val="12"/>
          <w:numId w:val="0"/>
        </w:numPr>
        <w:spacing w:after="120"/>
        <w:ind w:left="360" w:right="-720"/>
        <w:rPr>
          <w:rFonts w:asciiTheme="majorHAnsi" w:hAnsiTheme="majorHAnsi" w:cstheme="majorHAnsi"/>
          <w:sz w:val="24"/>
          <w:lang w:val="vi-VN"/>
        </w:rPr>
      </w:pPr>
      <w:r w:rsidRPr="009470C8">
        <w:rPr>
          <w:rFonts w:asciiTheme="majorHAnsi" w:hAnsiTheme="majorHAnsi" w:cstheme="majorHAnsi"/>
          <w:sz w:val="24"/>
          <w:lang w:val="vi-VN"/>
        </w:rPr>
        <w:t>During system qualification testing, project groups perform qualification testing on target computer system or approved alternative system in accordance with system test cases and procedures, and document the results.</w:t>
      </w:r>
    </w:p>
    <w:p w:rsidR="006A4EEA" w:rsidRPr="009470C8" w:rsidRDefault="006A4EEA" w:rsidP="009470C8">
      <w:pPr>
        <w:numPr>
          <w:ilvl w:val="12"/>
          <w:numId w:val="0"/>
        </w:numPr>
        <w:spacing w:after="120"/>
        <w:ind w:left="360" w:right="-720"/>
        <w:rPr>
          <w:rFonts w:asciiTheme="majorHAnsi" w:hAnsiTheme="majorHAnsi" w:cstheme="majorHAnsi"/>
          <w:sz w:val="24"/>
          <w:lang w:val="vi-VN"/>
        </w:rPr>
      </w:pPr>
      <w:r w:rsidRPr="009470C8">
        <w:rPr>
          <w:rFonts w:asciiTheme="majorHAnsi" w:hAnsiTheme="majorHAnsi" w:cstheme="majorHAnsi"/>
          <w:sz w:val="24"/>
          <w:lang w:val="vi-VN"/>
        </w:rPr>
        <w:t>CM activities are listed below:</w:t>
      </w:r>
    </w:p>
    <w:p w:rsidR="006A4EEA" w:rsidRPr="009470C8" w:rsidRDefault="006A4EEA" w:rsidP="00556D78">
      <w:pPr>
        <w:pStyle w:val="Bullet"/>
        <w:numPr>
          <w:ilvl w:val="0"/>
          <w:numId w:val="34"/>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Maintain the corrective action process and provide status reports</w:t>
      </w:r>
    </w:p>
    <w:p w:rsidR="006A4EEA" w:rsidRPr="009470C8" w:rsidRDefault="006A4EEA" w:rsidP="00556D78">
      <w:pPr>
        <w:pStyle w:val="Bullet"/>
        <w:numPr>
          <w:ilvl w:val="0"/>
          <w:numId w:val="34"/>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Maintain configuration control of Functional and Allocated Baselines</w:t>
      </w:r>
    </w:p>
    <w:p w:rsidR="006A4EEA" w:rsidRPr="009470C8" w:rsidRDefault="006A4EEA" w:rsidP="00556D78">
      <w:pPr>
        <w:pStyle w:val="Bullet"/>
        <w:numPr>
          <w:ilvl w:val="0"/>
          <w:numId w:val="34"/>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Participate in joint management and technical reviews</w:t>
      </w:r>
    </w:p>
    <w:p w:rsidR="006A4EEA" w:rsidRPr="009470C8" w:rsidRDefault="006A4EEA" w:rsidP="00556D78">
      <w:pPr>
        <w:pStyle w:val="Bullet"/>
        <w:numPr>
          <w:ilvl w:val="0"/>
          <w:numId w:val="34"/>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lastRenderedPageBreak/>
        <w:t>Support the CCB and CRB</w:t>
      </w:r>
    </w:p>
    <w:p w:rsidR="006A4EEA" w:rsidRPr="009470C8" w:rsidRDefault="006A4EEA" w:rsidP="00556D78">
      <w:pPr>
        <w:pStyle w:val="Bullet"/>
        <w:numPr>
          <w:ilvl w:val="0"/>
          <w:numId w:val="34"/>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Maintain the CSA system and distribute CSA reports</w:t>
      </w:r>
    </w:p>
    <w:p w:rsidR="006A4EEA" w:rsidRPr="009470C8" w:rsidRDefault="006A4EEA" w:rsidP="00556D78">
      <w:pPr>
        <w:pStyle w:val="Bullet"/>
        <w:numPr>
          <w:ilvl w:val="0"/>
          <w:numId w:val="34"/>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Maintain the CM Document and Drawing Libraries</w:t>
      </w:r>
    </w:p>
    <w:p w:rsidR="006A4EEA" w:rsidRPr="009470C8" w:rsidRDefault="006A4EEA" w:rsidP="00556D78">
      <w:pPr>
        <w:pStyle w:val="Bullet"/>
        <w:numPr>
          <w:ilvl w:val="0"/>
          <w:numId w:val="34"/>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Maintain Engineering Notebooks, SDL and SDF</w:t>
      </w:r>
    </w:p>
    <w:p w:rsidR="006A4EEA" w:rsidRPr="00D96ED4" w:rsidRDefault="006A4EEA" w:rsidP="00556D78">
      <w:pPr>
        <w:pStyle w:val="Bullet"/>
        <w:numPr>
          <w:ilvl w:val="0"/>
          <w:numId w:val="34"/>
        </w:numPr>
        <w:spacing w:before="0" w:after="120"/>
        <w:ind w:right="-720"/>
        <w:rPr>
          <w:rFonts w:asciiTheme="majorHAnsi" w:hAnsiTheme="majorHAnsi" w:cstheme="majorHAnsi"/>
          <w:lang w:val="vi-VN"/>
        </w:rPr>
      </w:pPr>
      <w:r w:rsidRPr="009470C8">
        <w:rPr>
          <w:rFonts w:asciiTheme="majorHAnsi" w:hAnsiTheme="majorHAnsi" w:cstheme="majorHAnsi"/>
          <w:sz w:val="24"/>
          <w:lang w:val="vi-VN"/>
        </w:rPr>
        <w:t>Ensure Test Reports are recorded and archived</w:t>
      </w:r>
      <w:r w:rsidRPr="00D96ED4">
        <w:rPr>
          <w:rFonts w:asciiTheme="majorHAnsi" w:hAnsiTheme="majorHAnsi" w:cstheme="majorHAnsi"/>
          <w:lang w:val="vi-VN"/>
        </w:rPr>
        <w:t>.</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475" w:name="_Toc376256969"/>
      <w:bookmarkStart w:id="476" w:name="_Toc376287040"/>
      <w:bookmarkStart w:id="477" w:name="_Toc376287400"/>
      <w:bookmarkStart w:id="478" w:name="_Toc376287519"/>
      <w:bookmarkStart w:id="479" w:name="_Toc376287738"/>
      <w:bookmarkStart w:id="480" w:name="_Toc376287969"/>
      <w:bookmarkStart w:id="481" w:name="_Toc376288642"/>
      <w:bookmarkStart w:id="482" w:name="_Toc376289049"/>
      <w:r w:rsidRPr="00D96ED4">
        <w:rPr>
          <w:rFonts w:cstheme="majorHAnsi"/>
          <w:b/>
          <w:color w:val="1F3864" w:themeColor="accent5" w:themeShade="80"/>
          <w:sz w:val="28"/>
          <w:szCs w:val="28"/>
        </w:rPr>
        <w:t>SOFTWARE INSTALLATION</w:t>
      </w:r>
      <w:bookmarkEnd w:id="475"/>
      <w:bookmarkEnd w:id="476"/>
      <w:bookmarkEnd w:id="477"/>
      <w:bookmarkEnd w:id="478"/>
      <w:bookmarkEnd w:id="479"/>
      <w:bookmarkEnd w:id="480"/>
      <w:bookmarkEnd w:id="481"/>
      <w:bookmarkEnd w:id="482"/>
    </w:p>
    <w:p w:rsidR="006A4EEA" w:rsidRPr="009470C8" w:rsidRDefault="006A4EEA" w:rsidP="009470C8">
      <w:pPr>
        <w:numPr>
          <w:ilvl w:val="12"/>
          <w:numId w:val="0"/>
        </w:numPr>
        <w:spacing w:after="120"/>
        <w:ind w:left="360" w:right="-630"/>
        <w:rPr>
          <w:rFonts w:asciiTheme="majorHAnsi" w:hAnsiTheme="majorHAnsi" w:cstheme="majorHAnsi"/>
          <w:sz w:val="24"/>
          <w:lang w:val="vi-VN"/>
        </w:rPr>
      </w:pPr>
      <w:r w:rsidRPr="009470C8">
        <w:rPr>
          <w:rFonts w:asciiTheme="majorHAnsi" w:hAnsiTheme="majorHAnsi" w:cstheme="majorHAnsi"/>
          <w:sz w:val="24"/>
          <w:lang w:val="vi-VN"/>
        </w:rPr>
        <w:t>During Software Installation, project groups provide installation and checkout of executable software and/or systems at specified user sites, and provide training, and other specified assistance.</w:t>
      </w:r>
    </w:p>
    <w:p w:rsidR="006A4EEA" w:rsidRPr="009470C8" w:rsidRDefault="006A4EEA" w:rsidP="009470C8">
      <w:pPr>
        <w:numPr>
          <w:ilvl w:val="12"/>
          <w:numId w:val="0"/>
        </w:numPr>
        <w:spacing w:after="120"/>
        <w:ind w:left="360" w:right="-630"/>
        <w:rPr>
          <w:rFonts w:asciiTheme="majorHAnsi" w:hAnsiTheme="majorHAnsi" w:cstheme="majorHAnsi"/>
          <w:sz w:val="24"/>
          <w:lang w:val="vi-VN"/>
        </w:rPr>
      </w:pPr>
      <w:r w:rsidRPr="009470C8">
        <w:rPr>
          <w:rFonts w:asciiTheme="majorHAnsi" w:hAnsiTheme="majorHAnsi" w:cstheme="majorHAnsi"/>
          <w:sz w:val="24"/>
          <w:lang w:val="vi-VN"/>
        </w:rPr>
        <w:t>CM activities are listed below:</w:t>
      </w:r>
    </w:p>
    <w:p w:rsidR="006A4EEA" w:rsidRPr="009470C8" w:rsidRDefault="006A4EEA" w:rsidP="00556D78">
      <w:pPr>
        <w:pStyle w:val="Bullet"/>
        <w:numPr>
          <w:ilvl w:val="0"/>
          <w:numId w:val="35"/>
        </w:numPr>
        <w:spacing w:before="0" w:after="120"/>
        <w:ind w:right="-630"/>
        <w:rPr>
          <w:rFonts w:asciiTheme="majorHAnsi" w:hAnsiTheme="majorHAnsi" w:cstheme="majorHAnsi"/>
          <w:sz w:val="24"/>
          <w:lang w:val="vi-VN"/>
        </w:rPr>
      </w:pPr>
      <w:r w:rsidRPr="009470C8">
        <w:rPr>
          <w:rFonts w:asciiTheme="majorHAnsi" w:hAnsiTheme="majorHAnsi" w:cstheme="majorHAnsi"/>
          <w:sz w:val="24"/>
          <w:lang w:val="vi-VN"/>
        </w:rPr>
        <w:t>Place product user documents (Software Product Specification (SPS), Software Version Description (SVD)) and user manuals (Software User Manual (SUM), Software Input/Output Manual (SIOM), System/Software Center Operator Manual (SCOM), Computer Operator Manual (COM)) under configuration control.</w:t>
      </w:r>
    </w:p>
    <w:p w:rsidR="006A4EEA" w:rsidRPr="009470C8" w:rsidRDefault="006A4EEA" w:rsidP="00556D78">
      <w:pPr>
        <w:pStyle w:val="Bullet"/>
        <w:numPr>
          <w:ilvl w:val="0"/>
          <w:numId w:val="35"/>
        </w:numPr>
        <w:spacing w:before="0" w:after="120"/>
        <w:ind w:right="-630"/>
        <w:rPr>
          <w:rFonts w:asciiTheme="majorHAnsi" w:hAnsiTheme="majorHAnsi" w:cstheme="majorHAnsi"/>
          <w:sz w:val="24"/>
          <w:lang w:val="vi-VN"/>
        </w:rPr>
      </w:pPr>
      <w:r w:rsidRPr="009470C8">
        <w:rPr>
          <w:rFonts w:asciiTheme="majorHAnsi" w:hAnsiTheme="majorHAnsi" w:cstheme="majorHAnsi"/>
          <w:sz w:val="24"/>
          <w:lang w:val="vi-VN"/>
        </w:rPr>
        <w:t>Maintain the corrective action process and provide status reports.</w:t>
      </w:r>
    </w:p>
    <w:p w:rsidR="006A4EEA" w:rsidRPr="009470C8" w:rsidRDefault="006A4EEA" w:rsidP="00556D78">
      <w:pPr>
        <w:pStyle w:val="Bullet"/>
        <w:numPr>
          <w:ilvl w:val="0"/>
          <w:numId w:val="35"/>
        </w:numPr>
        <w:spacing w:before="0" w:after="120"/>
        <w:ind w:right="-630"/>
        <w:rPr>
          <w:rFonts w:asciiTheme="majorHAnsi" w:hAnsiTheme="majorHAnsi" w:cstheme="majorHAnsi"/>
          <w:sz w:val="24"/>
          <w:lang w:val="vi-VN"/>
        </w:rPr>
      </w:pPr>
      <w:r w:rsidRPr="009470C8">
        <w:rPr>
          <w:rFonts w:asciiTheme="majorHAnsi" w:hAnsiTheme="majorHAnsi" w:cstheme="majorHAnsi"/>
          <w:sz w:val="24"/>
          <w:lang w:val="vi-VN"/>
        </w:rPr>
        <w:t>Maintain configuration control of Functional, Allocated and Product Baselines.</w:t>
      </w:r>
    </w:p>
    <w:p w:rsidR="006A4EEA" w:rsidRPr="009470C8" w:rsidRDefault="006A4EEA" w:rsidP="00556D78">
      <w:pPr>
        <w:pStyle w:val="Bullet"/>
        <w:numPr>
          <w:ilvl w:val="0"/>
          <w:numId w:val="35"/>
        </w:numPr>
        <w:spacing w:before="0" w:after="120"/>
        <w:ind w:right="-630"/>
        <w:rPr>
          <w:rFonts w:asciiTheme="majorHAnsi" w:hAnsiTheme="majorHAnsi" w:cstheme="majorHAnsi"/>
          <w:sz w:val="24"/>
          <w:lang w:val="vi-VN"/>
        </w:rPr>
      </w:pPr>
      <w:r w:rsidRPr="009470C8">
        <w:rPr>
          <w:rFonts w:asciiTheme="majorHAnsi" w:hAnsiTheme="majorHAnsi" w:cstheme="majorHAnsi"/>
          <w:sz w:val="24"/>
          <w:lang w:val="vi-VN"/>
        </w:rPr>
        <w:t>Participate in joint management and technical reviews.</w:t>
      </w:r>
    </w:p>
    <w:p w:rsidR="006A4EEA" w:rsidRPr="009470C8" w:rsidRDefault="006A4EEA" w:rsidP="00556D78">
      <w:pPr>
        <w:pStyle w:val="Bullet"/>
        <w:numPr>
          <w:ilvl w:val="0"/>
          <w:numId w:val="35"/>
        </w:numPr>
        <w:spacing w:before="0" w:after="120"/>
        <w:ind w:right="-630"/>
        <w:rPr>
          <w:rFonts w:asciiTheme="majorHAnsi" w:hAnsiTheme="majorHAnsi" w:cstheme="majorHAnsi"/>
          <w:sz w:val="24"/>
          <w:lang w:val="vi-VN"/>
        </w:rPr>
      </w:pPr>
      <w:r w:rsidRPr="009470C8">
        <w:rPr>
          <w:rFonts w:asciiTheme="majorHAnsi" w:hAnsiTheme="majorHAnsi" w:cstheme="majorHAnsi"/>
          <w:sz w:val="24"/>
          <w:lang w:val="vi-VN"/>
        </w:rPr>
        <w:t>Support the CCB and CRB.</w:t>
      </w:r>
    </w:p>
    <w:p w:rsidR="006A4EEA" w:rsidRPr="009470C8" w:rsidRDefault="006A4EEA" w:rsidP="00556D78">
      <w:pPr>
        <w:pStyle w:val="Bullet"/>
        <w:numPr>
          <w:ilvl w:val="0"/>
          <w:numId w:val="35"/>
        </w:numPr>
        <w:spacing w:before="0" w:after="120"/>
        <w:ind w:right="-630"/>
        <w:rPr>
          <w:rFonts w:asciiTheme="majorHAnsi" w:hAnsiTheme="majorHAnsi" w:cstheme="majorHAnsi"/>
          <w:sz w:val="24"/>
          <w:lang w:val="vi-VN"/>
        </w:rPr>
      </w:pPr>
      <w:r w:rsidRPr="009470C8">
        <w:rPr>
          <w:rFonts w:asciiTheme="majorHAnsi" w:hAnsiTheme="majorHAnsi" w:cstheme="majorHAnsi"/>
          <w:sz w:val="24"/>
          <w:lang w:val="vi-VN"/>
        </w:rPr>
        <w:t>Maintain the CSA system and distribute CSA reports.</w:t>
      </w:r>
    </w:p>
    <w:p w:rsidR="006A4EEA" w:rsidRPr="009470C8" w:rsidRDefault="006A4EEA" w:rsidP="00556D78">
      <w:pPr>
        <w:pStyle w:val="Bullet"/>
        <w:numPr>
          <w:ilvl w:val="0"/>
          <w:numId w:val="35"/>
        </w:numPr>
        <w:spacing w:before="0" w:after="120"/>
        <w:ind w:right="-630"/>
        <w:rPr>
          <w:rFonts w:asciiTheme="majorHAnsi" w:hAnsiTheme="majorHAnsi" w:cstheme="majorHAnsi"/>
          <w:sz w:val="24"/>
          <w:lang w:val="vi-VN"/>
        </w:rPr>
      </w:pPr>
      <w:r w:rsidRPr="009470C8">
        <w:rPr>
          <w:rFonts w:asciiTheme="majorHAnsi" w:hAnsiTheme="majorHAnsi" w:cstheme="majorHAnsi"/>
          <w:sz w:val="24"/>
          <w:lang w:val="vi-VN"/>
        </w:rPr>
        <w:t>Maintain the CM Document and Drawing Libraries.</w:t>
      </w:r>
    </w:p>
    <w:p w:rsidR="006A4EEA" w:rsidRPr="009470C8" w:rsidRDefault="006A4EEA" w:rsidP="00556D78">
      <w:pPr>
        <w:pStyle w:val="Bullet"/>
        <w:numPr>
          <w:ilvl w:val="0"/>
          <w:numId w:val="35"/>
        </w:numPr>
        <w:spacing w:before="0" w:after="120"/>
        <w:ind w:right="-630"/>
        <w:rPr>
          <w:rFonts w:asciiTheme="majorHAnsi" w:hAnsiTheme="majorHAnsi" w:cstheme="majorHAnsi"/>
          <w:sz w:val="24"/>
          <w:lang w:val="vi-VN"/>
        </w:rPr>
      </w:pPr>
      <w:r w:rsidRPr="009470C8">
        <w:rPr>
          <w:rFonts w:asciiTheme="majorHAnsi" w:hAnsiTheme="majorHAnsi" w:cstheme="majorHAnsi"/>
          <w:sz w:val="24"/>
          <w:lang w:val="vi-VN"/>
        </w:rPr>
        <w:t>Maintain Engineering Notebooks, SDL and SDF.</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483" w:name="_Toc376256970"/>
      <w:bookmarkStart w:id="484" w:name="_Toc376287041"/>
      <w:bookmarkStart w:id="485" w:name="_Toc376287401"/>
      <w:bookmarkStart w:id="486" w:name="_Toc376287520"/>
      <w:bookmarkStart w:id="487" w:name="_Toc376287739"/>
      <w:bookmarkStart w:id="488" w:name="_Toc376287970"/>
      <w:bookmarkStart w:id="489" w:name="_Toc376288643"/>
      <w:bookmarkStart w:id="490" w:name="_Toc376289050"/>
      <w:r w:rsidRPr="00D96ED4">
        <w:rPr>
          <w:rFonts w:cstheme="majorHAnsi"/>
          <w:b/>
          <w:color w:val="1F3864" w:themeColor="accent5" w:themeShade="80"/>
          <w:sz w:val="28"/>
          <w:szCs w:val="28"/>
        </w:rPr>
        <w:t>SOFTWARE ACCEPTANCE/TRANSITION SUPPORT</w:t>
      </w:r>
      <w:bookmarkEnd w:id="483"/>
      <w:bookmarkEnd w:id="484"/>
      <w:bookmarkEnd w:id="485"/>
      <w:bookmarkEnd w:id="486"/>
      <w:bookmarkEnd w:id="487"/>
      <w:bookmarkEnd w:id="488"/>
      <w:bookmarkEnd w:id="489"/>
      <w:bookmarkEnd w:id="490"/>
    </w:p>
    <w:p w:rsidR="006A4EEA" w:rsidRPr="009470C8" w:rsidRDefault="006A4EEA" w:rsidP="009470C8">
      <w:pPr>
        <w:pStyle w:val="BodyText"/>
        <w:autoSpaceDE w:val="0"/>
        <w:autoSpaceDN w:val="0"/>
        <w:adjustRightInd w:val="0"/>
        <w:ind w:left="360"/>
        <w:rPr>
          <w:rFonts w:asciiTheme="majorHAnsi" w:hAnsiTheme="majorHAnsi" w:cstheme="majorHAnsi"/>
          <w:b/>
          <w:bCs/>
          <w:i/>
          <w:iCs/>
          <w:color w:val="1F3864" w:themeColor="accent5" w:themeShade="80"/>
          <w:sz w:val="24"/>
          <w:lang w:val="vi-VN"/>
        </w:rPr>
      </w:pPr>
      <w:r w:rsidRPr="009470C8">
        <w:rPr>
          <w:rFonts w:asciiTheme="majorHAnsi" w:hAnsiTheme="majorHAnsi" w:cstheme="majorHAnsi"/>
          <w:b/>
          <w:bCs/>
          <w:i/>
          <w:iCs/>
          <w:color w:val="1F3864" w:themeColor="accent5" w:themeShade="80"/>
          <w:sz w:val="24"/>
          <w:lang w:val="vi-VN"/>
        </w:rPr>
        <w:t>Guidance</w:t>
      </w:r>
    </w:p>
    <w:p w:rsidR="006A4EEA" w:rsidRPr="009470C8" w:rsidRDefault="006A4EEA" w:rsidP="009470C8">
      <w:pPr>
        <w:pStyle w:val="BodyText"/>
        <w:autoSpaceDE w:val="0"/>
        <w:autoSpaceDN w:val="0"/>
        <w:adjustRightInd w:val="0"/>
        <w:ind w:left="360" w:right="-630"/>
        <w:rPr>
          <w:rFonts w:asciiTheme="majorHAnsi" w:hAnsiTheme="majorHAnsi" w:cstheme="majorHAnsi"/>
          <w:i/>
          <w:iCs/>
          <w:color w:val="1F3864" w:themeColor="accent5" w:themeShade="80"/>
          <w:sz w:val="24"/>
        </w:rPr>
      </w:pPr>
      <w:r w:rsidRPr="009470C8">
        <w:rPr>
          <w:rFonts w:asciiTheme="majorHAnsi" w:hAnsiTheme="majorHAnsi" w:cstheme="majorHAnsi"/>
          <w:i/>
          <w:iCs/>
          <w:color w:val="1F3864" w:themeColor="accent5" w:themeShade="80"/>
          <w:sz w:val="24"/>
          <w:lang w:val="vi-VN"/>
        </w:rPr>
        <w:t>If used, System Acceptance/Transition Plans may be prepared by tailoring the template for a Software Transition Plan</w:t>
      </w:r>
      <w:r w:rsidRPr="009470C8">
        <w:rPr>
          <w:rFonts w:asciiTheme="majorHAnsi" w:hAnsiTheme="majorHAnsi" w:cstheme="majorHAnsi"/>
          <w:i/>
          <w:iCs/>
          <w:color w:val="1F3864" w:themeColor="accent5" w:themeShade="80"/>
          <w:sz w:val="24"/>
        </w:rPr>
        <w:t>.</w:t>
      </w:r>
    </w:p>
    <w:p w:rsidR="006A4EEA" w:rsidRPr="009470C8" w:rsidRDefault="006A4EEA" w:rsidP="009470C8">
      <w:pPr>
        <w:spacing w:after="120"/>
        <w:ind w:left="360" w:right="-810"/>
        <w:rPr>
          <w:rFonts w:asciiTheme="majorHAnsi" w:hAnsiTheme="majorHAnsi" w:cstheme="majorHAnsi"/>
          <w:sz w:val="24"/>
          <w:lang w:val="vi-VN"/>
        </w:rPr>
      </w:pPr>
      <w:r w:rsidRPr="009470C8">
        <w:rPr>
          <w:rFonts w:asciiTheme="majorHAnsi" w:hAnsiTheme="majorHAnsi" w:cstheme="majorHAnsi"/>
          <w:sz w:val="24"/>
          <w:lang w:val="vi-VN"/>
        </w:rPr>
        <w:t>During software acceptance/transition preparation, project groups prepare executable software and/or system for transition to support site.</w:t>
      </w:r>
    </w:p>
    <w:p w:rsidR="006A4EEA" w:rsidRPr="009470C8" w:rsidRDefault="006A4EEA" w:rsidP="009470C8">
      <w:pPr>
        <w:numPr>
          <w:ilvl w:val="12"/>
          <w:numId w:val="0"/>
        </w:numPr>
        <w:spacing w:after="120"/>
        <w:ind w:left="360" w:right="-810"/>
        <w:rPr>
          <w:rFonts w:asciiTheme="majorHAnsi" w:hAnsiTheme="majorHAnsi" w:cstheme="majorHAnsi"/>
          <w:sz w:val="24"/>
          <w:lang w:val="vi-VN"/>
        </w:rPr>
      </w:pPr>
      <w:r w:rsidRPr="009470C8">
        <w:rPr>
          <w:rFonts w:asciiTheme="majorHAnsi" w:hAnsiTheme="majorHAnsi" w:cstheme="majorHAnsi"/>
          <w:sz w:val="24"/>
          <w:lang w:val="vi-VN"/>
        </w:rPr>
        <w:t>CM activities are listed below:</w:t>
      </w:r>
    </w:p>
    <w:p w:rsidR="006A4EEA" w:rsidRPr="009470C8" w:rsidRDefault="006A4EEA" w:rsidP="00556D78">
      <w:pPr>
        <w:pStyle w:val="Bullet"/>
        <w:numPr>
          <w:ilvl w:val="0"/>
          <w:numId w:val="36"/>
        </w:numPr>
        <w:spacing w:before="0" w:after="120"/>
        <w:ind w:right="-810"/>
        <w:rPr>
          <w:rFonts w:asciiTheme="majorHAnsi" w:hAnsiTheme="majorHAnsi" w:cstheme="majorHAnsi"/>
          <w:sz w:val="24"/>
          <w:lang w:val="vi-VN"/>
        </w:rPr>
      </w:pPr>
      <w:r w:rsidRPr="009470C8">
        <w:rPr>
          <w:rFonts w:asciiTheme="majorHAnsi" w:hAnsiTheme="majorHAnsi" w:cstheme="majorHAnsi"/>
          <w:sz w:val="24"/>
          <w:lang w:val="vi-VN"/>
        </w:rPr>
        <w:t>Archive Product Baseline</w:t>
      </w:r>
    </w:p>
    <w:p w:rsidR="006A4EEA" w:rsidRPr="009470C8" w:rsidRDefault="006A4EEA" w:rsidP="00556D78">
      <w:pPr>
        <w:pStyle w:val="Bullet"/>
        <w:numPr>
          <w:ilvl w:val="0"/>
          <w:numId w:val="36"/>
        </w:numPr>
        <w:spacing w:before="0" w:after="120"/>
        <w:ind w:right="-810"/>
        <w:rPr>
          <w:rFonts w:asciiTheme="majorHAnsi" w:hAnsiTheme="majorHAnsi" w:cstheme="majorHAnsi"/>
          <w:sz w:val="24"/>
          <w:lang w:val="vi-VN"/>
        </w:rPr>
      </w:pPr>
      <w:r w:rsidRPr="009470C8">
        <w:rPr>
          <w:rFonts w:asciiTheme="majorHAnsi" w:hAnsiTheme="majorHAnsi" w:cstheme="majorHAnsi"/>
          <w:sz w:val="24"/>
          <w:lang w:val="vi-VN"/>
        </w:rPr>
        <w:t>Transfer Product Baseline to support site.</w:t>
      </w:r>
    </w:p>
    <w:p w:rsidR="006A4EEA" w:rsidRPr="00D96ED4" w:rsidRDefault="006A4EEA" w:rsidP="00556D78">
      <w:pPr>
        <w:pStyle w:val="Heading2"/>
        <w:numPr>
          <w:ilvl w:val="1"/>
          <w:numId w:val="6"/>
        </w:numPr>
        <w:tabs>
          <w:tab w:val="left" w:pos="540"/>
        </w:tabs>
        <w:spacing w:before="0" w:after="120"/>
        <w:rPr>
          <w:rFonts w:cstheme="majorHAnsi"/>
          <w:i w:val="0"/>
          <w:color w:val="1F3864" w:themeColor="accent5" w:themeShade="80"/>
          <w:sz w:val="32"/>
          <w:szCs w:val="32"/>
        </w:rPr>
      </w:pPr>
      <w:bookmarkStart w:id="491" w:name="_Toc336241449"/>
      <w:bookmarkStart w:id="492" w:name="_Toc417290795"/>
      <w:bookmarkStart w:id="493" w:name="_Toc419168497"/>
      <w:bookmarkStart w:id="494" w:name="_Toc419168592"/>
      <w:bookmarkStart w:id="495" w:name="_Toc420218217"/>
      <w:bookmarkStart w:id="496" w:name="_Toc420219863"/>
      <w:bookmarkStart w:id="497" w:name="_Toc420221081"/>
      <w:bookmarkStart w:id="498" w:name="_Toc420286727"/>
      <w:bookmarkStart w:id="499" w:name="_Toc376256971"/>
      <w:bookmarkStart w:id="500" w:name="_Toc376287042"/>
      <w:bookmarkStart w:id="501" w:name="_Toc376287402"/>
      <w:bookmarkStart w:id="502" w:name="_Toc376287521"/>
      <w:bookmarkStart w:id="503" w:name="_Toc376287740"/>
      <w:bookmarkStart w:id="504" w:name="_Toc376287971"/>
      <w:bookmarkStart w:id="505" w:name="_Toc376288644"/>
      <w:bookmarkStart w:id="506" w:name="_Toc376289051"/>
      <w:r w:rsidRPr="00D96ED4">
        <w:rPr>
          <w:rFonts w:cstheme="majorHAnsi"/>
          <w:i w:val="0"/>
          <w:color w:val="1F3864" w:themeColor="accent5" w:themeShade="80"/>
          <w:sz w:val="32"/>
          <w:szCs w:val="32"/>
        </w:rPr>
        <w:t>PROJECT PRODUCTION PHASE</w:t>
      </w:r>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p>
    <w:p w:rsidR="006A4EEA" w:rsidRPr="00803A4B" w:rsidRDefault="006A4EEA" w:rsidP="009470C8">
      <w:pPr>
        <w:pStyle w:val="BodyText"/>
        <w:numPr>
          <w:ilvl w:val="12"/>
          <w:numId w:val="0"/>
        </w:numPr>
        <w:ind w:left="360"/>
        <w:rPr>
          <w:rFonts w:asciiTheme="majorHAnsi" w:hAnsiTheme="majorHAnsi" w:cstheme="majorHAnsi"/>
          <w:b/>
          <w:bCs/>
          <w:i/>
          <w:iCs/>
          <w:color w:val="1F3864" w:themeColor="accent5" w:themeShade="80"/>
          <w:sz w:val="24"/>
          <w:lang w:val="vi-VN"/>
        </w:rPr>
      </w:pPr>
      <w:r w:rsidRPr="00803A4B">
        <w:rPr>
          <w:rFonts w:asciiTheme="majorHAnsi" w:hAnsiTheme="majorHAnsi" w:cstheme="majorHAnsi"/>
          <w:b/>
          <w:bCs/>
          <w:i/>
          <w:iCs/>
          <w:color w:val="1F3864" w:themeColor="accent5" w:themeShade="80"/>
          <w:sz w:val="24"/>
          <w:lang w:val="vi-VN"/>
        </w:rPr>
        <w:t>Guidance</w:t>
      </w:r>
    </w:p>
    <w:p w:rsidR="006A4EEA" w:rsidRPr="009470C8" w:rsidRDefault="006A4EEA" w:rsidP="009470C8">
      <w:pPr>
        <w:pStyle w:val="BodyText"/>
        <w:numPr>
          <w:ilvl w:val="12"/>
          <w:numId w:val="0"/>
        </w:numPr>
        <w:tabs>
          <w:tab w:val="left" w:pos="8280"/>
        </w:tabs>
        <w:ind w:left="360" w:right="-630"/>
        <w:rPr>
          <w:rFonts w:asciiTheme="majorHAnsi" w:hAnsiTheme="majorHAnsi" w:cstheme="majorHAnsi"/>
          <w:i/>
          <w:iCs/>
          <w:color w:val="1F3864" w:themeColor="accent5" w:themeShade="80"/>
          <w:sz w:val="24"/>
          <w:lang w:val="vi-VN"/>
        </w:rPr>
      </w:pPr>
      <w:r w:rsidRPr="009470C8">
        <w:rPr>
          <w:rFonts w:asciiTheme="majorHAnsi" w:hAnsiTheme="majorHAnsi" w:cstheme="majorHAnsi"/>
          <w:i/>
          <w:iCs/>
          <w:color w:val="1F3864" w:themeColor="accent5" w:themeShade="80"/>
          <w:sz w:val="24"/>
          <w:lang w:val="vi-VN"/>
        </w:rPr>
        <w:lastRenderedPageBreak/>
        <w:t>Individual projects must tailor this section to describe project activities derived from applicable standards and phasing consistent with the project’s PMP.</w:t>
      </w:r>
    </w:p>
    <w:p w:rsidR="006A4EEA" w:rsidRPr="009470C8" w:rsidRDefault="006A4EEA" w:rsidP="009470C8">
      <w:pPr>
        <w:numPr>
          <w:ilvl w:val="12"/>
          <w:numId w:val="0"/>
        </w:numPr>
        <w:spacing w:after="120"/>
        <w:ind w:left="360" w:right="-720"/>
        <w:rPr>
          <w:rFonts w:asciiTheme="majorHAnsi" w:hAnsiTheme="majorHAnsi" w:cstheme="majorHAnsi"/>
          <w:sz w:val="24"/>
          <w:lang w:val="vi-VN"/>
        </w:rPr>
      </w:pPr>
      <w:r w:rsidRPr="009470C8">
        <w:rPr>
          <w:rFonts w:asciiTheme="majorHAnsi" w:hAnsiTheme="majorHAnsi" w:cstheme="majorHAnsi"/>
          <w:sz w:val="24"/>
          <w:lang w:val="vi-VN"/>
        </w:rPr>
        <w:t>Objectives of the Production phase are listed below:</w:t>
      </w:r>
    </w:p>
    <w:p w:rsidR="006A4EEA" w:rsidRPr="009470C8" w:rsidRDefault="006A4EEA" w:rsidP="00556D78">
      <w:pPr>
        <w:pStyle w:val="Bullet"/>
        <w:numPr>
          <w:ilvl w:val="0"/>
          <w:numId w:val="37"/>
        </w:numPr>
        <w:tabs>
          <w:tab w:val="clear" w:pos="720"/>
        </w:tabs>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Establish a stable, efficient production and support base.</w:t>
      </w:r>
    </w:p>
    <w:p w:rsidR="006A4EEA" w:rsidRPr="009470C8" w:rsidRDefault="006A4EEA" w:rsidP="00556D78">
      <w:pPr>
        <w:pStyle w:val="Bullet"/>
        <w:numPr>
          <w:ilvl w:val="0"/>
          <w:numId w:val="37"/>
        </w:numPr>
        <w:tabs>
          <w:tab w:val="clear" w:pos="720"/>
        </w:tabs>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Achieve an operational capability that satisfies the mission need.</w:t>
      </w:r>
    </w:p>
    <w:p w:rsidR="006A4EEA" w:rsidRPr="009470C8" w:rsidRDefault="006A4EEA" w:rsidP="00556D78">
      <w:pPr>
        <w:pStyle w:val="Bullet"/>
        <w:numPr>
          <w:ilvl w:val="0"/>
          <w:numId w:val="37"/>
        </w:numPr>
        <w:tabs>
          <w:tab w:val="clear" w:pos="720"/>
        </w:tabs>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Conduct follow-on operational and production verification testing to confirm and monitor performance and quality, and verify the correction of deficiencies.</w:t>
      </w:r>
    </w:p>
    <w:p w:rsidR="006A4EEA" w:rsidRPr="009470C8" w:rsidRDefault="006A4EEA" w:rsidP="009470C8">
      <w:pPr>
        <w:spacing w:after="120"/>
        <w:ind w:left="360" w:right="-720"/>
        <w:rPr>
          <w:rFonts w:asciiTheme="majorHAnsi" w:hAnsiTheme="majorHAnsi" w:cstheme="majorHAnsi"/>
          <w:sz w:val="24"/>
          <w:lang w:val="vi-VN"/>
        </w:rPr>
      </w:pPr>
      <w:r w:rsidRPr="009470C8">
        <w:rPr>
          <w:rFonts w:asciiTheme="majorHAnsi" w:hAnsiTheme="majorHAnsi" w:cstheme="majorHAnsi"/>
          <w:sz w:val="24"/>
          <w:lang w:val="vi-VN"/>
        </w:rPr>
        <w:t>CM activities are listed below:</w:t>
      </w:r>
    </w:p>
    <w:p w:rsidR="006A4EEA" w:rsidRPr="009470C8" w:rsidRDefault="006A4EEA" w:rsidP="00556D78">
      <w:pPr>
        <w:pStyle w:val="Bullet"/>
        <w:numPr>
          <w:ilvl w:val="0"/>
          <w:numId w:val="37"/>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Update CCB charter, CM Plan(s), Functional, Allocated and Product Baselines</w:t>
      </w:r>
    </w:p>
    <w:p w:rsidR="006A4EEA" w:rsidRPr="009470C8" w:rsidRDefault="006A4EEA" w:rsidP="00556D78">
      <w:pPr>
        <w:pStyle w:val="Bullet"/>
        <w:numPr>
          <w:ilvl w:val="0"/>
          <w:numId w:val="37"/>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Ensure contractor and government control of FPC, Functional, Allocated and Product Baselines</w:t>
      </w:r>
    </w:p>
    <w:p w:rsidR="006A4EEA" w:rsidRPr="00D96ED4" w:rsidRDefault="006A4EEA" w:rsidP="00556D78">
      <w:pPr>
        <w:pStyle w:val="Bullet"/>
        <w:numPr>
          <w:ilvl w:val="0"/>
          <w:numId w:val="37"/>
        </w:numPr>
        <w:spacing w:before="0" w:after="120"/>
        <w:ind w:right="-720"/>
        <w:rPr>
          <w:rFonts w:asciiTheme="majorHAnsi" w:hAnsiTheme="majorHAnsi" w:cstheme="majorHAnsi"/>
          <w:lang w:val="vi-VN"/>
        </w:rPr>
      </w:pPr>
      <w:r w:rsidRPr="009470C8">
        <w:rPr>
          <w:rFonts w:asciiTheme="majorHAnsi" w:hAnsiTheme="majorHAnsi" w:cstheme="majorHAnsi"/>
          <w:sz w:val="24"/>
          <w:lang w:val="vi-VN"/>
        </w:rPr>
        <w:t>Provide training in the CM Process to the operating forces</w:t>
      </w:r>
      <w:r w:rsidRPr="00D96ED4">
        <w:rPr>
          <w:rFonts w:asciiTheme="majorHAnsi" w:hAnsiTheme="majorHAnsi" w:cstheme="majorHAnsi"/>
          <w:lang w:val="vi-VN"/>
        </w:rPr>
        <w:t>.</w:t>
      </w:r>
    </w:p>
    <w:p w:rsidR="006A4EEA" w:rsidRPr="00D96ED4" w:rsidRDefault="006A4EEA" w:rsidP="00556D78">
      <w:pPr>
        <w:pStyle w:val="Heading2"/>
        <w:numPr>
          <w:ilvl w:val="1"/>
          <w:numId w:val="6"/>
        </w:numPr>
        <w:tabs>
          <w:tab w:val="left" w:pos="540"/>
        </w:tabs>
        <w:spacing w:before="0" w:after="120"/>
        <w:rPr>
          <w:rFonts w:cstheme="majorHAnsi"/>
          <w:i w:val="0"/>
          <w:color w:val="1F3864" w:themeColor="accent5" w:themeShade="80"/>
          <w:sz w:val="32"/>
          <w:szCs w:val="32"/>
        </w:rPr>
      </w:pPr>
      <w:bookmarkStart w:id="507" w:name="_Toc376256972"/>
      <w:bookmarkStart w:id="508" w:name="_Toc376287043"/>
      <w:bookmarkStart w:id="509" w:name="_Toc376287403"/>
      <w:bookmarkStart w:id="510" w:name="_Toc376287522"/>
      <w:bookmarkStart w:id="511" w:name="_Toc376287741"/>
      <w:bookmarkStart w:id="512" w:name="_Toc376287972"/>
      <w:bookmarkStart w:id="513" w:name="_Toc376288645"/>
      <w:bookmarkStart w:id="514" w:name="_Toc376289052"/>
      <w:r w:rsidRPr="00D96ED4">
        <w:rPr>
          <w:rFonts w:cstheme="majorHAnsi"/>
          <w:i w:val="0"/>
          <w:color w:val="1F3864" w:themeColor="accent5" w:themeShade="80"/>
          <w:sz w:val="32"/>
          <w:szCs w:val="32"/>
        </w:rPr>
        <w:t>PROJECT UTILIZATION PHASE</w:t>
      </w:r>
      <w:bookmarkEnd w:id="507"/>
      <w:bookmarkEnd w:id="508"/>
      <w:bookmarkEnd w:id="509"/>
      <w:bookmarkEnd w:id="510"/>
      <w:bookmarkEnd w:id="511"/>
      <w:bookmarkEnd w:id="512"/>
      <w:bookmarkEnd w:id="513"/>
      <w:bookmarkEnd w:id="514"/>
    </w:p>
    <w:p w:rsidR="006A4EEA" w:rsidRPr="009470C8" w:rsidRDefault="006A4EEA" w:rsidP="009470C8">
      <w:pPr>
        <w:pStyle w:val="BodyText"/>
        <w:ind w:left="360" w:right="-630"/>
        <w:rPr>
          <w:rFonts w:asciiTheme="majorHAnsi" w:hAnsiTheme="majorHAnsi" w:cstheme="majorHAnsi"/>
          <w:b/>
          <w:bCs/>
          <w:i/>
          <w:iCs/>
          <w:color w:val="1F3864" w:themeColor="accent5" w:themeShade="80"/>
          <w:sz w:val="24"/>
          <w:lang w:val="vi-VN"/>
        </w:rPr>
      </w:pPr>
      <w:r w:rsidRPr="009470C8">
        <w:rPr>
          <w:rFonts w:asciiTheme="majorHAnsi" w:hAnsiTheme="majorHAnsi" w:cstheme="majorHAnsi"/>
          <w:b/>
          <w:bCs/>
          <w:i/>
          <w:iCs/>
          <w:color w:val="1F3864" w:themeColor="accent5" w:themeShade="80"/>
          <w:sz w:val="24"/>
          <w:lang w:val="vi-VN"/>
        </w:rPr>
        <w:t>Guidance</w:t>
      </w:r>
    </w:p>
    <w:p w:rsidR="006A4EEA" w:rsidRPr="009470C8" w:rsidRDefault="006A4EEA" w:rsidP="009470C8">
      <w:pPr>
        <w:pStyle w:val="BodyText"/>
        <w:ind w:left="360" w:right="-630"/>
        <w:rPr>
          <w:rFonts w:asciiTheme="majorHAnsi" w:hAnsiTheme="majorHAnsi" w:cstheme="majorHAnsi"/>
          <w:i/>
          <w:iCs/>
          <w:color w:val="1F3864" w:themeColor="accent5" w:themeShade="80"/>
          <w:sz w:val="24"/>
          <w:lang w:val="vi-VN"/>
        </w:rPr>
      </w:pPr>
      <w:r w:rsidRPr="009470C8">
        <w:rPr>
          <w:rFonts w:asciiTheme="majorHAnsi" w:hAnsiTheme="majorHAnsi" w:cstheme="majorHAnsi"/>
          <w:i/>
          <w:iCs/>
          <w:color w:val="1F3864" w:themeColor="accent5" w:themeShade="80"/>
          <w:sz w:val="24"/>
          <w:lang w:val="vi-VN"/>
        </w:rPr>
        <w:t>Individual projects must tailor this section to describe project activities derived from applicable standards and phasing consistent with the project’s PMP.</w:t>
      </w:r>
    </w:p>
    <w:p w:rsidR="006A4EEA" w:rsidRPr="009470C8" w:rsidRDefault="006A4EEA" w:rsidP="009470C8">
      <w:pPr>
        <w:spacing w:after="120"/>
        <w:ind w:left="360" w:right="-720"/>
        <w:rPr>
          <w:rFonts w:asciiTheme="majorHAnsi" w:hAnsiTheme="majorHAnsi" w:cstheme="majorHAnsi"/>
          <w:sz w:val="24"/>
          <w:lang w:val="vi-VN"/>
        </w:rPr>
      </w:pPr>
      <w:r w:rsidRPr="009470C8">
        <w:rPr>
          <w:rFonts w:asciiTheme="majorHAnsi" w:hAnsiTheme="majorHAnsi" w:cstheme="majorHAnsi"/>
          <w:sz w:val="24"/>
          <w:lang w:val="vi-VN"/>
        </w:rPr>
        <w:t>Objectives of the Utilization phase are listed below:</w:t>
      </w:r>
    </w:p>
    <w:p w:rsidR="006A4EEA" w:rsidRPr="009470C8" w:rsidRDefault="006A4EEA" w:rsidP="00556D78">
      <w:pPr>
        <w:pStyle w:val="Bullet"/>
        <w:numPr>
          <w:ilvl w:val="0"/>
          <w:numId w:val="38"/>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Ensure that the fielded system continues to provide the capabilities required to meet the identified mission need.</w:t>
      </w:r>
    </w:p>
    <w:p w:rsidR="006A4EEA" w:rsidRPr="009470C8" w:rsidRDefault="006A4EEA" w:rsidP="00556D78">
      <w:pPr>
        <w:pStyle w:val="Bullet"/>
        <w:numPr>
          <w:ilvl w:val="0"/>
          <w:numId w:val="38"/>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Identify shortcomings or deficiencies that must be corrected to improve performance.</w:t>
      </w:r>
    </w:p>
    <w:p w:rsidR="006A4EEA" w:rsidRPr="009470C8" w:rsidRDefault="006A4EEA" w:rsidP="009470C8">
      <w:pPr>
        <w:tabs>
          <w:tab w:val="left" w:pos="810"/>
        </w:tabs>
        <w:spacing w:after="120"/>
        <w:ind w:left="810" w:right="-720" w:hanging="540"/>
        <w:rPr>
          <w:rFonts w:asciiTheme="majorHAnsi" w:hAnsiTheme="majorHAnsi" w:cstheme="majorHAnsi"/>
          <w:sz w:val="24"/>
          <w:lang w:val="vi-VN"/>
        </w:rPr>
      </w:pPr>
      <w:r w:rsidRPr="009470C8">
        <w:rPr>
          <w:rFonts w:asciiTheme="majorHAnsi" w:hAnsiTheme="majorHAnsi" w:cstheme="majorHAnsi"/>
          <w:sz w:val="24"/>
          <w:lang w:val="vi-VN"/>
        </w:rPr>
        <w:t>CM activities are listed below:</w:t>
      </w:r>
    </w:p>
    <w:p w:rsidR="006A4EEA" w:rsidRPr="009470C8" w:rsidRDefault="006A4EEA" w:rsidP="00556D78">
      <w:pPr>
        <w:pStyle w:val="Bullet"/>
        <w:numPr>
          <w:ilvl w:val="0"/>
          <w:numId w:val="39"/>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Update the CCB charter, CM Plan(s), and the Functional, Allocated and Product Baselines.</w:t>
      </w:r>
    </w:p>
    <w:p w:rsidR="006A4EEA" w:rsidRPr="009470C8" w:rsidRDefault="006A4EEA" w:rsidP="00556D78">
      <w:pPr>
        <w:pStyle w:val="Bullet"/>
        <w:numPr>
          <w:ilvl w:val="0"/>
          <w:numId w:val="39"/>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Continue control and accounting of the FPC, and the Functional, Allocated and Product Baselines.</w:t>
      </w:r>
    </w:p>
    <w:p w:rsidR="006A4EEA" w:rsidRPr="009470C8" w:rsidRDefault="006A4EEA" w:rsidP="00556D78">
      <w:pPr>
        <w:pStyle w:val="Bullet"/>
        <w:numPr>
          <w:ilvl w:val="0"/>
          <w:numId w:val="39"/>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Participate in the conduct of audits as required.</w:t>
      </w:r>
    </w:p>
    <w:p w:rsidR="006A4EEA" w:rsidRPr="009470C8" w:rsidRDefault="006A4EEA" w:rsidP="00556D78">
      <w:pPr>
        <w:pStyle w:val="Bullet"/>
        <w:numPr>
          <w:ilvl w:val="0"/>
          <w:numId w:val="39"/>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Provide training in the CM Process to the operating forces.</w:t>
      </w:r>
    </w:p>
    <w:p w:rsidR="006A4EEA" w:rsidRPr="00D96ED4" w:rsidRDefault="006A4EEA" w:rsidP="00556D78">
      <w:pPr>
        <w:pStyle w:val="Heading2"/>
        <w:numPr>
          <w:ilvl w:val="1"/>
          <w:numId w:val="6"/>
        </w:numPr>
        <w:tabs>
          <w:tab w:val="left" w:pos="540"/>
        </w:tabs>
        <w:spacing w:before="0" w:after="120"/>
        <w:rPr>
          <w:rFonts w:cstheme="majorHAnsi"/>
          <w:i w:val="0"/>
          <w:color w:val="1F3864" w:themeColor="accent5" w:themeShade="80"/>
          <w:sz w:val="32"/>
          <w:szCs w:val="32"/>
        </w:rPr>
      </w:pPr>
      <w:bookmarkStart w:id="515" w:name="_Toc376256973"/>
      <w:bookmarkStart w:id="516" w:name="_Toc376287044"/>
      <w:bookmarkStart w:id="517" w:name="_Toc376287404"/>
      <w:bookmarkStart w:id="518" w:name="_Toc376287523"/>
      <w:bookmarkStart w:id="519" w:name="_Toc376287742"/>
      <w:bookmarkStart w:id="520" w:name="_Toc376287973"/>
      <w:bookmarkStart w:id="521" w:name="_Toc376288646"/>
      <w:bookmarkStart w:id="522" w:name="_Toc376289053"/>
      <w:r w:rsidRPr="00D96ED4">
        <w:rPr>
          <w:rFonts w:cstheme="majorHAnsi"/>
          <w:i w:val="0"/>
          <w:color w:val="1F3864" w:themeColor="accent5" w:themeShade="80"/>
          <w:sz w:val="32"/>
          <w:szCs w:val="32"/>
        </w:rPr>
        <w:t>PROJECT SUPPORT PHASE</w:t>
      </w:r>
      <w:bookmarkEnd w:id="515"/>
      <w:bookmarkEnd w:id="516"/>
      <w:bookmarkEnd w:id="517"/>
      <w:bookmarkEnd w:id="518"/>
      <w:bookmarkEnd w:id="519"/>
      <w:bookmarkEnd w:id="520"/>
      <w:bookmarkEnd w:id="521"/>
      <w:bookmarkEnd w:id="522"/>
    </w:p>
    <w:p w:rsidR="006A4EEA" w:rsidRPr="009470C8" w:rsidRDefault="006A4EEA" w:rsidP="009470C8">
      <w:pPr>
        <w:pStyle w:val="BodyText"/>
        <w:ind w:left="270" w:right="-630"/>
        <w:rPr>
          <w:rFonts w:asciiTheme="majorHAnsi" w:hAnsiTheme="majorHAnsi" w:cstheme="majorHAnsi"/>
          <w:b/>
          <w:bCs/>
          <w:i/>
          <w:iCs/>
          <w:color w:val="1F3864" w:themeColor="accent5" w:themeShade="80"/>
          <w:sz w:val="24"/>
          <w:lang w:val="vi-VN"/>
        </w:rPr>
      </w:pPr>
      <w:r w:rsidRPr="009470C8">
        <w:rPr>
          <w:rFonts w:asciiTheme="majorHAnsi" w:hAnsiTheme="majorHAnsi" w:cstheme="majorHAnsi"/>
          <w:b/>
          <w:bCs/>
          <w:i/>
          <w:iCs/>
          <w:color w:val="1F3864" w:themeColor="accent5" w:themeShade="80"/>
          <w:sz w:val="24"/>
          <w:lang w:val="vi-VN"/>
        </w:rPr>
        <w:t>Guidance</w:t>
      </w:r>
    </w:p>
    <w:p w:rsidR="006A4EEA" w:rsidRPr="009470C8" w:rsidRDefault="006A4EEA" w:rsidP="009470C8">
      <w:pPr>
        <w:pStyle w:val="BodyText"/>
        <w:ind w:left="270" w:right="-630"/>
        <w:rPr>
          <w:rFonts w:asciiTheme="majorHAnsi" w:hAnsiTheme="majorHAnsi" w:cstheme="majorHAnsi"/>
          <w:i/>
          <w:iCs/>
          <w:color w:val="1F3864" w:themeColor="accent5" w:themeShade="80"/>
          <w:sz w:val="24"/>
          <w:lang w:val="vi-VN"/>
        </w:rPr>
      </w:pPr>
      <w:r w:rsidRPr="009470C8">
        <w:rPr>
          <w:rFonts w:asciiTheme="majorHAnsi" w:hAnsiTheme="majorHAnsi" w:cstheme="majorHAnsi"/>
          <w:i/>
          <w:iCs/>
          <w:color w:val="1F3864" w:themeColor="accent5" w:themeShade="80"/>
          <w:sz w:val="24"/>
          <w:lang w:val="vi-VN"/>
        </w:rPr>
        <w:t>Individual projects must tailor this section to describe project activities derived from applicable standards and phasing consistent with the project’s PMP.</w:t>
      </w:r>
    </w:p>
    <w:p w:rsidR="006A4EEA" w:rsidRPr="009470C8" w:rsidRDefault="006A4EEA" w:rsidP="009470C8">
      <w:pPr>
        <w:spacing w:after="120"/>
        <w:ind w:left="360"/>
        <w:rPr>
          <w:rFonts w:asciiTheme="majorHAnsi" w:hAnsiTheme="majorHAnsi" w:cstheme="majorHAnsi"/>
          <w:sz w:val="24"/>
          <w:lang w:val="vi-VN"/>
        </w:rPr>
      </w:pPr>
      <w:r w:rsidRPr="009470C8">
        <w:rPr>
          <w:rFonts w:asciiTheme="majorHAnsi" w:hAnsiTheme="majorHAnsi" w:cstheme="majorHAnsi"/>
          <w:sz w:val="24"/>
          <w:lang w:val="vi-VN"/>
        </w:rPr>
        <w:t>Objectives of the Support phase are listed below:</w:t>
      </w:r>
    </w:p>
    <w:p w:rsidR="006A4EEA" w:rsidRPr="009470C8" w:rsidRDefault="006A4EEA" w:rsidP="00556D78">
      <w:pPr>
        <w:pStyle w:val="Bullet"/>
        <w:numPr>
          <w:ilvl w:val="0"/>
          <w:numId w:val="40"/>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lastRenderedPageBreak/>
        <w:t>Ensure that the fielded system receives the required logistics, maintenance and support services necessary to meet the identified mission need.</w:t>
      </w:r>
    </w:p>
    <w:p w:rsidR="006A4EEA" w:rsidRPr="009470C8" w:rsidRDefault="006A4EEA" w:rsidP="00556D78">
      <w:pPr>
        <w:pStyle w:val="Bullet"/>
        <w:numPr>
          <w:ilvl w:val="0"/>
          <w:numId w:val="40"/>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Make any updates necessary to reflect operational experience with the fielded system.</w:t>
      </w:r>
    </w:p>
    <w:p w:rsidR="006A4EEA" w:rsidRPr="009470C8" w:rsidRDefault="006A4EEA" w:rsidP="009470C8">
      <w:pPr>
        <w:spacing w:after="120"/>
        <w:ind w:left="360"/>
        <w:rPr>
          <w:rFonts w:asciiTheme="majorHAnsi" w:hAnsiTheme="majorHAnsi" w:cstheme="majorHAnsi"/>
          <w:sz w:val="24"/>
          <w:lang w:val="vi-VN"/>
        </w:rPr>
      </w:pPr>
      <w:r w:rsidRPr="009470C8">
        <w:rPr>
          <w:rFonts w:asciiTheme="majorHAnsi" w:hAnsiTheme="majorHAnsi" w:cstheme="majorHAnsi"/>
          <w:sz w:val="24"/>
          <w:lang w:val="vi-VN"/>
        </w:rPr>
        <w:t>CM activities are listed below:</w:t>
      </w:r>
    </w:p>
    <w:p w:rsidR="006A4EEA" w:rsidRPr="009470C8" w:rsidRDefault="006A4EEA" w:rsidP="00556D78">
      <w:pPr>
        <w:pStyle w:val="Bullet"/>
        <w:numPr>
          <w:ilvl w:val="0"/>
          <w:numId w:val="41"/>
        </w:numPr>
        <w:spacing w:before="0" w:after="120"/>
        <w:rPr>
          <w:rFonts w:asciiTheme="majorHAnsi" w:hAnsiTheme="majorHAnsi" w:cstheme="majorHAnsi"/>
          <w:sz w:val="24"/>
          <w:lang w:val="vi-VN"/>
        </w:rPr>
      </w:pPr>
      <w:r w:rsidRPr="009470C8">
        <w:rPr>
          <w:rFonts w:asciiTheme="majorHAnsi" w:hAnsiTheme="majorHAnsi" w:cstheme="majorHAnsi"/>
          <w:sz w:val="24"/>
          <w:lang w:val="vi-VN"/>
        </w:rPr>
        <w:t>Record changes to configuration items that are approved by the CCB</w:t>
      </w:r>
    </w:p>
    <w:p w:rsidR="006A4EEA" w:rsidRPr="009470C8" w:rsidRDefault="006A4EEA" w:rsidP="00556D78">
      <w:pPr>
        <w:pStyle w:val="Bullet"/>
        <w:numPr>
          <w:ilvl w:val="0"/>
          <w:numId w:val="41"/>
        </w:numPr>
        <w:spacing w:before="0" w:after="120"/>
        <w:rPr>
          <w:rFonts w:asciiTheme="majorHAnsi" w:hAnsiTheme="majorHAnsi" w:cstheme="majorHAnsi"/>
          <w:sz w:val="24"/>
          <w:lang w:val="vi-VN"/>
        </w:rPr>
      </w:pPr>
      <w:r w:rsidRPr="009470C8">
        <w:rPr>
          <w:rFonts w:asciiTheme="majorHAnsi" w:hAnsiTheme="majorHAnsi" w:cstheme="majorHAnsi"/>
          <w:sz w:val="24"/>
          <w:lang w:val="vi-VN"/>
        </w:rPr>
        <w:t>Update CSA records to reflect changes.</w:t>
      </w:r>
    </w:p>
    <w:p w:rsidR="006A4EEA" w:rsidRPr="00D96ED4" w:rsidRDefault="006A4EEA" w:rsidP="00556D78">
      <w:pPr>
        <w:pStyle w:val="Heading2"/>
        <w:numPr>
          <w:ilvl w:val="1"/>
          <w:numId w:val="6"/>
        </w:numPr>
        <w:tabs>
          <w:tab w:val="left" w:pos="540"/>
        </w:tabs>
        <w:spacing w:before="0" w:after="120"/>
        <w:rPr>
          <w:rFonts w:cstheme="majorHAnsi"/>
          <w:i w:val="0"/>
          <w:color w:val="1F3864" w:themeColor="accent5" w:themeShade="80"/>
          <w:sz w:val="32"/>
          <w:szCs w:val="32"/>
        </w:rPr>
      </w:pPr>
      <w:bookmarkStart w:id="523" w:name="_Toc376256974"/>
      <w:bookmarkStart w:id="524" w:name="_Toc376287045"/>
      <w:bookmarkStart w:id="525" w:name="_Toc376287405"/>
      <w:bookmarkStart w:id="526" w:name="_Toc376287524"/>
      <w:bookmarkStart w:id="527" w:name="_Toc376287743"/>
      <w:bookmarkStart w:id="528" w:name="_Toc376287974"/>
      <w:bookmarkStart w:id="529" w:name="_Toc376288647"/>
      <w:bookmarkStart w:id="530" w:name="_Toc376289054"/>
      <w:r w:rsidRPr="00D96ED4">
        <w:rPr>
          <w:rFonts w:cstheme="majorHAnsi"/>
          <w:i w:val="0"/>
          <w:color w:val="1F3864" w:themeColor="accent5" w:themeShade="80"/>
          <w:sz w:val="32"/>
          <w:szCs w:val="32"/>
        </w:rPr>
        <w:t>PROJECT RETIREMENT PHASE</w:t>
      </w:r>
      <w:bookmarkEnd w:id="523"/>
      <w:bookmarkEnd w:id="524"/>
      <w:bookmarkEnd w:id="525"/>
      <w:bookmarkEnd w:id="526"/>
      <w:bookmarkEnd w:id="527"/>
      <w:bookmarkEnd w:id="528"/>
      <w:bookmarkEnd w:id="529"/>
      <w:bookmarkEnd w:id="530"/>
    </w:p>
    <w:p w:rsidR="006A4EEA" w:rsidRPr="00803A4B" w:rsidRDefault="006A4EEA" w:rsidP="009470C8">
      <w:pPr>
        <w:pStyle w:val="BodyText"/>
        <w:ind w:left="360"/>
        <w:rPr>
          <w:rFonts w:asciiTheme="majorHAnsi" w:hAnsiTheme="majorHAnsi" w:cstheme="majorHAnsi"/>
          <w:b/>
          <w:bCs/>
          <w:i/>
          <w:iCs/>
          <w:color w:val="1F3864" w:themeColor="accent5" w:themeShade="80"/>
          <w:sz w:val="24"/>
          <w:lang w:val="vi-VN"/>
        </w:rPr>
      </w:pPr>
      <w:r w:rsidRPr="00803A4B">
        <w:rPr>
          <w:rFonts w:asciiTheme="majorHAnsi" w:hAnsiTheme="majorHAnsi" w:cstheme="majorHAnsi"/>
          <w:b/>
          <w:bCs/>
          <w:i/>
          <w:iCs/>
          <w:color w:val="1F3864" w:themeColor="accent5" w:themeShade="80"/>
          <w:sz w:val="24"/>
          <w:lang w:val="vi-VN"/>
        </w:rPr>
        <w:t>Guidance</w:t>
      </w:r>
    </w:p>
    <w:p w:rsidR="006A4EEA" w:rsidRPr="009470C8" w:rsidRDefault="006A4EEA" w:rsidP="009470C8">
      <w:pPr>
        <w:pStyle w:val="BodyText"/>
        <w:ind w:left="360" w:right="-720"/>
        <w:rPr>
          <w:rFonts w:asciiTheme="majorHAnsi" w:hAnsiTheme="majorHAnsi" w:cstheme="majorHAnsi"/>
          <w:i/>
          <w:iCs/>
          <w:color w:val="1F3864" w:themeColor="accent5" w:themeShade="80"/>
          <w:sz w:val="24"/>
          <w:lang w:val="vi-VN"/>
        </w:rPr>
      </w:pPr>
      <w:r w:rsidRPr="009470C8">
        <w:rPr>
          <w:rFonts w:asciiTheme="majorHAnsi" w:hAnsiTheme="majorHAnsi" w:cstheme="majorHAnsi"/>
          <w:i/>
          <w:iCs/>
          <w:color w:val="1F3864" w:themeColor="accent5" w:themeShade="80"/>
          <w:sz w:val="24"/>
          <w:lang w:val="vi-VN"/>
        </w:rPr>
        <w:t>Individual projects must tailor this section to describe development activities derived from applicable standards and phasing consistent with the project’s PMP.</w:t>
      </w:r>
    </w:p>
    <w:p w:rsidR="006A4EEA" w:rsidRPr="009470C8" w:rsidRDefault="006A4EEA" w:rsidP="009470C8">
      <w:pPr>
        <w:spacing w:after="120"/>
        <w:ind w:left="360" w:right="-630"/>
        <w:rPr>
          <w:rFonts w:asciiTheme="majorHAnsi" w:hAnsiTheme="majorHAnsi" w:cstheme="majorHAnsi"/>
          <w:sz w:val="24"/>
          <w:lang w:val="vi-VN"/>
        </w:rPr>
      </w:pPr>
      <w:r w:rsidRPr="009470C8">
        <w:rPr>
          <w:rFonts w:asciiTheme="majorHAnsi" w:hAnsiTheme="majorHAnsi" w:cstheme="majorHAnsi"/>
          <w:sz w:val="24"/>
          <w:lang w:val="vi-VN"/>
        </w:rPr>
        <w:t>Objectives of the Retirement phase are listed below:</w:t>
      </w:r>
    </w:p>
    <w:p w:rsidR="006A4EEA" w:rsidRPr="009470C8" w:rsidRDefault="006A4EEA" w:rsidP="00556D78">
      <w:pPr>
        <w:pStyle w:val="Bullet"/>
        <w:numPr>
          <w:ilvl w:val="0"/>
          <w:numId w:val="42"/>
        </w:numPr>
        <w:spacing w:before="0" w:after="120"/>
        <w:ind w:right="-630"/>
        <w:rPr>
          <w:rFonts w:asciiTheme="majorHAnsi" w:hAnsiTheme="majorHAnsi" w:cstheme="majorHAnsi"/>
          <w:sz w:val="24"/>
          <w:lang w:val="vi-VN"/>
        </w:rPr>
      </w:pPr>
      <w:r w:rsidRPr="009470C8">
        <w:rPr>
          <w:rFonts w:asciiTheme="majorHAnsi" w:hAnsiTheme="majorHAnsi" w:cstheme="majorHAnsi"/>
          <w:sz w:val="24"/>
          <w:lang w:val="vi-VN"/>
        </w:rPr>
        <w:t>Ensure that the fielded system materials are prepared for disposal in accordance with project requirements.</w:t>
      </w:r>
    </w:p>
    <w:p w:rsidR="006A4EEA" w:rsidRPr="009470C8" w:rsidRDefault="006A4EEA" w:rsidP="00556D78">
      <w:pPr>
        <w:pStyle w:val="Bullet"/>
        <w:numPr>
          <w:ilvl w:val="0"/>
          <w:numId w:val="42"/>
        </w:numPr>
        <w:spacing w:before="0" w:after="120"/>
        <w:ind w:right="-630"/>
        <w:rPr>
          <w:rFonts w:asciiTheme="majorHAnsi" w:hAnsiTheme="majorHAnsi" w:cstheme="majorHAnsi"/>
          <w:sz w:val="24"/>
          <w:lang w:val="vi-VN"/>
        </w:rPr>
      </w:pPr>
      <w:r w:rsidRPr="009470C8">
        <w:rPr>
          <w:rFonts w:asciiTheme="majorHAnsi" w:hAnsiTheme="majorHAnsi" w:cstheme="majorHAnsi"/>
          <w:sz w:val="24"/>
          <w:lang w:val="vi-VN"/>
        </w:rPr>
        <w:t>Identify, inventory and archive project records and records.</w:t>
      </w:r>
    </w:p>
    <w:p w:rsidR="006A4EEA" w:rsidRPr="009470C8" w:rsidRDefault="006A4EEA" w:rsidP="009470C8">
      <w:pPr>
        <w:spacing w:after="120"/>
        <w:ind w:left="360" w:right="-630"/>
        <w:rPr>
          <w:rFonts w:asciiTheme="majorHAnsi" w:hAnsiTheme="majorHAnsi" w:cstheme="majorHAnsi"/>
          <w:sz w:val="24"/>
          <w:lang w:val="vi-VN"/>
        </w:rPr>
      </w:pPr>
      <w:r w:rsidRPr="009470C8">
        <w:rPr>
          <w:rFonts w:asciiTheme="majorHAnsi" w:hAnsiTheme="majorHAnsi" w:cstheme="majorHAnsi"/>
          <w:sz w:val="24"/>
          <w:lang w:val="vi-VN"/>
        </w:rPr>
        <w:t>CM activities are listed below:</w:t>
      </w:r>
    </w:p>
    <w:p w:rsidR="006A4EEA" w:rsidRPr="009470C8" w:rsidRDefault="006A4EEA" w:rsidP="00556D78">
      <w:pPr>
        <w:pStyle w:val="Bullet"/>
        <w:numPr>
          <w:ilvl w:val="0"/>
          <w:numId w:val="43"/>
        </w:numPr>
        <w:spacing w:before="0" w:after="120"/>
        <w:ind w:right="-630"/>
        <w:rPr>
          <w:rFonts w:asciiTheme="majorHAnsi" w:hAnsiTheme="majorHAnsi" w:cstheme="majorHAnsi"/>
          <w:sz w:val="24"/>
          <w:lang w:val="vi-VN"/>
        </w:rPr>
      </w:pPr>
      <w:r w:rsidRPr="009470C8">
        <w:rPr>
          <w:rFonts w:asciiTheme="majorHAnsi" w:hAnsiTheme="majorHAnsi" w:cstheme="majorHAnsi"/>
          <w:sz w:val="24"/>
          <w:lang w:val="vi-VN"/>
        </w:rPr>
        <w:t>Ensure final configuration records reflect the retirement of the project configuration items.</w:t>
      </w:r>
    </w:p>
    <w:p w:rsidR="006A4EEA" w:rsidRPr="009470C8" w:rsidRDefault="006A4EEA" w:rsidP="00556D78">
      <w:pPr>
        <w:pStyle w:val="Bullet"/>
        <w:numPr>
          <w:ilvl w:val="0"/>
          <w:numId w:val="43"/>
        </w:numPr>
        <w:tabs>
          <w:tab w:val="clear" w:pos="720"/>
        </w:tabs>
        <w:spacing w:before="0" w:after="120"/>
        <w:ind w:right="-630"/>
        <w:rPr>
          <w:rFonts w:asciiTheme="majorHAnsi" w:hAnsiTheme="majorHAnsi" w:cstheme="majorHAnsi"/>
          <w:i/>
          <w:lang w:val="vi-VN"/>
        </w:rPr>
      </w:pPr>
      <w:r w:rsidRPr="009470C8">
        <w:rPr>
          <w:rFonts w:asciiTheme="majorHAnsi" w:hAnsiTheme="majorHAnsi" w:cstheme="majorHAnsi"/>
          <w:sz w:val="24"/>
          <w:lang w:val="vi-VN"/>
        </w:rPr>
        <w:t>Record transfer of retirement records, configuration items, and any supporting materials to storage or disposal as directed</w:t>
      </w:r>
      <w:r w:rsidRPr="009470C8">
        <w:rPr>
          <w:rFonts w:asciiTheme="majorHAnsi" w:hAnsiTheme="majorHAnsi" w:cstheme="majorHAnsi"/>
          <w:sz w:val="24"/>
        </w:rPr>
        <w:t>.</w:t>
      </w:r>
      <w:r w:rsidRPr="00D96ED4">
        <w:rPr>
          <w:rFonts w:asciiTheme="majorHAnsi" w:hAnsiTheme="majorHAnsi" w:cstheme="majorHAnsi"/>
          <w:i/>
          <w:lang w:val="vi-VN"/>
        </w:rPr>
        <w:br w:type="page"/>
      </w:r>
    </w:p>
    <w:p w:rsidR="006A4EEA" w:rsidRPr="00D96ED4" w:rsidRDefault="006A4EEA" w:rsidP="00981633">
      <w:pPr>
        <w:pStyle w:val="TOC1"/>
        <w:sectPr w:rsidR="006A4EEA" w:rsidRPr="00D96ED4">
          <w:headerReference w:type="even" r:id="rId29"/>
          <w:headerReference w:type="default" r:id="rId30"/>
          <w:footerReference w:type="even" r:id="rId31"/>
          <w:footerReference w:type="default" r:id="rId32"/>
          <w:pgSz w:w="12240" w:h="15840"/>
          <w:pgMar w:top="1728" w:right="1440" w:bottom="1440" w:left="1440" w:header="720" w:footer="720" w:gutter="0"/>
          <w:pgNumType w:start="1" w:chapStyle="1"/>
          <w:cols w:space="720"/>
        </w:sectPr>
      </w:pPr>
      <w:bookmarkStart w:id="531" w:name="_Toc336241451"/>
    </w:p>
    <w:p w:rsidR="006A4EEA" w:rsidRPr="00D96ED4" w:rsidRDefault="006A4EEA" w:rsidP="00556D78">
      <w:pPr>
        <w:pStyle w:val="Heading1"/>
        <w:numPr>
          <w:ilvl w:val="0"/>
          <w:numId w:val="6"/>
        </w:numPr>
        <w:spacing w:before="0" w:after="120"/>
        <w:ind w:left="360"/>
        <w:rPr>
          <w:rFonts w:cstheme="majorHAnsi"/>
          <w:color w:val="1F3864" w:themeColor="accent5" w:themeShade="80"/>
          <w:sz w:val="36"/>
          <w:szCs w:val="36"/>
        </w:rPr>
      </w:pPr>
      <w:bookmarkStart w:id="532" w:name="_Toc420218219"/>
      <w:bookmarkStart w:id="533" w:name="_Toc420219865"/>
      <w:bookmarkStart w:id="534" w:name="_Toc420221083"/>
      <w:bookmarkStart w:id="535" w:name="_Toc420286729"/>
      <w:bookmarkStart w:id="536" w:name="_Toc376256975"/>
      <w:bookmarkStart w:id="537" w:name="_Toc376287046"/>
      <w:bookmarkStart w:id="538" w:name="_Toc376287406"/>
      <w:bookmarkStart w:id="539" w:name="_Toc376287525"/>
      <w:bookmarkStart w:id="540" w:name="_Toc376287744"/>
      <w:bookmarkStart w:id="541" w:name="_Toc376287975"/>
      <w:bookmarkStart w:id="542" w:name="_Toc376288648"/>
      <w:bookmarkStart w:id="543" w:name="_Toc376289055"/>
      <w:r w:rsidRPr="00D96ED4">
        <w:rPr>
          <w:rFonts w:cstheme="majorHAnsi"/>
          <w:color w:val="1F3864" w:themeColor="accent5" w:themeShade="80"/>
          <w:sz w:val="36"/>
          <w:szCs w:val="36"/>
        </w:rPr>
        <w:lastRenderedPageBreak/>
        <w:t>DATA MANAGEMENT</w:t>
      </w:r>
      <w:bookmarkEnd w:id="531"/>
      <w:bookmarkEnd w:id="532"/>
      <w:bookmarkEnd w:id="533"/>
      <w:bookmarkEnd w:id="534"/>
      <w:bookmarkEnd w:id="535"/>
      <w:bookmarkEnd w:id="536"/>
      <w:bookmarkEnd w:id="537"/>
      <w:bookmarkEnd w:id="538"/>
      <w:bookmarkEnd w:id="539"/>
      <w:bookmarkEnd w:id="540"/>
      <w:bookmarkEnd w:id="541"/>
      <w:bookmarkEnd w:id="542"/>
      <w:bookmarkEnd w:id="543"/>
    </w:p>
    <w:p w:rsidR="006A4EEA" w:rsidRPr="009470C8" w:rsidRDefault="006A4EEA" w:rsidP="009470C8">
      <w:pPr>
        <w:numPr>
          <w:ilvl w:val="12"/>
          <w:numId w:val="0"/>
        </w:numPr>
        <w:spacing w:after="120"/>
        <w:ind w:right="-720"/>
        <w:rPr>
          <w:rFonts w:asciiTheme="majorHAnsi" w:hAnsiTheme="majorHAnsi" w:cstheme="majorHAnsi"/>
          <w:b/>
          <w:bCs/>
          <w:i/>
          <w:color w:val="1F3864" w:themeColor="accent5" w:themeShade="80"/>
          <w:sz w:val="24"/>
          <w:lang w:val="vi-VN"/>
        </w:rPr>
      </w:pPr>
      <w:r w:rsidRPr="009470C8">
        <w:rPr>
          <w:rFonts w:asciiTheme="majorHAnsi" w:hAnsiTheme="majorHAnsi" w:cstheme="majorHAnsi"/>
          <w:b/>
          <w:bCs/>
          <w:i/>
          <w:color w:val="1F3864" w:themeColor="accent5" w:themeShade="80"/>
          <w:sz w:val="24"/>
          <w:lang w:val="vi-VN"/>
        </w:rPr>
        <w:t>Guidance</w:t>
      </w:r>
    </w:p>
    <w:p w:rsidR="006A4EEA" w:rsidRPr="009470C8" w:rsidRDefault="006A4EEA" w:rsidP="009470C8">
      <w:pPr>
        <w:numPr>
          <w:ilvl w:val="12"/>
          <w:numId w:val="0"/>
        </w:numPr>
        <w:spacing w:after="120"/>
        <w:ind w:right="-720"/>
        <w:rPr>
          <w:rFonts w:asciiTheme="majorHAnsi" w:hAnsiTheme="majorHAnsi" w:cstheme="majorHAnsi"/>
          <w:i/>
          <w:color w:val="1F3864" w:themeColor="accent5" w:themeShade="80"/>
          <w:sz w:val="24"/>
          <w:lang w:val="vi-VN"/>
        </w:rPr>
      </w:pPr>
      <w:r w:rsidRPr="009470C8">
        <w:rPr>
          <w:rFonts w:asciiTheme="majorHAnsi" w:hAnsiTheme="majorHAnsi" w:cstheme="majorHAnsi"/>
          <w:i/>
          <w:color w:val="1F3864" w:themeColor="accent5" w:themeShade="80"/>
          <w:sz w:val="24"/>
          <w:lang w:val="vi-VN"/>
        </w:rPr>
        <w:t xml:space="preserve">Due to the growing complexity and volume of data, particularly digital data, a Data Management (DM) function that operates either separate from or within the CM Group may be needed.  DM typically has responsibility for receiving, maintaining, storing, retrieving, and archiving all project data, both hard copy and digital.  </w:t>
      </w:r>
    </w:p>
    <w:p w:rsidR="006A4EEA" w:rsidRPr="009470C8" w:rsidRDefault="006A4EEA" w:rsidP="009470C8">
      <w:pPr>
        <w:numPr>
          <w:ilvl w:val="12"/>
          <w:numId w:val="0"/>
        </w:numPr>
        <w:spacing w:after="120"/>
        <w:ind w:right="-720"/>
        <w:rPr>
          <w:rFonts w:asciiTheme="majorHAnsi" w:hAnsiTheme="majorHAnsi" w:cstheme="majorHAnsi"/>
          <w:i/>
          <w:color w:val="1F3864" w:themeColor="accent5" w:themeShade="80"/>
          <w:sz w:val="24"/>
          <w:lang w:val="vi-VN"/>
        </w:rPr>
      </w:pPr>
      <w:r w:rsidRPr="009470C8">
        <w:rPr>
          <w:rFonts w:asciiTheme="majorHAnsi" w:hAnsiTheme="majorHAnsi" w:cstheme="majorHAnsi"/>
          <w:i/>
          <w:color w:val="1F3864" w:themeColor="accent5" w:themeShade="80"/>
          <w:sz w:val="24"/>
          <w:lang w:val="vi-VN"/>
        </w:rPr>
        <w:t>This section should be used to address the handling, processing, storage, integrity, transfer, security, and maintenance of project technical data to ensure a repository is maintained for the project.  A "Project Library" would be established to maintain all technical data and correspondence related to the project.</w:t>
      </w:r>
    </w:p>
    <w:p w:rsidR="006A4EEA" w:rsidRPr="009470C8" w:rsidRDefault="006A4EEA" w:rsidP="009470C8">
      <w:pPr>
        <w:numPr>
          <w:ilvl w:val="12"/>
          <w:numId w:val="0"/>
        </w:numPr>
        <w:spacing w:after="120"/>
        <w:ind w:right="-720"/>
        <w:rPr>
          <w:rFonts w:asciiTheme="majorHAnsi" w:hAnsiTheme="majorHAnsi" w:cstheme="majorHAnsi"/>
          <w:sz w:val="24"/>
          <w:lang w:val="vi-VN"/>
        </w:rPr>
      </w:pPr>
      <w:r w:rsidRPr="009470C8">
        <w:rPr>
          <w:rFonts w:asciiTheme="majorHAnsi" w:hAnsiTheme="majorHAnsi" w:cstheme="majorHAnsi"/>
          <w:sz w:val="24"/>
          <w:lang w:val="vi-VN"/>
        </w:rPr>
        <w:t xml:space="preserve">The project has established a </w:t>
      </w:r>
      <w:r w:rsidRPr="009470C8">
        <w:rPr>
          <w:rFonts w:asciiTheme="majorHAnsi" w:hAnsiTheme="majorHAnsi" w:cstheme="majorHAnsi"/>
          <w:b/>
          <w:bCs/>
          <w:i/>
          <w:iCs/>
          <w:sz w:val="24"/>
          <w:lang w:val="vi-VN"/>
        </w:rPr>
        <w:t>Project Library or name of library</w:t>
      </w:r>
      <w:r w:rsidRPr="009470C8">
        <w:rPr>
          <w:rFonts w:asciiTheme="majorHAnsi" w:hAnsiTheme="majorHAnsi" w:cstheme="majorHAnsi"/>
          <w:sz w:val="24"/>
          <w:lang w:val="vi-VN"/>
        </w:rPr>
        <w:t xml:space="preserve"> to ensure a repository of technical data is maintained for the project.  This section describes the methods for processing, storage, integrity, transfer, security, and maintenance of CM technical data.</w:t>
      </w:r>
    </w:p>
    <w:p w:rsidR="006A4EEA" w:rsidRPr="009470C8" w:rsidRDefault="006A4EEA" w:rsidP="009470C8">
      <w:pPr>
        <w:keepNext/>
        <w:numPr>
          <w:ilvl w:val="12"/>
          <w:numId w:val="0"/>
        </w:numPr>
        <w:spacing w:after="120"/>
        <w:ind w:right="-720"/>
        <w:rPr>
          <w:rFonts w:asciiTheme="majorHAnsi" w:hAnsiTheme="majorHAnsi" w:cstheme="majorHAnsi"/>
          <w:sz w:val="24"/>
          <w:lang w:val="vi-VN"/>
        </w:rPr>
      </w:pPr>
      <w:r w:rsidRPr="009470C8">
        <w:rPr>
          <w:rFonts w:asciiTheme="majorHAnsi" w:hAnsiTheme="majorHAnsi" w:cstheme="majorHAnsi"/>
          <w:sz w:val="24"/>
          <w:lang w:val="vi-VN"/>
        </w:rPr>
        <w:t>Data management responsibilities are listed below:</w:t>
      </w:r>
    </w:p>
    <w:p w:rsidR="006A4EEA" w:rsidRPr="009470C8" w:rsidRDefault="006A4EEA" w:rsidP="00556D78">
      <w:pPr>
        <w:pStyle w:val="Bullet"/>
        <w:numPr>
          <w:ilvl w:val="0"/>
          <w:numId w:val="44"/>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 xml:space="preserve">Receive/obtain </w:t>
      </w:r>
      <w:r w:rsidRPr="009470C8">
        <w:rPr>
          <w:rFonts w:asciiTheme="majorHAnsi" w:hAnsiTheme="majorHAnsi" w:cstheme="majorHAnsi"/>
          <w:b/>
          <w:bCs/>
          <w:i/>
          <w:iCs/>
          <w:sz w:val="24"/>
          <w:lang w:val="vi-VN"/>
        </w:rPr>
        <w:t>project documents, software, or project technical data</w:t>
      </w:r>
      <w:r w:rsidRPr="009470C8">
        <w:rPr>
          <w:rFonts w:asciiTheme="majorHAnsi" w:hAnsiTheme="majorHAnsi" w:cstheme="majorHAnsi"/>
          <w:sz w:val="24"/>
          <w:lang w:val="vi-VN"/>
        </w:rPr>
        <w:t>.</w:t>
      </w:r>
    </w:p>
    <w:p w:rsidR="006A4EEA" w:rsidRPr="009470C8" w:rsidRDefault="006A4EEA" w:rsidP="00556D78">
      <w:pPr>
        <w:pStyle w:val="Bullet"/>
        <w:numPr>
          <w:ilvl w:val="0"/>
          <w:numId w:val="44"/>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Implement and apply the configuration identification scheme in accordance with Section 6 of this plan.</w:t>
      </w:r>
    </w:p>
    <w:p w:rsidR="006A4EEA" w:rsidRPr="009470C8" w:rsidRDefault="006A4EEA" w:rsidP="00556D78">
      <w:pPr>
        <w:pStyle w:val="Bullet"/>
        <w:numPr>
          <w:ilvl w:val="0"/>
          <w:numId w:val="44"/>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 xml:space="preserve">Catalogue the </w:t>
      </w:r>
      <w:r w:rsidRPr="009470C8">
        <w:rPr>
          <w:rFonts w:asciiTheme="majorHAnsi" w:hAnsiTheme="majorHAnsi" w:cstheme="majorHAnsi"/>
          <w:b/>
          <w:bCs/>
          <w:i/>
          <w:iCs/>
          <w:sz w:val="24"/>
          <w:lang w:val="vi-VN"/>
        </w:rPr>
        <w:t>project documents, software, or project technical data</w:t>
      </w:r>
      <w:r w:rsidRPr="009470C8">
        <w:rPr>
          <w:rFonts w:asciiTheme="majorHAnsi" w:hAnsiTheme="majorHAnsi" w:cstheme="majorHAnsi"/>
          <w:sz w:val="24"/>
          <w:lang w:val="vi-VN"/>
        </w:rPr>
        <w:t>.</w:t>
      </w:r>
    </w:p>
    <w:p w:rsidR="006A4EEA" w:rsidRPr="009470C8" w:rsidRDefault="006A4EEA" w:rsidP="00556D78">
      <w:pPr>
        <w:pStyle w:val="Bullet"/>
        <w:numPr>
          <w:ilvl w:val="0"/>
          <w:numId w:val="44"/>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 xml:space="preserve">Maintain </w:t>
      </w:r>
      <w:r w:rsidRPr="009470C8">
        <w:rPr>
          <w:rFonts w:asciiTheme="majorHAnsi" w:hAnsiTheme="majorHAnsi" w:cstheme="majorHAnsi"/>
          <w:b/>
          <w:bCs/>
          <w:i/>
          <w:iCs/>
          <w:sz w:val="24"/>
          <w:lang w:val="vi-VN"/>
        </w:rPr>
        <w:t>status records or database of project documents, software, or project technical data</w:t>
      </w:r>
      <w:r w:rsidRPr="009470C8">
        <w:rPr>
          <w:rFonts w:asciiTheme="majorHAnsi" w:hAnsiTheme="majorHAnsi" w:cstheme="majorHAnsi"/>
          <w:sz w:val="24"/>
          <w:lang w:val="vi-VN"/>
        </w:rPr>
        <w:t>.</w:t>
      </w:r>
    </w:p>
    <w:p w:rsidR="006A4EEA" w:rsidRPr="009470C8" w:rsidRDefault="006A4EEA" w:rsidP="00556D78">
      <w:pPr>
        <w:pStyle w:val="Bullet"/>
        <w:numPr>
          <w:ilvl w:val="0"/>
          <w:numId w:val="44"/>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Establish and maintain secured data access and control.</w:t>
      </w:r>
    </w:p>
    <w:p w:rsidR="006A4EEA" w:rsidRPr="009470C8" w:rsidRDefault="006A4EEA" w:rsidP="00556D78">
      <w:pPr>
        <w:pStyle w:val="Bullet"/>
        <w:numPr>
          <w:ilvl w:val="0"/>
          <w:numId w:val="44"/>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Provide change control.</w:t>
      </w:r>
    </w:p>
    <w:p w:rsidR="006A4EEA" w:rsidRPr="009470C8" w:rsidRDefault="006A4EEA" w:rsidP="00556D78">
      <w:pPr>
        <w:pStyle w:val="Bullet"/>
        <w:numPr>
          <w:ilvl w:val="0"/>
          <w:numId w:val="44"/>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Record changes to CIs and the reasons for the changes, as appropriate.</w:t>
      </w:r>
    </w:p>
    <w:p w:rsidR="006A4EEA" w:rsidRPr="009470C8" w:rsidRDefault="006A4EEA" w:rsidP="00556D78">
      <w:pPr>
        <w:pStyle w:val="Bullet"/>
        <w:numPr>
          <w:ilvl w:val="0"/>
          <w:numId w:val="44"/>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Provide distribution copies for project personnel or for outside distribution.</w:t>
      </w:r>
    </w:p>
    <w:p w:rsidR="006A4EEA" w:rsidRPr="009470C8" w:rsidRDefault="006A4EEA" w:rsidP="00556D78">
      <w:pPr>
        <w:pStyle w:val="Bullet"/>
        <w:numPr>
          <w:ilvl w:val="0"/>
          <w:numId w:val="44"/>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Maintain review comments or files, and forward comments to document originators.</w:t>
      </w:r>
    </w:p>
    <w:p w:rsidR="006A4EEA" w:rsidRPr="009470C8" w:rsidRDefault="006A4EEA" w:rsidP="00556D78">
      <w:pPr>
        <w:pStyle w:val="Bullet"/>
        <w:numPr>
          <w:ilvl w:val="0"/>
          <w:numId w:val="44"/>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Prepare and distribute status and inventory reports.</w:t>
      </w:r>
    </w:p>
    <w:p w:rsidR="006A4EEA" w:rsidRPr="009470C8" w:rsidRDefault="006A4EEA" w:rsidP="00556D78">
      <w:pPr>
        <w:pStyle w:val="Bullet"/>
        <w:numPr>
          <w:ilvl w:val="0"/>
          <w:numId w:val="44"/>
        </w:numPr>
        <w:spacing w:before="0" w:after="120"/>
        <w:ind w:right="-720"/>
        <w:rPr>
          <w:rFonts w:asciiTheme="majorHAnsi" w:hAnsiTheme="majorHAnsi" w:cstheme="majorHAnsi"/>
          <w:sz w:val="24"/>
          <w:lang w:val="vi-VN"/>
        </w:rPr>
      </w:pPr>
      <w:r w:rsidRPr="009470C8">
        <w:rPr>
          <w:rFonts w:asciiTheme="majorHAnsi" w:hAnsiTheme="majorHAnsi" w:cstheme="majorHAnsi"/>
          <w:sz w:val="24"/>
          <w:lang w:val="vi-VN"/>
        </w:rPr>
        <w:t xml:space="preserve">Archive </w:t>
      </w:r>
      <w:r w:rsidRPr="009470C8">
        <w:rPr>
          <w:rFonts w:asciiTheme="majorHAnsi" w:hAnsiTheme="majorHAnsi" w:cstheme="majorHAnsi"/>
          <w:b/>
          <w:bCs/>
          <w:i/>
          <w:iCs/>
          <w:sz w:val="24"/>
          <w:lang w:val="vi-VN"/>
        </w:rPr>
        <w:t>project documents, software, or project technical data</w:t>
      </w:r>
      <w:r w:rsidRPr="009470C8">
        <w:rPr>
          <w:rFonts w:asciiTheme="majorHAnsi" w:hAnsiTheme="majorHAnsi" w:cstheme="majorHAnsi"/>
          <w:sz w:val="24"/>
          <w:lang w:val="vi-VN"/>
        </w:rPr>
        <w:t>.</w:t>
      </w:r>
    </w:p>
    <w:p w:rsidR="006A4EEA" w:rsidRPr="00D96ED4" w:rsidRDefault="006A4EEA" w:rsidP="00556D78">
      <w:pPr>
        <w:pStyle w:val="Bullet"/>
        <w:numPr>
          <w:ilvl w:val="0"/>
          <w:numId w:val="44"/>
        </w:numPr>
        <w:spacing w:before="0" w:after="120"/>
        <w:ind w:right="-720"/>
        <w:rPr>
          <w:rFonts w:asciiTheme="majorHAnsi" w:hAnsiTheme="majorHAnsi" w:cstheme="majorHAnsi"/>
          <w:lang w:val="vi-VN"/>
        </w:rPr>
      </w:pPr>
      <w:r w:rsidRPr="009470C8">
        <w:rPr>
          <w:rFonts w:asciiTheme="majorHAnsi" w:hAnsiTheme="majorHAnsi" w:cstheme="majorHAnsi"/>
          <w:sz w:val="24"/>
          <w:lang w:val="vi-VN"/>
        </w:rPr>
        <w:t xml:space="preserve">Track </w:t>
      </w:r>
      <w:r w:rsidRPr="009470C8">
        <w:rPr>
          <w:rFonts w:asciiTheme="majorHAnsi" w:hAnsiTheme="majorHAnsi" w:cstheme="majorHAnsi"/>
          <w:b/>
          <w:bCs/>
          <w:i/>
          <w:iCs/>
          <w:sz w:val="24"/>
          <w:lang w:val="vi-VN"/>
        </w:rPr>
        <w:t>project documents, software, or project technical data</w:t>
      </w:r>
      <w:r w:rsidRPr="009470C8">
        <w:rPr>
          <w:rFonts w:asciiTheme="majorHAnsi" w:hAnsiTheme="majorHAnsi" w:cstheme="majorHAnsi"/>
          <w:sz w:val="24"/>
          <w:lang w:val="vi-VN"/>
        </w:rPr>
        <w:t xml:space="preserve"> requiring response or action</w:t>
      </w:r>
      <w:r w:rsidRPr="00D96ED4">
        <w:rPr>
          <w:rFonts w:asciiTheme="majorHAnsi" w:hAnsiTheme="majorHAnsi" w:cstheme="majorHAnsi"/>
          <w:lang w:val="vi-VN"/>
        </w:rPr>
        <w:t>.</w:t>
      </w:r>
    </w:p>
    <w:p w:rsidR="006A4EEA" w:rsidRPr="00D96ED4" w:rsidRDefault="006A4EEA" w:rsidP="00556D78">
      <w:pPr>
        <w:pStyle w:val="Heading2"/>
        <w:numPr>
          <w:ilvl w:val="1"/>
          <w:numId w:val="6"/>
        </w:numPr>
        <w:tabs>
          <w:tab w:val="left" w:pos="540"/>
        </w:tabs>
        <w:spacing w:before="0" w:after="120"/>
        <w:rPr>
          <w:rFonts w:cstheme="majorHAnsi"/>
          <w:i w:val="0"/>
          <w:color w:val="1F3864" w:themeColor="accent5" w:themeShade="80"/>
          <w:sz w:val="32"/>
          <w:szCs w:val="32"/>
        </w:rPr>
      </w:pPr>
      <w:bookmarkStart w:id="544" w:name="_Toc336241452"/>
      <w:bookmarkStart w:id="545" w:name="_Toc417290797"/>
      <w:bookmarkStart w:id="546" w:name="_Toc419168499"/>
      <w:bookmarkStart w:id="547" w:name="_Toc419168594"/>
      <w:bookmarkStart w:id="548" w:name="_Toc420218220"/>
      <w:bookmarkStart w:id="549" w:name="_Toc420219866"/>
      <w:bookmarkStart w:id="550" w:name="_Toc420221084"/>
      <w:bookmarkStart w:id="551" w:name="_Toc420286730"/>
      <w:bookmarkStart w:id="552" w:name="_Toc376256976"/>
      <w:bookmarkStart w:id="553" w:name="_Toc376287047"/>
      <w:bookmarkStart w:id="554" w:name="_Toc376287407"/>
      <w:bookmarkStart w:id="555" w:name="_Toc376287526"/>
      <w:bookmarkStart w:id="556" w:name="_Toc376287745"/>
      <w:bookmarkStart w:id="557" w:name="_Toc376287976"/>
      <w:bookmarkStart w:id="558" w:name="_Toc376288649"/>
      <w:bookmarkStart w:id="559" w:name="_Toc376289056"/>
      <w:r w:rsidRPr="00D96ED4">
        <w:rPr>
          <w:rFonts w:cstheme="majorHAnsi"/>
          <w:i w:val="0"/>
          <w:color w:val="1F3864" w:themeColor="accent5" w:themeShade="80"/>
          <w:sz w:val="32"/>
          <w:szCs w:val="32"/>
        </w:rPr>
        <w:t>DIGITAL DATA IDENTIFICATION</w:t>
      </w:r>
      <w:bookmarkEnd w:id="552"/>
      <w:bookmarkEnd w:id="553"/>
      <w:bookmarkEnd w:id="554"/>
      <w:bookmarkEnd w:id="555"/>
      <w:bookmarkEnd w:id="556"/>
      <w:bookmarkEnd w:id="557"/>
      <w:bookmarkEnd w:id="558"/>
      <w:bookmarkEnd w:id="559"/>
      <w:r w:rsidRPr="00D96ED4">
        <w:rPr>
          <w:rFonts w:cstheme="majorHAnsi"/>
          <w:i w:val="0"/>
          <w:color w:val="1F3864" w:themeColor="accent5" w:themeShade="80"/>
          <w:sz w:val="32"/>
          <w:szCs w:val="32"/>
        </w:rPr>
        <w:t xml:space="preserve"> </w:t>
      </w:r>
    </w:p>
    <w:p w:rsidR="006A4EEA" w:rsidRPr="009470C8" w:rsidRDefault="006A4EEA" w:rsidP="009470C8">
      <w:pPr>
        <w:spacing w:after="120"/>
        <w:ind w:left="360" w:right="-720"/>
        <w:rPr>
          <w:rFonts w:asciiTheme="majorHAnsi" w:hAnsiTheme="majorHAnsi" w:cstheme="majorHAnsi"/>
          <w:b/>
          <w:bCs/>
          <w:i/>
          <w:iCs/>
          <w:sz w:val="24"/>
          <w:lang w:val="vi-VN"/>
        </w:rPr>
      </w:pPr>
      <w:r w:rsidRPr="009470C8">
        <w:rPr>
          <w:rFonts w:asciiTheme="majorHAnsi" w:hAnsiTheme="majorHAnsi" w:cstheme="majorHAnsi"/>
          <w:sz w:val="24"/>
          <w:lang w:val="vi-VN"/>
        </w:rPr>
        <w:t xml:space="preserve">The DM Group provides configuration identification to digital data files to differentiate between similar files, and to maintain traceability to specific product configuration and document representations.  DM applies the guidelines of </w:t>
      </w:r>
      <w:r w:rsidRPr="009470C8">
        <w:rPr>
          <w:rFonts w:asciiTheme="majorHAnsi" w:hAnsiTheme="majorHAnsi" w:cstheme="majorHAnsi"/>
          <w:b/>
          <w:bCs/>
          <w:i/>
          <w:iCs/>
          <w:sz w:val="24"/>
          <w:lang w:val="vi-VN"/>
        </w:rPr>
        <w:t>cite the guideline;</w:t>
      </w:r>
      <w:r w:rsidRPr="009470C8">
        <w:rPr>
          <w:rFonts w:asciiTheme="majorHAnsi" w:hAnsiTheme="majorHAnsi" w:cstheme="majorHAnsi"/>
          <w:sz w:val="24"/>
          <w:lang w:val="vi-VN"/>
        </w:rPr>
        <w:t xml:space="preserve"> to implement digital data identification.  </w:t>
      </w:r>
      <w:r w:rsidRPr="009470C8">
        <w:rPr>
          <w:rFonts w:asciiTheme="majorHAnsi" w:hAnsiTheme="majorHAnsi" w:cstheme="majorHAnsi"/>
          <w:b/>
          <w:bCs/>
          <w:i/>
          <w:iCs/>
          <w:sz w:val="24"/>
          <w:lang w:val="vi-VN"/>
        </w:rPr>
        <w:t>Describe the implementation method here.</w:t>
      </w:r>
    </w:p>
    <w:p w:rsidR="006A4EEA" w:rsidRPr="00D96ED4" w:rsidRDefault="009470C8" w:rsidP="00556D78">
      <w:pPr>
        <w:pStyle w:val="Heading2"/>
        <w:numPr>
          <w:ilvl w:val="1"/>
          <w:numId w:val="6"/>
        </w:numPr>
        <w:tabs>
          <w:tab w:val="left" w:pos="540"/>
        </w:tabs>
        <w:spacing w:before="0" w:after="120"/>
        <w:rPr>
          <w:rFonts w:cstheme="majorHAnsi"/>
          <w:i w:val="0"/>
          <w:color w:val="1F3864" w:themeColor="accent5" w:themeShade="80"/>
          <w:sz w:val="32"/>
          <w:szCs w:val="32"/>
        </w:rPr>
      </w:pPr>
      <w:bookmarkStart w:id="560" w:name="_Toc376256977"/>
      <w:bookmarkStart w:id="561" w:name="_Toc376287048"/>
      <w:bookmarkStart w:id="562" w:name="_Toc376287408"/>
      <w:bookmarkStart w:id="563" w:name="_Toc376287527"/>
      <w:bookmarkStart w:id="564" w:name="_Toc376287746"/>
      <w:bookmarkStart w:id="565" w:name="_Toc376287977"/>
      <w:bookmarkStart w:id="566" w:name="_Toc376288650"/>
      <w:bookmarkStart w:id="567" w:name="_Toc376289057"/>
      <w:r w:rsidRPr="00D96ED4">
        <w:rPr>
          <w:rFonts w:cstheme="majorHAnsi"/>
          <w:i w:val="0"/>
          <w:color w:val="1F3864" w:themeColor="accent5" w:themeShade="80"/>
          <w:sz w:val="32"/>
          <w:szCs w:val="32"/>
        </w:rPr>
        <w:lastRenderedPageBreak/>
        <w:t>DATA STATUS LEVEL MANAGEMENT</w:t>
      </w:r>
      <w:bookmarkEnd w:id="560"/>
      <w:bookmarkEnd w:id="561"/>
      <w:bookmarkEnd w:id="562"/>
      <w:bookmarkEnd w:id="563"/>
      <w:bookmarkEnd w:id="564"/>
      <w:bookmarkEnd w:id="565"/>
      <w:bookmarkEnd w:id="566"/>
      <w:bookmarkEnd w:id="567"/>
      <w:r w:rsidRPr="00D96ED4">
        <w:rPr>
          <w:rFonts w:cstheme="majorHAnsi"/>
          <w:i w:val="0"/>
          <w:color w:val="1F3864" w:themeColor="accent5" w:themeShade="80"/>
          <w:sz w:val="32"/>
          <w:szCs w:val="32"/>
        </w:rPr>
        <w:t xml:space="preserve"> </w:t>
      </w:r>
    </w:p>
    <w:p w:rsidR="006A4EEA" w:rsidRPr="009470C8" w:rsidRDefault="006A4EEA" w:rsidP="009470C8">
      <w:pPr>
        <w:pStyle w:val="Figuretext-L"/>
        <w:spacing w:before="0" w:after="120"/>
        <w:ind w:left="360" w:right="-630"/>
        <w:rPr>
          <w:rFonts w:asciiTheme="majorHAnsi" w:hAnsiTheme="majorHAnsi" w:cstheme="majorHAnsi"/>
          <w:sz w:val="24"/>
          <w:lang w:val="vi-VN"/>
        </w:rPr>
      </w:pPr>
      <w:r w:rsidRPr="009470C8">
        <w:rPr>
          <w:rFonts w:asciiTheme="majorHAnsi" w:hAnsiTheme="majorHAnsi" w:cstheme="majorHAnsi"/>
          <w:sz w:val="24"/>
          <w:lang w:val="vi-VN"/>
        </w:rPr>
        <w:t>The DM Group implements rules for establishing and maintaining data status level management, as listed below:</w:t>
      </w:r>
    </w:p>
    <w:p w:rsidR="006A4EEA" w:rsidRPr="009470C8" w:rsidRDefault="006A4EEA" w:rsidP="00556D78">
      <w:pPr>
        <w:pStyle w:val="Figuretext-L"/>
        <w:numPr>
          <w:ilvl w:val="0"/>
          <w:numId w:val="45"/>
        </w:numPr>
        <w:spacing w:before="0" w:after="120"/>
        <w:ind w:right="-630"/>
        <w:rPr>
          <w:rFonts w:asciiTheme="majorHAnsi" w:hAnsiTheme="majorHAnsi" w:cstheme="majorHAnsi"/>
          <w:sz w:val="24"/>
          <w:lang w:val="vi-VN"/>
        </w:rPr>
      </w:pPr>
      <w:r w:rsidRPr="009470C8">
        <w:rPr>
          <w:rFonts w:asciiTheme="majorHAnsi" w:hAnsiTheme="majorHAnsi" w:cstheme="majorHAnsi"/>
          <w:sz w:val="24"/>
          <w:lang w:val="vi-VN"/>
        </w:rPr>
        <w:t>Version/revision identification</w:t>
      </w:r>
    </w:p>
    <w:p w:rsidR="006A4EEA" w:rsidRPr="009470C8" w:rsidRDefault="006A4EEA" w:rsidP="00556D78">
      <w:pPr>
        <w:pStyle w:val="Figuretext-L"/>
        <w:numPr>
          <w:ilvl w:val="0"/>
          <w:numId w:val="45"/>
        </w:numPr>
        <w:spacing w:before="0" w:after="120"/>
        <w:ind w:right="-630"/>
        <w:rPr>
          <w:rFonts w:asciiTheme="majorHAnsi" w:hAnsiTheme="majorHAnsi" w:cstheme="majorHAnsi"/>
          <w:sz w:val="24"/>
          <w:lang w:val="vi-VN"/>
        </w:rPr>
      </w:pPr>
      <w:r w:rsidRPr="009470C8">
        <w:rPr>
          <w:rFonts w:asciiTheme="majorHAnsi" w:hAnsiTheme="majorHAnsi" w:cstheme="majorHAnsi"/>
          <w:sz w:val="24"/>
          <w:lang w:val="vi-VN"/>
        </w:rPr>
        <w:t>Data format and application software operability</w:t>
      </w:r>
    </w:p>
    <w:p w:rsidR="006A4EEA" w:rsidRPr="009470C8" w:rsidRDefault="006A4EEA" w:rsidP="00556D78">
      <w:pPr>
        <w:pStyle w:val="Figuretext-L"/>
        <w:numPr>
          <w:ilvl w:val="0"/>
          <w:numId w:val="45"/>
        </w:numPr>
        <w:spacing w:before="0" w:after="120"/>
        <w:ind w:right="-630"/>
        <w:rPr>
          <w:rFonts w:asciiTheme="majorHAnsi" w:hAnsiTheme="majorHAnsi" w:cstheme="majorHAnsi"/>
          <w:sz w:val="24"/>
          <w:lang w:val="vi-VN"/>
        </w:rPr>
      </w:pPr>
      <w:r w:rsidRPr="009470C8">
        <w:rPr>
          <w:rFonts w:asciiTheme="majorHAnsi" w:hAnsiTheme="majorHAnsi" w:cstheme="majorHAnsi"/>
          <w:sz w:val="24"/>
          <w:lang w:val="vi-VN"/>
        </w:rPr>
        <w:t>Conditions for access to data</w:t>
      </w:r>
    </w:p>
    <w:p w:rsidR="006A4EEA" w:rsidRPr="009470C8" w:rsidRDefault="006A4EEA" w:rsidP="00556D78">
      <w:pPr>
        <w:pStyle w:val="Figuretext-L"/>
        <w:numPr>
          <w:ilvl w:val="0"/>
          <w:numId w:val="45"/>
        </w:numPr>
        <w:spacing w:before="0" w:after="120"/>
        <w:ind w:right="-630"/>
        <w:rPr>
          <w:rFonts w:asciiTheme="majorHAnsi" w:hAnsiTheme="majorHAnsi" w:cstheme="majorHAnsi"/>
          <w:sz w:val="24"/>
          <w:lang w:val="vi-VN"/>
        </w:rPr>
      </w:pPr>
      <w:r w:rsidRPr="009470C8">
        <w:rPr>
          <w:rFonts w:asciiTheme="majorHAnsi" w:hAnsiTheme="majorHAnsi" w:cstheme="majorHAnsi"/>
          <w:sz w:val="24"/>
          <w:lang w:val="vi-VN"/>
        </w:rPr>
        <w:t xml:space="preserve">Identification of groups and/or persons authorized access </w:t>
      </w:r>
    </w:p>
    <w:p w:rsidR="006A4EEA" w:rsidRPr="009470C8" w:rsidRDefault="006A4EEA" w:rsidP="00556D78">
      <w:pPr>
        <w:pStyle w:val="Figuretext-L"/>
        <w:numPr>
          <w:ilvl w:val="0"/>
          <w:numId w:val="45"/>
        </w:numPr>
        <w:spacing w:before="0" w:after="120"/>
        <w:ind w:right="-630"/>
        <w:rPr>
          <w:rFonts w:asciiTheme="majorHAnsi" w:hAnsiTheme="majorHAnsi" w:cstheme="majorHAnsi"/>
          <w:sz w:val="24"/>
          <w:lang w:val="vi-VN"/>
        </w:rPr>
      </w:pPr>
      <w:r w:rsidRPr="009470C8">
        <w:rPr>
          <w:rFonts w:asciiTheme="majorHAnsi" w:hAnsiTheme="majorHAnsi" w:cstheme="majorHAnsi"/>
          <w:sz w:val="24"/>
          <w:lang w:val="vi-VN"/>
        </w:rPr>
        <w:t>Methods and requirements for approval of data</w:t>
      </w:r>
    </w:p>
    <w:p w:rsidR="006A4EEA" w:rsidRPr="009470C8" w:rsidRDefault="006A4EEA" w:rsidP="00556D78">
      <w:pPr>
        <w:pStyle w:val="Figuretext-L"/>
        <w:numPr>
          <w:ilvl w:val="0"/>
          <w:numId w:val="45"/>
        </w:numPr>
        <w:spacing w:before="0" w:after="120"/>
        <w:ind w:right="-630"/>
        <w:rPr>
          <w:rFonts w:asciiTheme="majorHAnsi" w:hAnsiTheme="majorHAnsi" w:cstheme="majorHAnsi"/>
          <w:sz w:val="24"/>
          <w:lang w:val="vi-VN"/>
        </w:rPr>
      </w:pPr>
      <w:r w:rsidRPr="009470C8">
        <w:rPr>
          <w:rFonts w:asciiTheme="majorHAnsi" w:hAnsiTheme="majorHAnsi" w:cstheme="majorHAnsi"/>
          <w:sz w:val="24"/>
          <w:lang w:val="vi-VN"/>
        </w:rPr>
        <w:t>Archiving rules for data/documents.</w:t>
      </w:r>
    </w:p>
    <w:p w:rsidR="006A4EEA" w:rsidRPr="009470C8" w:rsidRDefault="006A4EEA" w:rsidP="00556D78">
      <w:pPr>
        <w:pStyle w:val="ListParagraph"/>
        <w:numPr>
          <w:ilvl w:val="0"/>
          <w:numId w:val="45"/>
        </w:numPr>
        <w:spacing w:after="120"/>
        <w:ind w:right="-630"/>
        <w:rPr>
          <w:rFonts w:asciiTheme="majorHAnsi" w:hAnsiTheme="majorHAnsi" w:cstheme="majorHAnsi"/>
          <w:b/>
          <w:bCs/>
          <w:i/>
          <w:iCs/>
          <w:sz w:val="24"/>
          <w:lang w:val="vi-VN"/>
        </w:rPr>
      </w:pPr>
      <w:r w:rsidRPr="009470C8">
        <w:rPr>
          <w:rFonts w:asciiTheme="majorHAnsi" w:hAnsiTheme="majorHAnsi" w:cstheme="majorHAnsi"/>
          <w:sz w:val="24"/>
          <w:lang w:val="vi-VN"/>
        </w:rPr>
        <w:t xml:space="preserve">DM applies the guidelines of </w:t>
      </w:r>
      <w:r w:rsidRPr="009470C8">
        <w:rPr>
          <w:rFonts w:asciiTheme="majorHAnsi" w:hAnsiTheme="majorHAnsi" w:cstheme="majorHAnsi"/>
          <w:b/>
          <w:bCs/>
          <w:i/>
          <w:iCs/>
          <w:sz w:val="24"/>
          <w:lang w:val="vi-VN"/>
        </w:rPr>
        <w:t>cite the guideline,</w:t>
      </w:r>
      <w:r w:rsidRPr="009470C8">
        <w:rPr>
          <w:rFonts w:asciiTheme="majorHAnsi" w:hAnsiTheme="majorHAnsi" w:cstheme="majorHAnsi"/>
          <w:sz w:val="24"/>
          <w:lang w:val="vi-VN"/>
        </w:rPr>
        <w:t xml:space="preserve"> to implement data status level management.  </w:t>
      </w:r>
      <w:r w:rsidRPr="009470C8">
        <w:rPr>
          <w:rFonts w:asciiTheme="majorHAnsi" w:hAnsiTheme="majorHAnsi" w:cstheme="majorHAnsi"/>
          <w:b/>
          <w:bCs/>
          <w:i/>
          <w:iCs/>
          <w:sz w:val="24"/>
          <w:lang w:val="vi-VN"/>
        </w:rPr>
        <w:t>Describe the implementation method here.</w:t>
      </w:r>
    </w:p>
    <w:p w:rsidR="006A4EEA" w:rsidRPr="009470C8" w:rsidRDefault="006A4EEA" w:rsidP="00556D78">
      <w:pPr>
        <w:pStyle w:val="Heading2"/>
        <w:numPr>
          <w:ilvl w:val="1"/>
          <w:numId w:val="6"/>
        </w:numPr>
        <w:tabs>
          <w:tab w:val="left" w:pos="540"/>
          <w:tab w:val="left" w:pos="8550"/>
        </w:tabs>
        <w:spacing w:before="0" w:after="120"/>
        <w:ind w:right="-720"/>
        <w:rPr>
          <w:rFonts w:cstheme="majorHAnsi"/>
          <w:i w:val="0"/>
          <w:color w:val="1F3864" w:themeColor="accent5" w:themeShade="80"/>
          <w:sz w:val="32"/>
          <w:szCs w:val="32"/>
        </w:rPr>
      </w:pPr>
      <w:bookmarkStart w:id="568" w:name="_Toc376256978"/>
      <w:bookmarkStart w:id="569" w:name="_Toc376287049"/>
      <w:bookmarkStart w:id="570" w:name="_Toc376287409"/>
      <w:bookmarkStart w:id="571" w:name="_Toc376287528"/>
      <w:bookmarkStart w:id="572" w:name="_Toc376287747"/>
      <w:bookmarkStart w:id="573" w:name="_Toc376287978"/>
      <w:bookmarkStart w:id="574" w:name="_Toc376288651"/>
      <w:bookmarkStart w:id="575" w:name="_Toc376289058"/>
      <w:r w:rsidRPr="00D96ED4">
        <w:rPr>
          <w:rFonts w:cstheme="majorHAnsi"/>
          <w:i w:val="0"/>
          <w:color w:val="1F3864" w:themeColor="accent5" w:themeShade="80"/>
          <w:sz w:val="32"/>
          <w:szCs w:val="32"/>
        </w:rPr>
        <w:t>MAINTENANCE OF DATA AND PRODUCT CONFIGURATION RELATIONSHIPS</w:t>
      </w:r>
      <w:bookmarkEnd w:id="568"/>
      <w:bookmarkEnd w:id="569"/>
      <w:bookmarkEnd w:id="570"/>
      <w:bookmarkEnd w:id="571"/>
      <w:bookmarkEnd w:id="572"/>
      <w:bookmarkEnd w:id="573"/>
      <w:bookmarkEnd w:id="574"/>
      <w:bookmarkEnd w:id="575"/>
    </w:p>
    <w:p w:rsidR="006A4EEA" w:rsidRPr="009470C8" w:rsidRDefault="006A4EEA" w:rsidP="009470C8">
      <w:pPr>
        <w:spacing w:after="120"/>
        <w:ind w:left="360" w:right="-630"/>
        <w:rPr>
          <w:rFonts w:asciiTheme="majorHAnsi" w:hAnsiTheme="majorHAnsi" w:cstheme="majorHAnsi"/>
          <w:sz w:val="24"/>
          <w:lang w:val="vi-VN"/>
        </w:rPr>
      </w:pPr>
      <w:r w:rsidRPr="009470C8">
        <w:rPr>
          <w:rFonts w:asciiTheme="majorHAnsi" w:hAnsiTheme="majorHAnsi" w:cstheme="majorHAnsi"/>
          <w:sz w:val="24"/>
          <w:lang w:val="vi-VN"/>
        </w:rPr>
        <w:t xml:space="preserve">The DM Group maintains the relationships of data files, document representations and key data elements.  </w:t>
      </w:r>
    </w:p>
    <w:p w:rsidR="006A4EEA" w:rsidRPr="009470C8" w:rsidRDefault="006A4EEA" w:rsidP="009470C8">
      <w:pPr>
        <w:spacing w:after="120"/>
        <w:ind w:left="360" w:right="-630"/>
        <w:rPr>
          <w:rFonts w:asciiTheme="majorHAnsi" w:hAnsiTheme="majorHAnsi" w:cstheme="majorHAnsi"/>
          <w:b/>
          <w:bCs/>
          <w:i/>
          <w:iCs/>
          <w:sz w:val="24"/>
          <w:lang w:val="vi-VN"/>
        </w:rPr>
      </w:pPr>
      <w:r w:rsidRPr="009470C8">
        <w:rPr>
          <w:rFonts w:asciiTheme="majorHAnsi" w:hAnsiTheme="majorHAnsi" w:cstheme="majorHAnsi"/>
          <w:sz w:val="24"/>
          <w:lang w:val="vi-VN"/>
        </w:rPr>
        <w:t xml:space="preserve">DM applies the guidelines of </w:t>
      </w:r>
      <w:r w:rsidRPr="009470C8">
        <w:rPr>
          <w:rFonts w:asciiTheme="majorHAnsi" w:hAnsiTheme="majorHAnsi" w:cstheme="majorHAnsi"/>
          <w:b/>
          <w:bCs/>
          <w:i/>
          <w:iCs/>
          <w:sz w:val="24"/>
          <w:lang w:val="vi-VN"/>
        </w:rPr>
        <w:t>cite the guideline</w:t>
      </w:r>
      <w:r w:rsidRPr="009470C8">
        <w:rPr>
          <w:rFonts w:asciiTheme="majorHAnsi" w:hAnsiTheme="majorHAnsi" w:cstheme="majorHAnsi"/>
          <w:b/>
          <w:bCs/>
          <w:i/>
          <w:iCs/>
          <w:sz w:val="24"/>
        </w:rPr>
        <w:t>,</w:t>
      </w:r>
      <w:r w:rsidRPr="009470C8">
        <w:rPr>
          <w:rFonts w:asciiTheme="majorHAnsi" w:hAnsiTheme="majorHAnsi" w:cstheme="majorHAnsi"/>
          <w:sz w:val="24"/>
          <w:lang w:val="vi-VN"/>
        </w:rPr>
        <w:t xml:space="preserve"> to implement the maintenance of data and product configuration relationships.  </w:t>
      </w:r>
      <w:r w:rsidRPr="009470C8">
        <w:rPr>
          <w:rFonts w:asciiTheme="majorHAnsi" w:hAnsiTheme="majorHAnsi" w:cstheme="majorHAnsi"/>
          <w:b/>
          <w:bCs/>
          <w:i/>
          <w:iCs/>
          <w:sz w:val="24"/>
          <w:lang w:val="vi-VN"/>
        </w:rPr>
        <w:t>Describe the implementation method here.</w:t>
      </w:r>
    </w:p>
    <w:p w:rsidR="006A4EEA" w:rsidRPr="00D96ED4" w:rsidRDefault="006A4EEA"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576" w:name="_Toc376256979"/>
      <w:bookmarkStart w:id="577" w:name="_Toc376287050"/>
      <w:bookmarkStart w:id="578" w:name="_Toc376287410"/>
      <w:bookmarkStart w:id="579" w:name="_Toc376287529"/>
      <w:bookmarkStart w:id="580" w:name="_Toc376287748"/>
      <w:bookmarkStart w:id="581" w:name="_Toc376287979"/>
      <w:bookmarkStart w:id="582" w:name="_Toc376288652"/>
      <w:bookmarkStart w:id="583" w:name="_Toc376289059"/>
      <w:r w:rsidRPr="00D96ED4">
        <w:rPr>
          <w:rFonts w:cstheme="majorHAnsi"/>
          <w:i w:val="0"/>
          <w:color w:val="1F3864" w:themeColor="accent5" w:themeShade="80"/>
          <w:sz w:val="32"/>
          <w:szCs w:val="32"/>
        </w:rPr>
        <w:t>DATA VERSION CONTROL</w:t>
      </w:r>
      <w:bookmarkEnd w:id="576"/>
      <w:bookmarkEnd w:id="577"/>
      <w:bookmarkEnd w:id="578"/>
      <w:bookmarkEnd w:id="579"/>
      <w:bookmarkEnd w:id="580"/>
      <w:bookmarkEnd w:id="581"/>
      <w:bookmarkEnd w:id="582"/>
      <w:bookmarkEnd w:id="583"/>
      <w:r w:rsidRPr="00D96ED4">
        <w:rPr>
          <w:rFonts w:cstheme="majorHAnsi"/>
          <w:i w:val="0"/>
          <w:color w:val="1F3864" w:themeColor="accent5" w:themeShade="80"/>
          <w:sz w:val="32"/>
          <w:szCs w:val="32"/>
        </w:rPr>
        <w:t xml:space="preserve"> </w:t>
      </w:r>
    </w:p>
    <w:p w:rsidR="006A4EEA" w:rsidRPr="009470C8" w:rsidRDefault="006A4EEA" w:rsidP="009470C8">
      <w:pPr>
        <w:pStyle w:val="Figuretext-L"/>
        <w:spacing w:before="0" w:after="120"/>
        <w:ind w:left="360" w:right="-630"/>
        <w:rPr>
          <w:rFonts w:asciiTheme="majorHAnsi" w:hAnsiTheme="majorHAnsi" w:cstheme="majorHAnsi"/>
          <w:sz w:val="24"/>
          <w:lang w:val="vi-VN"/>
        </w:rPr>
      </w:pPr>
      <w:r w:rsidRPr="009470C8">
        <w:rPr>
          <w:rFonts w:asciiTheme="majorHAnsi" w:hAnsiTheme="majorHAnsi" w:cstheme="majorHAnsi"/>
          <w:sz w:val="24"/>
          <w:lang w:val="vi-VN"/>
        </w:rPr>
        <w:t>The DM Group maintains disciplined version control to manage review of digital/document data.</w:t>
      </w:r>
    </w:p>
    <w:p w:rsidR="006A4EEA" w:rsidRPr="009470C8" w:rsidRDefault="006A4EEA" w:rsidP="009470C8">
      <w:pPr>
        <w:spacing w:after="120"/>
        <w:ind w:left="360" w:right="-630"/>
        <w:rPr>
          <w:rFonts w:asciiTheme="majorHAnsi" w:hAnsiTheme="majorHAnsi" w:cstheme="majorHAnsi"/>
          <w:b/>
          <w:bCs/>
          <w:i/>
          <w:iCs/>
          <w:sz w:val="24"/>
          <w:lang w:val="vi-VN"/>
        </w:rPr>
      </w:pPr>
      <w:r w:rsidRPr="009470C8">
        <w:rPr>
          <w:rFonts w:asciiTheme="majorHAnsi" w:hAnsiTheme="majorHAnsi" w:cstheme="majorHAnsi"/>
          <w:sz w:val="24"/>
          <w:lang w:val="vi-VN"/>
        </w:rPr>
        <w:t xml:space="preserve">DM applies the guidelines of </w:t>
      </w:r>
      <w:r w:rsidRPr="009470C8">
        <w:rPr>
          <w:rFonts w:asciiTheme="majorHAnsi" w:hAnsiTheme="majorHAnsi" w:cstheme="majorHAnsi"/>
          <w:b/>
          <w:bCs/>
          <w:i/>
          <w:iCs/>
          <w:sz w:val="24"/>
          <w:lang w:val="vi-VN"/>
        </w:rPr>
        <w:t>cite the guideline,</w:t>
      </w:r>
      <w:r w:rsidRPr="009470C8">
        <w:rPr>
          <w:rFonts w:asciiTheme="majorHAnsi" w:hAnsiTheme="majorHAnsi" w:cstheme="majorHAnsi"/>
          <w:sz w:val="24"/>
          <w:lang w:val="vi-VN"/>
        </w:rPr>
        <w:t xml:space="preserve"> to implement data version control.  </w:t>
      </w:r>
      <w:r w:rsidRPr="009470C8">
        <w:rPr>
          <w:rFonts w:asciiTheme="majorHAnsi" w:hAnsiTheme="majorHAnsi" w:cstheme="majorHAnsi"/>
          <w:b/>
          <w:bCs/>
          <w:i/>
          <w:iCs/>
          <w:sz w:val="24"/>
          <w:lang w:val="vi-VN"/>
        </w:rPr>
        <w:t>Describe the implementation method here.</w:t>
      </w:r>
    </w:p>
    <w:p w:rsidR="006A4EEA" w:rsidRPr="009470C8" w:rsidRDefault="006A4EEA" w:rsidP="009470C8">
      <w:pPr>
        <w:spacing w:after="120"/>
        <w:ind w:left="360"/>
        <w:rPr>
          <w:rFonts w:asciiTheme="majorHAnsi" w:hAnsiTheme="majorHAnsi" w:cstheme="majorHAnsi"/>
          <w:b/>
          <w:bCs/>
          <w:i/>
          <w:iCs/>
          <w:color w:val="1F3864" w:themeColor="accent5" w:themeShade="80"/>
          <w:sz w:val="24"/>
          <w:lang w:val="vi-VN"/>
        </w:rPr>
      </w:pPr>
      <w:r w:rsidRPr="009470C8">
        <w:rPr>
          <w:rFonts w:asciiTheme="majorHAnsi" w:hAnsiTheme="majorHAnsi" w:cstheme="majorHAnsi"/>
          <w:b/>
          <w:bCs/>
          <w:i/>
          <w:iCs/>
          <w:color w:val="1F3864" w:themeColor="accent5" w:themeShade="80"/>
          <w:sz w:val="24"/>
          <w:lang w:val="vi-VN"/>
        </w:rPr>
        <w:t>Guidance</w:t>
      </w:r>
    </w:p>
    <w:p w:rsidR="006A4EEA" w:rsidRPr="00C14B9A" w:rsidRDefault="006A4EEA" w:rsidP="00C14B9A">
      <w:pPr>
        <w:ind w:left="360"/>
        <w:rPr>
          <w:rFonts w:asciiTheme="majorHAnsi" w:hAnsiTheme="majorHAnsi" w:cstheme="majorHAnsi"/>
          <w:i/>
          <w:color w:val="1F3864" w:themeColor="accent5" w:themeShade="80"/>
          <w:sz w:val="24"/>
          <w:lang w:val="vi-VN"/>
        </w:rPr>
      </w:pPr>
      <w:r w:rsidRPr="00C14B9A">
        <w:rPr>
          <w:rFonts w:asciiTheme="majorHAnsi" w:hAnsiTheme="majorHAnsi" w:cstheme="majorHAnsi"/>
          <w:i/>
          <w:color w:val="1F3864" w:themeColor="accent5" w:themeShade="80"/>
          <w:sz w:val="24"/>
          <w:lang w:val="vi-VN"/>
        </w:rPr>
        <w:t>The following is a sample data identification and version control method.</w:t>
      </w:r>
    </w:p>
    <w:p w:rsidR="006A4EEA" w:rsidRPr="009470C8" w:rsidRDefault="006A4EEA" w:rsidP="009470C8">
      <w:pPr>
        <w:numPr>
          <w:ilvl w:val="12"/>
          <w:numId w:val="0"/>
        </w:numPr>
        <w:spacing w:after="120"/>
        <w:ind w:left="450" w:right="-720"/>
        <w:rPr>
          <w:rFonts w:asciiTheme="majorHAnsi" w:hAnsiTheme="majorHAnsi" w:cstheme="majorHAnsi"/>
          <w:sz w:val="24"/>
          <w:lang w:val="vi-VN"/>
        </w:rPr>
      </w:pPr>
      <w:r w:rsidRPr="009470C8">
        <w:rPr>
          <w:rFonts w:asciiTheme="majorHAnsi" w:hAnsiTheme="majorHAnsi" w:cstheme="majorHAnsi"/>
          <w:sz w:val="24"/>
          <w:lang w:val="vi-VN"/>
        </w:rPr>
        <w:t>The following requirements are used to identify and control data during the review and update cycle:</w:t>
      </w:r>
    </w:p>
    <w:p w:rsidR="006A4EEA" w:rsidRPr="009470C8" w:rsidRDefault="006A4EEA" w:rsidP="00556D78">
      <w:pPr>
        <w:numPr>
          <w:ilvl w:val="0"/>
          <w:numId w:val="46"/>
        </w:numPr>
        <w:spacing w:after="120" w:line="240" w:lineRule="auto"/>
        <w:ind w:right="-720"/>
        <w:rPr>
          <w:rFonts w:asciiTheme="majorHAnsi" w:hAnsiTheme="majorHAnsi" w:cstheme="majorHAnsi"/>
          <w:sz w:val="24"/>
          <w:lang w:val="vi-VN"/>
        </w:rPr>
      </w:pPr>
      <w:r w:rsidRPr="009470C8">
        <w:rPr>
          <w:rFonts w:asciiTheme="majorHAnsi" w:hAnsiTheme="majorHAnsi" w:cstheme="majorHAnsi"/>
          <w:sz w:val="24"/>
          <w:lang w:val="vi-VN"/>
        </w:rPr>
        <w:t>Data files are uniquely identified and include file version and status, e.g., "working”, "released”.  File naming conventions are used to indicate changes from previous versions or to distinguish an altered (annotated, redlined) file version from the originally-submitted file version (</w:t>
      </w:r>
      <w:r w:rsidRPr="009470C8">
        <w:rPr>
          <w:rFonts w:asciiTheme="majorHAnsi" w:hAnsiTheme="majorHAnsi" w:cstheme="majorHAnsi"/>
          <w:b/>
          <w:bCs/>
          <w:i/>
          <w:iCs/>
          <w:sz w:val="24"/>
          <w:lang w:val="vi-VN"/>
        </w:rPr>
        <w:t>e.g., filename.srs;2, or filename_srs.ann;6</w:t>
      </w:r>
      <w:r w:rsidRPr="009470C8">
        <w:rPr>
          <w:rFonts w:asciiTheme="majorHAnsi" w:hAnsiTheme="majorHAnsi" w:cstheme="majorHAnsi"/>
          <w:sz w:val="24"/>
          <w:lang w:val="vi-VN"/>
        </w:rPr>
        <w:t>).</w:t>
      </w:r>
    </w:p>
    <w:p w:rsidR="006A4EEA" w:rsidRPr="009470C8" w:rsidRDefault="006A4EEA" w:rsidP="00556D78">
      <w:pPr>
        <w:numPr>
          <w:ilvl w:val="0"/>
          <w:numId w:val="46"/>
        </w:numPr>
        <w:spacing w:after="120" w:line="240" w:lineRule="auto"/>
        <w:ind w:right="-720"/>
        <w:rPr>
          <w:rFonts w:asciiTheme="majorHAnsi" w:hAnsiTheme="majorHAnsi" w:cstheme="majorHAnsi"/>
          <w:sz w:val="24"/>
          <w:lang w:val="vi-VN"/>
        </w:rPr>
      </w:pPr>
      <w:r w:rsidRPr="009470C8">
        <w:rPr>
          <w:rFonts w:asciiTheme="majorHAnsi" w:hAnsiTheme="majorHAnsi" w:cstheme="majorHAnsi"/>
          <w:sz w:val="24"/>
          <w:lang w:val="vi-VN"/>
        </w:rPr>
        <w:t xml:space="preserve">Data and changes are transmitted in accordance with the </w:t>
      </w:r>
      <w:r w:rsidRPr="009470C8">
        <w:rPr>
          <w:rFonts w:asciiTheme="majorHAnsi" w:hAnsiTheme="majorHAnsi" w:cstheme="majorHAnsi"/>
          <w:b/>
          <w:bCs/>
          <w:i/>
          <w:iCs/>
          <w:sz w:val="24"/>
          <w:lang w:val="vi-VN"/>
        </w:rPr>
        <w:t>submittal date specified on contract.</w:t>
      </w:r>
    </w:p>
    <w:p w:rsidR="006A4EEA" w:rsidRPr="009470C8" w:rsidRDefault="006A4EEA" w:rsidP="00556D78">
      <w:pPr>
        <w:numPr>
          <w:ilvl w:val="0"/>
          <w:numId w:val="46"/>
        </w:numPr>
        <w:spacing w:after="120" w:line="240" w:lineRule="auto"/>
        <w:ind w:right="-720"/>
        <w:rPr>
          <w:rFonts w:asciiTheme="majorHAnsi" w:hAnsiTheme="majorHAnsi" w:cstheme="majorHAnsi"/>
          <w:sz w:val="24"/>
          <w:lang w:val="vi-VN"/>
        </w:rPr>
      </w:pPr>
      <w:r w:rsidRPr="009470C8">
        <w:rPr>
          <w:rFonts w:asciiTheme="majorHAnsi" w:hAnsiTheme="majorHAnsi" w:cstheme="majorHAnsi"/>
          <w:sz w:val="24"/>
          <w:lang w:val="vi-VN"/>
        </w:rPr>
        <w:lastRenderedPageBreak/>
        <w:t xml:space="preserve">An acknowledgment of receipt from the receiving party is required when electronic data is being sent to the </w:t>
      </w:r>
      <w:r w:rsidRPr="009470C8">
        <w:rPr>
          <w:rFonts w:asciiTheme="majorHAnsi" w:hAnsiTheme="majorHAnsi" w:cstheme="majorHAnsi"/>
          <w:b/>
          <w:bCs/>
          <w:i/>
          <w:iCs/>
          <w:sz w:val="24"/>
          <w:lang w:val="vi-VN"/>
        </w:rPr>
        <w:t>Government or receiving party</w:t>
      </w:r>
      <w:r w:rsidRPr="009470C8">
        <w:rPr>
          <w:rFonts w:asciiTheme="majorHAnsi" w:hAnsiTheme="majorHAnsi" w:cstheme="majorHAnsi"/>
          <w:sz w:val="24"/>
          <w:lang w:val="vi-VN"/>
        </w:rPr>
        <w:t xml:space="preserve">.  The required time to respond is </w:t>
      </w:r>
      <w:r w:rsidRPr="009470C8">
        <w:rPr>
          <w:rFonts w:asciiTheme="majorHAnsi" w:hAnsiTheme="majorHAnsi" w:cstheme="majorHAnsi"/>
          <w:b/>
          <w:bCs/>
          <w:i/>
          <w:iCs/>
          <w:sz w:val="24"/>
          <w:lang w:val="vi-VN"/>
        </w:rPr>
        <w:t>24 hours</w:t>
      </w:r>
      <w:r w:rsidRPr="009470C8">
        <w:rPr>
          <w:rFonts w:asciiTheme="majorHAnsi" w:hAnsiTheme="majorHAnsi" w:cstheme="majorHAnsi"/>
          <w:sz w:val="24"/>
          <w:lang w:val="vi-VN"/>
        </w:rPr>
        <w:t xml:space="preserve">.  A follow-up is made after the </w:t>
      </w:r>
      <w:r w:rsidRPr="009470C8">
        <w:rPr>
          <w:rFonts w:asciiTheme="majorHAnsi" w:hAnsiTheme="majorHAnsi" w:cstheme="majorHAnsi"/>
          <w:b/>
          <w:bCs/>
          <w:i/>
          <w:iCs/>
          <w:sz w:val="24"/>
          <w:lang w:val="vi-VN"/>
        </w:rPr>
        <w:t xml:space="preserve">24-hour </w:t>
      </w:r>
      <w:r w:rsidRPr="009470C8">
        <w:rPr>
          <w:rFonts w:asciiTheme="majorHAnsi" w:hAnsiTheme="majorHAnsi" w:cstheme="majorHAnsi"/>
          <w:sz w:val="24"/>
          <w:lang w:val="vi-VN"/>
        </w:rPr>
        <w:t>period.</w:t>
      </w:r>
    </w:p>
    <w:p w:rsidR="006A4EEA" w:rsidRPr="009470C8" w:rsidRDefault="006A4EEA" w:rsidP="00556D78">
      <w:pPr>
        <w:numPr>
          <w:ilvl w:val="0"/>
          <w:numId w:val="46"/>
        </w:numPr>
        <w:spacing w:after="120" w:line="240" w:lineRule="auto"/>
        <w:ind w:right="-720"/>
        <w:rPr>
          <w:rFonts w:asciiTheme="majorHAnsi" w:hAnsiTheme="majorHAnsi" w:cstheme="majorHAnsi"/>
          <w:sz w:val="24"/>
          <w:lang w:val="vi-VN"/>
        </w:rPr>
      </w:pPr>
      <w:r w:rsidRPr="009470C8">
        <w:rPr>
          <w:rFonts w:asciiTheme="majorHAnsi" w:hAnsiTheme="majorHAnsi" w:cstheme="majorHAnsi"/>
          <w:sz w:val="24"/>
          <w:lang w:val="vi-VN"/>
        </w:rPr>
        <w:t xml:space="preserve">Data that is electronically transferred to the </w:t>
      </w:r>
      <w:r w:rsidRPr="009470C8">
        <w:rPr>
          <w:rFonts w:asciiTheme="majorHAnsi" w:hAnsiTheme="majorHAnsi" w:cstheme="majorHAnsi"/>
          <w:b/>
          <w:bCs/>
          <w:i/>
          <w:iCs/>
          <w:sz w:val="24"/>
          <w:lang w:val="vi-VN"/>
        </w:rPr>
        <w:t>Government or receiving party</w:t>
      </w:r>
      <w:r w:rsidRPr="009470C8">
        <w:rPr>
          <w:rFonts w:asciiTheme="majorHAnsi" w:hAnsiTheme="majorHAnsi" w:cstheme="majorHAnsi"/>
          <w:sz w:val="24"/>
          <w:lang w:val="vi-VN"/>
        </w:rPr>
        <w:t xml:space="preserve"> is identified and defined as follows:</w:t>
      </w:r>
    </w:p>
    <w:p w:rsidR="006A4EEA" w:rsidRPr="009470C8" w:rsidRDefault="006A4EEA" w:rsidP="00556D78">
      <w:pPr>
        <w:numPr>
          <w:ilvl w:val="1"/>
          <w:numId w:val="46"/>
        </w:numPr>
        <w:spacing w:after="120" w:line="240" w:lineRule="auto"/>
        <w:ind w:right="-720"/>
        <w:rPr>
          <w:rFonts w:asciiTheme="majorHAnsi" w:hAnsiTheme="majorHAnsi" w:cstheme="majorHAnsi"/>
          <w:sz w:val="24"/>
          <w:lang w:val="vi-VN"/>
        </w:rPr>
      </w:pPr>
      <w:r w:rsidRPr="009470C8">
        <w:rPr>
          <w:rFonts w:asciiTheme="majorHAnsi" w:hAnsiTheme="majorHAnsi" w:cstheme="majorHAnsi"/>
          <w:sz w:val="24"/>
          <w:lang w:val="vi-VN"/>
        </w:rPr>
        <w:t>"Working" - work in progress, not formally submitted or made accessible; provided for information or communication; subject to internal CM (version control).</w:t>
      </w:r>
    </w:p>
    <w:p w:rsidR="006A4EEA" w:rsidRPr="009470C8" w:rsidRDefault="006A4EEA" w:rsidP="00556D78">
      <w:pPr>
        <w:numPr>
          <w:ilvl w:val="1"/>
          <w:numId w:val="46"/>
        </w:numPr>
        <w:spacing w:after="120" w:line="240" w:lineRule="auto"/>
        <w:ind w:right="-720"/>
        <w:rPr>
          <w:rFonts w:asciiTheme="majorHAnsi" w:hAnsiTheme="majorHAnsi" w:cstheme="majorHAnsi"/>
          <w:sz w:val="24"/>
          <w:lang w:val="vi-VN"/>
        </w:rPr>
      </w:pPr>
      <w:r w:rsidRPr="009470C8">
        <w:rPr>
          <w:rFonts w:asciiTheme="majorHAnsi" w:hAnsiTheme="majorHAnsi" w:cstheme="majorHAnsi"/>
          <w:sz w:val="24"/>
          <w:lang w:val="vi-VN"/>
        </w:rPr>
        <w:t xml:space="preserve">"Released" - CM controlled version released or made accessible after review and approval; selectively provided to or accessed by the </w:t>
      </w:r>
      <w:r w:rsidRPr="009470C8">
        <w:rPr>
          <w:rFonts w:asciiTheme="majorHAnsi" w:hAnsiTheme="majorHAnsi" w:cstheme="majorHAnsi"/>
          <w:b/>
          <w:bCs/>
          <w:i/>
          <w:iCs/>
          <w:sz w:val="24"/>
          <w:lang w:val="vi-VN"/>
        </w:rPr>
        <w:t>Government or receiving party</w:t>
      </w:r>
      <w:r w:rsidRPr="009470C8">
        <w:rPr>
          <w:rFonts w:asciiTheme="majorHAnsi" w:hAnsiTheme="majorHAnsi" w:cstheme="majorHAnsi"/>
          <w:sz w:val="24"/>
          <w:lang w:val="vi-VN"/>
        </w:rPr>
        <w:t>.</w:t>
      </w:r>
    </w:p>
    <w:p w:rsidR="006A4EEA" w:rsidRPr="009470C8" w:rsidRDefault="006A4EEA" w:rsidP="00556D78">
      <w:pPr>
        <w:numPr>
          <w:ilvl w:val="1"/>
          <w:numId w:val="46"/>
        </w:numPr>
        <w:spacing w:after="120" w:line="240" w:lineRule="auto"/>
        <w:ind w:right="-720"/>
        <w:rPr>
          <w:rFonts w:asciiTheme="majorHAnsi" w:hAnsiTheme="majorHAnsi" w:cstheme="majorHAnsi"/>
          <w:sz w:val="24"/>
          <w:lang w:val="vi-VN"/>
        </w:rPr>
      </w:pPr>
      <w:r w:rsidRPr="009470C8">
        <w:rPr>
          <w:rFonts w:asciiTheme="majorHAnsi" w:hAnsiTheme="majorHAnsi" w:cstheme="majorHAnsi"/>
          <w:sz w:val="24"/>
          <w:lang w:val="vi-VN"/>
        </w:rPr>
        <w:t xml:space="preserve">"Submitted" - CM controlled master version formally submitted or made accessible to the </w:t>
      </w:r>
      <w:r w:rsidRPr="009470C8">
        <w:rPr>
          <w:rFonts w:asciiTheme="majorHAnsi" w:hAnsiTheme="majorHAnsi" w:cstheme="majorHAnsi"/>
          <w:b/>
          <w:bCs/>
          <w:i/>
          <w:iCs/>
          <w:sz w:val="24"/>
          <w:lang w:val="vi-VN"/>
        </w:rPr>
        <w:t>Government or receiving party</w:t>
      </w:r>
      <w:r w:rsidRPr="009470C8">
        <w:rPr>
          <w:rFonts w:asciiTheme="majorHAnsi" w:hAnsiTheme="majorHAnsi" w:cstheme="majorHAnsi"/>
          <w:sz w:val="24"/>
          <w:lang w:val="vi-VN"/>
        </w:rPr>
        <w:t>.</w:t>
      </w:r>
    </w:p>
    <w:p w:rsidR="006A4EEA" w:rsidRPr="009470C8" w:rsidRDefault="006A4EEA" w:rsidP="00556D78">
      <w:pPr>
        <w:numPr>
          <w:ilvl w:val="0"/>
          <w:numId w:val="46"/>
        </w:numPr>
        <w:spacing w:after="120" w:line="240" w:lineRule="auto"/>
        <w:ind w:right="-720"/>
        <w:rPr>
          <w:rFonts w:asciiTheme="majorHAnsi" w:hAnsiTheme="majorHAnsi" w:cstheme="majorHAnsi"/>
          <w:sz w:val="24"/>
          <w:lang w:val="vi-VN"/>
        </w:rPr>
      </w:pPr>
      <w:r w:rsidRPr="009470C8">
        <w:rPr>
          <w:rFonts w:asciiTheme="majorHAnsi" w:hAnsiTheme="majorHAnsi" w:cstheme="majorHAnsi"/>
          <w:sz w:val="24"/>
          <w:lang w:val="vi-VN"/>
        </w:rPr>
        <w:t xml:space="preserve">"Approved" - CM controlled master version approved by the </w:t>
      </w:r>
      <w:r w:rsidRPr="009470C8">
        <w:rPr>
          <w:rFonts w:asciiTheme="majorHAnsi" w:hAnsiTheme="majorHAnsi" w:cstheme="majorHAnsi"/>
          <w:b/>
          <w:bCs/>
          <w:i/>
          <w:iCs/>
          <w:sz w:val="24"/>
          <w:lang w:val="vi-VN"/>
        </w:rPr>
        <w:t>Government or receiving party.</w:t>
      </w:r>
    </w:p>
    <w:p w:rsidR="006A4EEA" w:rsidRPr="009470C8" w:rsidRDefault="006A4EEA" w:rsidP="00556D78">
      <w:pPr>
        <w:numPr>
          <w:ilvl w:val="0"/>
          <w:numId w:val="46"/>
        </w:numPr>
        <w:spacing w:after="120" w:line="240" w:lineRule="auto"/>
        <w:ind w:right="-720"/>
        <w:rPr>
          <w:rFonts w:asciiTheme="majorHAnsi" w:hAnsiTheme="majorHAnsi" w:cstheme="majorHAnsi"/>
          <w:sz w:val="24"/>
          <w:lang w:val="vi-VN"/>
        </w:rPr>
      </w:pPr>
      <w:r w:rsidRPr="009470C8">
        <w:rPr>
          <w:rFonts w:asciiTheme="majorHAnsi" w:hAnsiTheme="majorHAnsi" w:cstheme="majorHAnsi"/>
          <w:sz w:val="24"/>
          <w:lang w:val="vi-VN"/>
        </w:rPr>
        <w:t>Records are kept for each data transaction.</w:t>
      </w:r>
    </w:p>
    <w:p w:rsidR="006A4EEA" w:rsidRPr="009470C8" w:rsidRDefault="006A4EEA" w:rsidP="009470C8">
      <w:pPr>
        <w:numPr>
          <w:ilvl w:val="12"/>
          <w:numId w:val="0"/>
        </w:numPr>
        <w:spacing w:after="120"/>
        <w:ind w:left="360" w:right="-720"/>
        <w:rPr>
          <w:rFonts w:asciiTheme="majorHAnsi" w:hAnsiTheme="majorHAnsi" w:cstheme="majorHAnsi"/>
          <w:b/>
          <w:bCs/>
          <w:i/>
          <w:color w:val="1F3864" w:themeColor="accent5" w:themeShade="80"/>
          <w:sz w:val="24"/>
          <w:lang w:val="vi-VN"/>
        </w:rPr>
      </w:pPr>
      <w:r w:rsidRPr="009470C8">
        <w:rPr>
          <w:rFonts w:asciiTheme="majorHAnsi" w:hAnsiTheme="majorHAnsi" w:cstheme="majorHAnsi"/>
          <w:b/>
          <w:bCs/>
          <w:i/>
          <w:color w:val="1F3864" w:themeColor="accent5" w:themeShade="80"/>
          <w:sz w:val="24"/>
          <w:lang w:val="vi-VN"/>
        </w:rPr>
        <w:t>Guidance</w:t>
      </w:r>
    </w:p>
    <w:p w:rsidR="006A4EEA" w:rsidRPr="009470C8" w:rsidRDefault="006A4EEA" w:rsidP="009470C8">
      <w:pPr>
        <w:numPr>
          <w:ilvl w:val="12"/>
          <w:numId w:val="0"/>
        </w:numPr>
        <w:spacing w:after="120"/>
        <w:ind w:left="360" w:right="-720"/>
        <w:rPr>
          <w:rFonts w:asciiTheme="majorHAnsi" w:hAnsiTheme="majorHAnsi" w:cstheme="majorHAnsi"/>
          <w:i/>
          <w:color w:val="1F3864" w:themeColor="accent5" w:themeShade="80"/>
          <w:sz w:val="24"/>
          <w:lang w:val="vi-VN"/>
        </w:rPr>
      </w:pPr>
      <w:r w:rsidRPr="009470C8">
        <w:rPr>
          <w:rFonts w:asciiTheme="majorHAnsi" w:hAnsiTheme="majorHAnsi" w:cstheme="majorHAnsi"/>
          <w:i/>
          <w:color w:val="1F3864" w:themeColor="accent5" w:themeShade="80"/>
          <w:sz w:val="24"/>
          <w:lang w:val="vi-VN"/>
        </w:rPr>
        <w:t>Describe the responsibilities of the Project Librarian for processing software or project technical data for project review or comment, collecting the review comments, and submitting the comments to the originator.  The section should describe in detail the responsibilities of the Project Librarian.</w:t>
      </w:r>
    </w:p>
    <w:p w:rsidR="006A4EEA" w:rsidRPr="009470C8" w:rsidRDefault="006A4EEA" w:rsidP="009470C8">
      <w:pPr>
        <w:numPr>
          <w:ilvl w:val="12"/>
          <w:numId w:val="0"/>
        </w:numPr>
        <w:spacing w:after="120"/>
        <w:ind w:left="360" w:right="-630"/>
        <w:rPr>
          <w:rFonts w:asciiTheme="majorHAnsi" w:hAnsiTheme="majorHAnsi" w:cstheme="majorHAnsi"/>
          <w:sz w:val="24"/>
          <w:lang w:val="vi-VN"/>
        </w:rPr>
      </w:pPr>
      <w:r w:rsidRPr="009470C8">
        <w:rPr>
          <w:rFonts w:asciiTheme="majorHAnsi" w:hAnsiTheme="majorHAnsi" w:cstheme="majorHAnsi"/>
          <w:sz w:val="24"/>
          <w:lang w:val="vi-VN"/>
        </w:rPr>
        <w:t xml:space="preserve">Data items submitted to the Project Library require that the Project Librarian acknowledge receipt, if required, and distribute software or project technical data to the designated reviewers in a timely manner.  Distribution of </w:t>
      </w:r>
      <w:r w:rsidRPr="009470C8">
        <w:rPr>
          <w:rFonts w:asciiTheme="majorHAnsi" w:hAnsiTheme="majorHAnsi" w:cstheme="majorHAnsi"/>
          <w:b/>
          <w:bCs/>
          <w:i/>
          <w:iCs/>
          <w:sz w:val="24"/>
          <w:lang w:val="vi-VN"/>
        </w:rPr>
        <w:t>project technical data</w:t>
      </w:r>
      <w:r w:rsidRPr="009470C8">
        <w:rPr>
          <w:rFonts w:asciiTheme="majorHAnsi" w:hAnsiTheme="majorHAnsi" w:cstheme="majorHAnsi"/>
          <w:sz w:val="24"/>
          <w:lang w:val="vi-VN"/>
        </w:rPr>
        <w:t xml:space="preserve"> is available in hard copy or electronic format.  The </w:t>
      </w:r>
      <w:r w:rsidRPr="009470C8">
        <w:rPr>
          <w:rFonts w:asciiTheme="majorHAnsi" w:hAnsiTheme="majorHAnsi" w:cstheme="majorHAnsi"/>
          <w:b/>
          <w:bCs/>
          <w:i/>
          <w:iCs/>
          <w:sz w:val="24"/>
          <w:lang w:val="vi-VN"/>
        </w:rPr>
        <w:t>contract's CDRL or identify other document</w:t>
      </w:r>
      <w:r w:rsidRPr="009470C8">
        <w:rPr>
          <w:rFonts w:asciiTheme="majorHAnsi" w:hAnsiTheme="majorHAnsi" w:cstheme="majorHAnsi"/>
          <w:sz w:val="24"/>
          <w:lang w:val="vi-VN"/>
        </w:rPr>
        <w:t xml:space="preserve"> allows </w:t>
      </w:r>
      <w:r w:rsidRPr="009470C8">
        <w:rPr>
          <w:rFonts w:asciiTheme="majorHAnsi" w:hAnsiTheme="majorHAnsi" w:cstheme="majorHAnsi"/>
          <w:b/>
          <w:bCs/>
          <w:i/>
          <w:iCs/>
          <w:sz w:val="24"/>
          <w:lang w:val="vi-VN"/>
        </w:rPr>
        <w:t>30 days</w:t>
      </w:r>
      <w:r w:rsidRPr="009470C8">
        <w:rPr>
          <w:rFonts w:asciiTheme="majorHAnsi" w:hAnsiTheme="majorHAnsi" w:cstheme="majorHAnsi"/>
          <w:sz w:val="24"/>
          <w:lang w:val="vi-VN"/>
        </w:rPr>
        <w:t xml:space="preserve"> for review.  The due date for submitting comments or recommendations against the item under review must be within </w:t>
      </w:r>
      <w:r w:rsidRPr="009470C8">
        <w:rPr>
          <w:rFonts w:asciiTheme="majorHAnsi" w:hAnsiTheme="majorHAnsi" w:cstheme="majorHAnsi"/>
          <w:b/>
          <w:bCs/>
          <w:i/>
          <w:iCs/>
          <w:sz w:val="24"/>
          <w:lang w:val="vi-VN"/>
        </w:rPr>
        <w:t>30 days</w:t>
      </w:r>
      <w:r w:rsidRPr="009470C8">
        <w:rPr>
          <w:rFonts w:asciiTheme="majorHAnsi" w:hAnsiTheme="majorHAnsi" w:cstheme="majorHAnsi"/>
          <w:sz w:val="24"/>
          <w:lang w:val="vi-VN"/>
        </w:rPr>
        <w:t xml:space="preserve"> after Project Library date of receipt.  The Project Librarian generates a cover memo or attaches a message to indicate the due date for submitting review comments.  The Project Librarian acts as the focal point for receiving and collating all review comments prior to submitting the review comment package to the originator.</w:t>
      </w:r>
    </w:p>
    <w:p w:rsidR="006A4EEA" w:rsidRPr="00D96ED4" w:rsidRDefault="006A4EEA"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584" w:name="_Toc376256980"/>
      <w:bookmarkStart w:id="585" w:name="_Toc376287051"/>
      <w:bookmarkStart w:id="586" w:name="_Toc376287411"/>
      <w:bookmarkStart w:id="587" w:name="_Toc376287530"/>
      <w:bookmarkStart w:id="588" w:name="_Toc376287749"/>
      <w:bookmarkStart w:id="589" w:name="_Toc376287980"/>
      <w:bookmarkStart w:id="590" w:name="_Toc376288653"/>
      <w:bookmarkStart w:id="591" w:name="_Toc376289060"/>
      <w:r w:rsidRPr="00D96ED4">
        <w:rPr>
          <w:rFonts w:cstheme="majorHAnsi"/>
          <w:i w:val="0"/>
          <w:color w:val="1F3864" w:themeColor="accent5" w:themeShade="80"/>
          <w:sz w:val="32"/>
          <w:szCs w:val="32"/>
        </w:rPr>
        <w:t>DIGITAL DATA TRANSMITTAL</w:t>
      </w:r>
      <w:bookmarkEnd w:id="584"/>
      <w:bookmarkEnd w:id="585"/>
      <w:bookmarkEnd w:id="586"/>
      <w:bookmarkEnd w:id="587"/>
      <w:bookmarkEnd w:id="588"/>
      <w:bookmarkEnd w:id="589"/>
      <w:bookmarkEnd w:id="590"/>
      <w:bookmarkEnd w:id="591"/>
      <w:r w:rsidRPr="00D96ED4">
        <w:rPr>
          <w:rFonts w:cstheme="majorHAnsi"/>
          <w:i w:val="0"/>
          <w:color w:val="1F3864" w:themeColor="accent5" w:themeShade="80"/>
          <w:sz w:val="32"/>
          <w:szCs w:val="32"/>
        </w:rPr>
        <w:t xml:space="preserve"> </w:t>
      </w:r>
    </w:p>
    <w:p w:rsidR="006A4EEA" w:rsidRPr="009470C8" w:rsidRDefault="006A4EEA" w:rsidP="009470C8">
      <w:pPr>
        <w:pStyle w:val="Figuretext-L"/>
        <w:tabs>
          <w:tab w:val="left" w:pos="8460"/>
        </w:tabs>
        <w:spacing w:before="0" w:after="120"/>
        <w:ind w:left="360" w:right="-720"/>
        <w:rPr>
          <w:rFonts w:asciiTheme="majorHAnsi" w:hAnsiTheme="majorHAnsi" w:cstheme="majorHAnsi"/>
          <w:sz w:val="24"/>
          <w:lang w:val="vi-VN"/>
        </w:rPr>
      </w:pPr>
      <w:r w:rsidRPr="009470C8">
        <w:rPr>
          <w:rFonts w:asciiTheme="majorHAnsi" w:hAnsiTheme="majorHAnsi" w:cstheme="majorHAnsi"/>
          <w:sz w:val="24"/>
          <w:lang w:val="vi-VN"/>
        </w:rPr>
        <w:t>DM ensures that transmitted digital data products are usable, recorded on appropriate physical media, and affixed with proper identification to clearly identify its contents.  When it is not possible to include all the contained file identifications, DM includes a reference to an accompanying listing or to a “read me” file.</w:t>
      </w:r>
    </w:p>
    <w:p w:rsidR="006A4EEA" w:rsidRPr="009470C8" w:rsidRDefault="006A4EEA" w:rsidP="009470C8">
      <w:pPr>
        <w:pStyle w:val="Figuretext-L"/>
        <w:tabs>
          <w:tab w:val="left" w:pos="8460"/>
        </w:tabs>
        <w:spacing w:before="0" w:after="120"/>
        <w:ind w:left="360" w:right="-720"/>
        <w:rPr>
          <w:rFonts w:asciiTheme="majorHAnsi" w:hAnsiTheme="majorHAnsi" w:cstheme="majorHAnsi"/>
          <w:sz w:val="24"/>
          <w:lang w:val="vi-VN"/>
        </w:rPr>
      </w:pPr>
      <w:r w:rsidRPr="009470C8">
        <w:rPr>
          <w:rFonts w:asciiTheme="majorHAnsi" w:hAnsiTheme="majorHAnsi" w:cstheme="majorHAnsi"/>
          <w:sz w:val="24"/>
          <w:lang w:val="vi-VN"/>
        </w:rPr>
        <w:t xml:space="preserve">DM applies the guidelines of </w:t>
      </w:r>
      <w:r w:rsidRPr="009470C8">
        <w:rPr>
          <w:rFonts w:asciiTheme="majorHAnsi" w:hAnsiTheme="majorHAnsi" w:cstheme="majorHAnsi"/>
          <w:b/>
          <w:bCs/>
          <w:i/>
          <w:iCs/>
          <w:sz w:val="24"/>
          <w:lang w:val="vi-VN"/>
        </w:rPr>
        <w:t>cite the guideline,</w:t>
      </w:r>
      <w:r w:rsidRPr="009470C8">
        <w:rPr>
          <w:rFonts w:asciiTheme="majorHAnsi" w:hAnsiTheme="majorHAnsi" w:cstheme="majorHAnsi"/>
          <w:sz w:val="24"/>
          <w:lang w:val="vi-VN"/>
        </w:rPr>
        <w:t xml:space="preserve"> to implement digital data transmittal.  </w:t>
      </w:r>
      <w:r w:rsidRPr="009470C8">
        <w:rPr>
          <w:rFonts w:asciiTheme="majorHAnsi" w:hAnsiTheme="majorHAnsi" w:cstheme="majorHAnsi"/>
          <w:b/>
          <w:bCs/>
          <w:i/>
          <w:iCs/>
          <w:sz w:val="24"/>
          <w:lang w:val="vi-VN"/>
        </w:rPr>
        <w:t>Describe the implementation method here.</w:t>
      </w:r>
    </w:p>
    <w:p w:rsidR="006A4EEA" w:rsidRPr="00D96ED4" w:rsidRDefault="006A4EEA"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592" w:name="_Toc376256981"/>
      <w:bookmarkStart w:id="593" w:name="_Toc376287052"/>
      <w:bookmarkStart w:id="594" w:name="_Toc376287412"/>
      <w:bookmarkStart w:id="595" w:name="_Toc376287531"/>
      <w:bookmarkStart w:id="596" w:name="_Toc376287750"/>
      <w:bookmarkStart w:id="597" w:name="_Toc376287981"/>
      <w:bookmarkStart w:id="598" w:name="_Toc376288654"/>
      <w:bookmarkStart w:id="599" w:name="_Toc376289061"/>
      <w:bookmarkEnd w:id="544"/>
      <w:bookmarkEnd w:id="545"/>
      <w:bookmarkEnd w:id="546"/>
      <w:bookmarkEnd w:id="547"/>
      <w:bookmarkEnd w:id="548"/>
      <w:bookmarkEnd w:id="549"/>
      <w:bookmarkEnd w:id="550"/>
      <w:bookmarkEnd w:id="551"/>
      <w:r w:rsidRPr="00D96ED4">
        <w:rPr>
          <w:rFonts w:cstheme="majorHAnsi"/>
          <w:i w:val="0"/>
          <w:color w:val="1F3864" w:themeColor="accent5" w:themeShade="80"/>
          <w:sz w:val="32"/>
          <w:szCs w:val="32"/>
        </w:rPr>
        <w:t>DATA ACCESS CONTROL</w:t>
      </w:r>
      <w:bookmarkEnd w:id="592"/>
      <w:bookmarkEnd w:id="593"/>
      <w:bookmarkEnd w:id="594"/>
      <w:bookmarkEnd w:id="595"/>
      <w:bookmarkEnd w:id="596"/>
      <w:bookmarkEnd w:id="597"/>
      <w:bookmarkEnd w:id="598"/>
      <w:bookmarkEnd w:id="599"/>
      <w:r w:rsidRPr="00D96ED4">
        <w:rPr>
          <w:rFonts w:cstheme="majorHAnsi"/>
          <w:i w:val="0"/>
          <w:color w:val="1F3864" w:themeColor="accent5" w:themeShade="80"/>
          <w:sz w:val="32"/>
          <w:szCs w:val="32"/>
        </w:rPr>
        <w:t xml:space="preserve"> </w:t>
      </w:r>
    </w:p>
    <w:p w:rsidR="006A4EEA" w:rsidRPr="002F447A" w:rsidRDefault="006A4EEA" w:rsidP="002F447A">
      <w:pPr>
        <w:pStyle w:val="BodyText"/>
        <w:numPr>
          <w:ilvl w:val="12"/>
          <w:numId w:val="0"/>
        </w:numPr>
        <w:ind w:left="360" w:right="-720"/>
        <w:rPr>
          <w:rFonts w:asciiTheme="majorHAnsi" w:hAnsiTheme="majorHAnsi" w:cstheme="majorHAnsi"/>
          <w:b/>
          <w:bCs/>
          <w:i/>
          <w:color w:val="1F3864" w:themeColor="accent5" w:themeShade="80"/>
          <w:sz w:val="24"/>
          <w:lang w:val="vi-VN"/>
        </w:rPr>
      </w:pPr>
      <w:r w:rsidRPr="002F447A">
        <w:rPr>
          <w:rFonts w:asciiTheme="majorHAnsi" w:hAnsiTheme="majorHAnsi" w:cstheme="majorHAnsi"/>
          <w:b/>
          <w:bCs/>
          <w:i/>
          <w:color w:val="1F3864" w:themeColor="accent5" w:themeShade="80"/>
          <w:sz w:val="24"/>
          <w:lang w:val="vi-VN"/>
        </w:rPr>
        <w:t>Guidance</w:t>
      </w:r>
    </w:p>
    <w:p w:rsidR="006A4EEA" w:rsidRPr="002F447A" w:rsidRDefault="006A4EEA" w:rsidP="002F447A">
      <w:pPr>
        <w:pStyle w:val="BodyText"/>
        <w:numPr>
          <w:ilvl w:val="12"/>
          <w:numId w:val="0"/>
        </w:numPr>
        <w:ind w:left="360" w:right="-720"/>
        <w:rPr>
          <w:rFonts w:asciiTheme="majorHAnsi" w:hAnsiTheme="majorHAnsi" w:cstheme="majorHAnsi"/>
          <w:i/>
          <w:color w:val="1F3864" w:themeColor="accent5" w:themeShade="80"/>
          <w:sz w:val="24"/>
          <w:lang w:val="vi-VN"/>
        </w:rPr>
      </w:pPr>
      <w:r w:rsidRPr="002F447A">
        <w:rPr>
          <w:rFonts w:asciiTheme="majorHAnsi" w:hAnsiTheme="majorHAnsi" w:cstheme="majorHAnsi"/>
          <w:i/>
          <w:color w:val="1F3864" w:themeColor="accent5" w:themeShade="80"/>
          <w:sz w:val="24"/>
          <w:lang w:val="vi-VN"/>
        </w:rPr>
        <w:lastRenderedPageBreak/>
        <w:t>Define the following processes:</w:t>
      </w:r>
    </w:p>
    <w:p w:rsidR="006A4EEA" w:rsidRPr="002F447A" w:rsidRDefault="006A4EEA" w:rsidP="00556D78">
      <w:pPr>
        <w:pStyle w:val="Bullet"/>
        <w:numPr>
          <w:ilvl w:val="1"/>
          <w:numId w:val="47"/>
        </w:numPr>
        <w:tabs>
          <w:tab w:val="left" w:pos="360"/>
        </w:tabs>
        <w:spacing w:before="0" w:after="120"/>
        <w:ind w:left="720" w:right="-720"/>
        <w:rPr>
          <w:rFonts w:asciiTheme="majorHAnsi" w:hAnsiTheme="majorHAnsi" w:cstheme="majorHAnsi"/>
          <w:i/>
          <w:iCs/>
          <w:color w:val="1F3864" w:themeColor="accent5" w:themeShade="80"/>
          <w:sz w:val="24"/>
          <w:lang w:val="vi-VN"/>
        </w:rPr>
      </w:pPr>
      <w:r w:rsidRPr="002F447A">
        <w:rPr>
          <w:rFonts w:asciiTheme="majorHAnsi" w:hAnsiTheme="majorHAnsi" w:cstheme="majorHAnsi"/>
          <w:i/>
          <w:iCs/>
          <w:color w:val="1F3864" w:themeColor="accent5" w:themeShade="80"/>
          <w:sz w:val="24"/>
          <w:lang w:val="vi-VN"/>
        </w:rPr>
        <w:t>How data is to be accessed</w:t>
      </w:r>
    </w:p>
    <w:p w:rsidR="006A4EEA" w:rsidRPr="002F447A" w:rsidRDefault="006A4EEA" w:rsidP="00556D78">
      <w:pPr>
        <w:pStyle w:val="Bullet"/>
        <w:numPr>
          <w:ilvl w:val="1"/>
          <w:numId w:val="47"/>
        </w:numPr>
        <w:tabs>
          <w:tab w:val="left" w:pos="360"/>
        </w:tabs>
        <w:spacing w:before="0" w:after="120"/>
        <w:ind w:left="720" w:right="-720"/>
        <w:rPr>
          <w:rFonts w:asciiTheme="majorHAnsi" w:hAnsiTheme="majorHAnsi" w:cstheme="majorHAnsi"/>
          <w:i/>
          <w:color w:val="1F3864" w:themeColor="accent5" w:themeShade="80"/>
          <w:sz w:val="24"/>
          <w:lang w:val="vi-VN"/>
        </w:rPr>
      </w:pPr>
      <w:r w:rsidRPr="002F447A">
        <w:rPr>
          <w:rFonts w:asciiTheme="majorHAnsi" w:hAnsiTheme="majorHAnsi" w:cstheme="majorHAnsi"/>
          <w:i/>
          <w:color w:val="1F3864" w:themeColor="accent5" w:themeShade="80"/>
          <w:sz w:val="24"/>
          <w:lang w:val="vi-VN"/>
        </w:rPr>
        <w:t>Request for access and logging of access for read-only or annotations</w:t>
      </w:r>
    </w:p>
    <w:p w:rsidR="006A4EEA" w:rsidRPr="002F447A" w:rsidRDefault="006A4EEA" w:rsidP="00556D78">
      <w:pPr>
        <w:pStyle w:val="Bullet"/>
        <w:numPr>
          <w:ilvl w:val="1"/>
          <w:numId w:val="47"/>
        </w:numPr>
        <w:tabs>
          <w:tab w:val="left" w:pos="360"/>
        </w:tabs>
        <w:spacing w:before="0" w:after="120"/>
        <w:ind w:left="720" w:right="-720"/>
        <w:rPr>
          <w:rFonts w:asciiTheme="majorHAnsi" w:hAnsiTheme="majorHAnsi" w:cstheme="majorHAnsi"/>
          <w:i/>
          <w:color w:val="1F3864" w:themeColor="accent5" w:themeShade="80"/>
          <w:sz w:val="24"/>
          <w:lang w:val="vi-VN"/>
        </w:rPr>
      </w:pPr>
      <w:r w:rsidRPr="002F447A">
        <w:rPr>
          <w:rFonts w:asciiTheme="majorHAnsi" w:hAnsiTheme="majorHAnsi" w:cstheme="majorHAnsi"/>
          <w:i/>
          <w:color w:val="1F3864" w:themeColor="accent5" w:themeShade="80"/>
          <w:sz w:val="24"/>
          <w:lang w:val="vi-VN"/>
        </w:rPr>
        <w:t>Naming of temporary working version of files for the purpose of annotation or mark up</w:t>
      </w:r>
    </w:p>
    <w:p w:rsidR="006A4EEA" w:rsidRPr="002F447A" w:rsidRDefault="006A4EEA" w:rsidP="00556D78">
      <w:pPr>
        <w:pStyle w:val="Bullet"/>
        <w:numPr>
          <w:ilvl w:val="1"/>
          <w:numId w:val="47"/>
        </w:numPr>
        <w:tabs>
          <w:tab w:val="left" w:pos="360"/>
        </w:tabs>
        <w:spacing w:before="0" w:after="120"/>
        <w:ind w:left="720" w:right="-720"/>
        <w:rPr>
          <w:rFonts w:asciiTheme="majorHAnsi" w:hAnsiTheme="majorHAnsi" w:cstheme="majorHAnsi"/>
          <w:i/>
          <w:color w:val="1F3864" w:themeColor="accent5" w:themeShade="80"/>
          <w:sz w:val="24"/>
          <w:lang w:val="vi-VN"/>
        </w:rPr>
      </w:pPr>
      <w:r w:rsidRPr="002F447A">
        <w:rPr>
          <w:rFonts w:asciiTheme="majorHAnsi" w:hAnsiTheme="majorHAnsi" w:cstheme="majorHAnsi"/>
          <w:i/>
          <w:color w:val="1F3864" w:themeColor="accent5" w:themeShade="80"/>
          <w:sz w:val="24"/>
          <w:lang w:val="vi-VN"/>
        </w:rPr>
        <w:t>Means of indicating whether a comment or annotation is essential or suggested</w:t>
      </w:r>
    </w:p>
    <w:p w:rsidR="006A4EEA" w:rsidRPr="002F447A" w:rsidRDefault="006A4EEA" w:rsidP="00556D78">
      <w:pPr>
        <w:pStyle w:val="Bullet"/>
        <w:numPr>
          <w:ilvl w:val="1"/>
          <w:numId w:val="47"/>
        </w:numPr>
        <w:tabs>
          <w:tab w:val="left" w:pos="360"/>
        </w:tabs>
        <w:spacing w:before="0" w:after="120"/>
        <w:ind w:left="720" w:right="-720"/>
        <w:rPr>
          <w:rFonts w:asciiTheme="majorHAnsi" w:hAnsiTheme="majorHAnsi" w:cstheme="majorHAnsi"/>
          <w:i/>
          <w:color w:val="1F3864" w:themeColor="accent5" w:themeShade="80"/>
          <w:sz w:val="24"/>
          <w:lang w:val="vi-VN"/>
        </w:rPr>
      </w:pPr>
      <w:r w:rsidRPr="002F447A">
        <w:rPr>
          <w:rFonts w:asciiTheme="majorHAnsi" w:hAnsiTheme="majorHAnsi" w:cstheme="majorHAnsi"/>
          <w:i/>
          <w:color w:val="1F3864" w:themeColor="accent5" w:themeShade="80"/>
          <w:sz w:val="24"/>
          <w:lang w:val="vi-VN"/>
        </w:rPr>
        <w:t>Re-identification of marked up versions, as required</w:t>
      </w:r>
    </w:p>
    <w:p w:rsidR="006A4EEA" w:rsidRPr="002F447A" w:rsidRDefault="006A4EEA" w:rsidP="00556D78">
      <w:pPr>
        <w:pStyle w:val="Bullet"/>
        <w:numPr>
          <w:ilvl w:val="1"/>
          <w:numId w:val="47"/>
        </w:numPr>
        <w:tabs>
          <w:tab w:val="left" w:pos="360"/>
        </w:tabs>
        <w:spacing w:before="0" w:after="120"/>
        <w:ind w:left="720" w:right="-720"/>
        <w:rPr>
          <w:rFonts w:asciiTheme="majorHAnsi" w:hAnsiTheme="majorHAnsi" w:cstheme="majorHAnsi"/>
          <w:i/>
          <w:color w:val="1F3864" w:themeColor="accent5" w:themeShade="80"/>
          <w:sz w:val="24"/>
          <w:lang w:val="vi-VN"/>
        </w:rPr>
      </w:pPr>
      <w:r w:rsidRPr="002F447A">
        <w:rPr>
          <w:rFonts w:asciiTheme="majorHAnsi" w:hAnsiTheme="majorHAnsi" w:cstheme="majorHAnsi"/>
          <w:i/>
          <w:color w:val="1F3864" w:themeColor="accent5" w:themeShade="80"/>
          <w:sz w:val="24"/>
          <w:lang w:val="vi-VN"/>
        </w:rPr>
        <w:t>Method of indicating acceptance, provisional acceptance, approval, or rejection</w:t>
      </w:r>
    </w:p>
    <w:p w:rsidR="006A4EEA" w:rsidRPr="002F447A" w:rsidRDefault="006A4EEA" w:rsidP="00556D78">
      <w:pPr>
        <w:pStyle w:val="Bullet"/>
        <w:numPr>
          <w:ilvl w:val="1"/>
          <w:numId w:val="47"/>
        </w:numPr>
        <w:tabs>
          <w:tab w:val="left" w:pos="360"/>
        </w:tabs>
        <w:spacing w:before="0" w:after="120"/>
        <w:ind w:left="720" w:right="-720"/>
        <w:rPr>
          <w:rFonts w:asciiTheme="majorHAnsi" w:hAnsiTheme="majorHAnsi" w:cstheme="majorHAnsi"/>
          <w:i/>
          <w:color w:val="1F3864" w:themeColor="accent5" w:themeShade="80"/>
          <w:sz w:val="24"/>
          <w:lang w:val="vi-VN"/>
        </w:rPr>
      </w:pPr>
      <w:r w:rsidRPr="002F447A">
        <w:rPr>
          <w:rFonts w:asciiTheme="majorHAnsi" w:hAnsiTheme="majorHAnsi" w:cstheme="majorHAnsi"/>
          <w:i/>
          <w:color w:val="1F3864" w:themeColor="accent5" w:themeShade="80"/>
          <w:sz w:val="24"/>
          <w:lang w:val="vi-VN"/>
        </w:rPr>
        <w:t>Automated status accounting, including tracking the disposition of required changes</w:t>
      </w:r>
    </w:p>
    <w:p w:rsidR="006A4EEA" w:rsidRPr="002F447A" w:rsidRDefault="006A4EEA" w:rsidP="00556D78">
      <w:pPr>
        <w:pStyle w:val="Bullet"/>
        <w:numPr>
          <w:ilvl w:val="1"/>
          <w:numId w:val="47"/>
        </w:numPr>
        <w:tabs>
          <w:tab w:val="left" w:pos="360"/>
        </w:tabs>
        <w:spacing w:before="0" w:after="120"/>
        <w:ind w:left="720" w:right="-720"/>
        <w:rPr>
          <w:rFonts w:asciiTheme="majorHAnsi" w:hAnsiTheme="majorHAnsi" w:cstheme="majorHAnsi"/>
          <w:i/>
          <w:color w:val="1F3864" w:themeColor="accent5" w:themeShade="80"/>
          <w:sz w:val="24"/>
          <w:lang w:val="vi-VN"/>
        </w:rPr>
      </w:pPr>
      <w:r w:rsidRPr="002F447A">
        <w:rPr>
          <w:rFonts w:asciiTheme="majorHAnsi" w:hAnsiTheme="majorHAnsi" w:cstheme="majorHAnsi"/>
          <w:i/>
          <w:color w:val="1F3864" w:themeColor="accent5" w:themeShade="80"/>
          <w:sz w:val="24"/>
          <w:lang w:val="vi-VN"/>
        </w:rPr>
        <w:t>Re-identification of changed files.</w:t>
      </w:r>
    </w:p>
    <w:p w:rsidR="006A4EEA" w:rsidRPr="002F447A" w:rsidRDefault="006A4EEA" w:rsidP="002F447A">
      <w:pPr>
        <w:pStyle w:val="BodyText"/>
        <w:numPr>
          <w:ilvl w:val="12"/>
          <w:numId w:val="0"/>
        </w:numPr>
        <w:ind w:left="360" w:right="-720"/>
        <w:rPr>
          <w:rFonts w:asciiTheme="majorHAnsi" w:hAnsiTheme="majorHAnsi" w:cstheme="majorHAnsi"/>
          <w:i/>
          <w:color w:val="1F3864" w:themeColor="accent5" w:themeShade="80"/>
          <w:sz w:val="24"/>
          <w:lang w:val="vi-VN"/>
        </w:rPr>
      </w:pPr>
      <w:r w:rsidRPr="002F447A">
        <w:rPr>
          <w:rFonts w:asciiTheme="majorHAnsi" w:hAnsiTheme="majorHAnsi" w:cstheme="majorHAnsi"/>
          <w:i/>
          <w:color w:val="1F3864" w:themeColor="accent5" w:themeShade="80"/>
          <w:sz w:val="24"/>
          <w:lang w:val="vi-VN"/>
        </w:rPr>
        <w:t>If interactive data access of configuration data is not appropriate, describe the requirements stated above from the perspective of non-interactive data access.</w:t>
      </w:r>
    </w:p>
    <w:p w:rsidR="006A4EEA" w:rsidRPr="002F447A" w:rsidRDefault="006A4EEA" w:rsidP="002F447A">
      <w:pPr>
        <w:spacing w:after="120"/>
        <w:ind w:left="360" w:right="-630"/>
        <w:rPr>
          <w:rFonts w:asciiTheme="majorHAnsi" w:hAnsiTheme="majorHAnsi" w:cstheme="majorHAnsi"/>
          <w:sz w:val="24"/>
          <w:lang w:val="vi-VN"/>
        </w:rPr>
      </w:pPr>
      <w:bookmarkStart w:id="600" w:name="_Toc336241455"/>
      <w:bookmarkStart w:id="601" w:name="_Toc417290800"/>
      <w:bookmarkStart w:id="602" w:name="_Toc419168502"/>
      <w:bookmarkStart w:id="603" w:name="_Toc419168597"/>
      <w:bookmarkStart w:id="604" w:name="_Toc420218223"/>
      <w:bookmarkStart w:id="605" w:name="_Toc420219869"/>
      <w:bookmarkStart w:id="606" w:name="_Toc420221087"/>
      <w:bookmarkStart w:id="607" w:name="_Toc420286733"/>
      <w:r w:rsidRPr="002F447A">
        <w:rPr>
          <w:rFonts w:asciiTheme="majorHAnsi" w:hAnsiTheme="majorHAnsi" w:cstheme="majorHAnsi"/>
          <w:sz w:val="24"/>
          <w:lang w:val="vi-VN"/>
        </w:rPr>
        <w:t xml:space="preserve">DM applies the guidelines of </w:t>
      </w:r>
      <w:r w:rsidRPr="002F447A">
        <w:rPr>
          <w:rFonts w:asciiTheme="majorHAnsi" w:hAnsiTheme="majorHAnsi" w:cstheme="majorHAnsi"/>
          <w:b/>
          <w:bCs/>
          <w:i/>
          <w:iCs/>
          <w:sz w:val="24"/>
          <w:lang w:val="vi-VN"/>
        </w:rPr>
        <w:t>cite the guideline</w:t>
      </w:r>
      <w:r w:rsidRPr="002F447A">
        <w:rPr>
          <w:rFonts w:asciiTheme="majorHAnsi" w:hAnsiTheme="majorHAnsi" w:cstheme="majorHAnsi"/>
          <w:b/>
          <w:bCs/>
          <w:i/>
          <w:iCs/>
          <w:sz w:val="24"/>
        </w:rPr>
        <w:t xml:space="preserve">, </w:t>
      </w:r>
      <w:r w:rsidRPr="002F447A">
        <w:rPr>
          <w:rFonts w:asciiTheme="majorHAnsi" w:hAnsiTheme="majorHAnsi" w:cstheme="majorHAnsi"/>
          <w:sz w:val="24"/>
          <w:lang w:val="vi-VN"/>
        </w:rPr>
        <w:t xml:space="preserve">to implement digital data identification and access control.  </w:t>
      </w:r>
      <w:r w:rsidRPr="002F447A">
        <w:rPr>
          <w:rFonts w:asciiTheme="majorHAnsi" w:hAnsiTheme="majorHAnsi" w:cstheme="majorHAnsi"/>
          <w:b/>
          <w:bCs/>
          <w:i/>
          <w:iCs/>
          <w:sz w:val="24"/>
          <w:lang w:val="vi-VN"/>
        </w:rPr>
        <w:t>Describe the implementation method here.</w:t>
      </w:r>
    </w:p>
    <w:p w:rsidR="006A4EEA" w:rsidRPr="00D96ED4" w:rsidRDefault="006A4EEA"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608" w:name="_Toc376256982"/>
      <w:bookmarkStart w:id="609" w:name="_Toc376287053"/>
      <w:bookmarkStart w:id="610" w:name="_Toc376287413"/>
      <w:bookmarkStart w:id="611" w:name="_Toc376287532"/>
      <w:bookmarkStart w:id="612" w:name="_Toc376287751"/>
      <w:bookmarkStart w:id="613" w:name="_Toc376287982"/>
      <w:bookmarkStart w:id="614" w:name="_Toc376288655"/>
      <w:bookmarkStart w:id="615" w:name="_Toc376289062"/>
      <w:r w:rsidRPr="00D96ED4">
        <w:rPr>
          <w:rFonts w:cstheme="majorHAnsi"/>
          <w:i w:val="0"/>
          <w:color w:val="1F3864" w:themeColor="accent5" w:themeShade="80"/>
          <w:sz w:val="32"/>
          <w:szCs w:val="32"/>
        </w:rPr>
        <w:t>STATUS REPORTING</w:t>
      </w:r>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p>
    <w:p w:rsidR="006A4EEA" w:rsidRPr="002F447A" w:rsidRDefault="006A4EEA" w:rsidP="002F447A">
      <w:pPr>
        <w:spacing w:after="120"/>
        <w:ind w:left="360" w:right="-720"/>
        <w:rPr>
          <w:rFonts w:asciiTheme="majorHAnsi" w:hAnsiTheme="majorHAnsi" w:cstheme="majorHAnsi"/>
          <w:sz w:val="24"/>
          <w:lang w:val="vi-VN"/>
        </w:rPr>
      </w:pPr>
      <w:r w:rsidRPr="002F447A">
        <w:rPr>
          <w:rFonts w:asciiTheme="majorHAnsi" w:hAnsiTheme="majorHAnsi" w:cstheme="majorHAnsi"/>
          <w:sz w:val="24"/>
          <w:lang w:val="vi-VN"/>
        </w:rPr>
        <w:t xml:space="preserve">Data requirements defined by the project are incorporated into the </w:t>
      </w:r>
      <w:r w:rsidRPr="002F447A">
        <w:rPr>
          <w:rFonts w:asciiTheme="majorHAnsi" w:hAnsiTheme="majorHAnsi" w:cstheme="majorHAnsi"/>
          <w:b/>
          <w:bCs/>
          <w:i/>
          <w:iCs/>
          <w:sz w:val="24"/>
          <w:lang w:val="vi-VN"/>
        </w:rPr>
        <w:t>name of the database used to track project deliverables</w:t>
      </w:r>
      <w:r w:rsidRPr="002F447A">
        <w:rPr>
          <w:rFonts w:asciiTheme="majorHAnsi" w:hAnsiTheme="majorHAnsi" w:cstheme="majorHAnsi"/>
          <w:sz w:val="24"/>
          <w:lang w:val="vi-VN"/>
        </w:rPr>
        <w:t>.  The database is used to identify all project data, to prepare status reports, and to track approval history.  The database contains each contractually required data item and information on data submission.  In addition to the project item, the title of the data item and source references (e.g., Data Item Description (DID) number, paragraph number of applicable addendum) is included.  Listed below are the main areas addressed in the status reports.</w:t>
      </w:r>
    </w:p>
    <w:p w:rsidR="006A4EEA" w:rsidRPr="002F447A" w:rsidRDefault="006A4EEA" w:rsidP="00556D78">
      <w:pPr>
        <w:pStyle w:val="Bullet"/>
        <w:numPr>
          <w:ilvl w:val="0"/>
          <w:numId w:val="48"/>
        </w:numPr>
        <w:spacing w:before="0" w:after="120"/>
        <w:ind w:left="720" w:right="-720"/>
        <w:rPr>
          <w:rFonts w:asciiTheme="majorHAnsi" w:hAnsiTheme="majorHAnsi" w:cstheme="majorHAnsi"/>
          <w:sz w:val="24"/>
          <w:lang w:val="vi-VN"/>
        </w:rPr>
      </w:pPr>
      <w:r w:rsidRPr="002F447A">
        <w:rPr>
          <w:rFonts w:asciiTheme="majorHAnsi" w:hAnsiTheme="majorHAnsi" w:cstheme="majorHAnsi"/>
          <w:sz w:val="24"/>
          <w:lang w:val="vi-VN"/>
        </w:rPr>
        <w:t>Data deliveries completed in the previous period</w:t>
      </w:r>
    </w:p>
    <w:p w:rsidR="006A4EEA" w:rsidRPr="002F447A" w:rsidRDefault="006A4EEA" w:rsidP="00556D78">
      <w:pPr>
        <w:pStyle w:val="Bullet"/>
        <w:numPr>
          <w:ilvl w:val="0"/>
          <w:numId w:val="48"/>
        </w:numPr>
        <w:spacing w:before="0" w:after="120"/>
        <w:ind w:left="720" w:right="-720"/>
        <w:rPr>
          <w:rFonts w:asciiTheme="majorHAnsi" w:hAnsiTheme="majorHAnsi" w:cstheme="majorHAnsi"/>
          <w:sz w:val="24"/>
          <w:lang w:val="vi-VN"/>
        </w:rPr>
      </w:pPr>
      <w:r w:rsidRPr="002F447A">
        <w:rPr>
          <w:rFonts w:asciiTheme="majorHAnsi" w:hAnsiTheme="majorHAnsi" w:cstheme="majorHAnsi"/>
          <w:sz w:val="24"/>
          <w:lang w:val="vi-VN"/>
        </w:rPr>
        <w:t>Data scheduled for submission</w:t>
      </w:r>
    </w:p>
    <w:p w:rsidR="006A4EEA" w:rsidRPr="002F447A" w:rsidRDefault="006A4EEA" w:rsidP="00556D78">
      <w:pPr>
        <w:pStyle w:val="Bullet"/>
        <w:numPr>
          <w:ilvl w:val="0"/>
          <w:numId w:val="48"/>
        </w:numPr>
        <w:spacing w:before="0" w:after="120"/>
        <w:ind w:left="720" w:right="-720"/>
        <w:rPr>
          <w:rFonts w:asciiTheme="majorHAnsi" w:hAnsiTheme="majorHAnsi" w:cstheme="majorHAnsi"/>
          <w:sz w:val="24"/>
          <w:lang w:val="vi-VN"/>
        </w:rPr>
      </w:pPr>
      <w:r w:rsidRPr="002F447A">
        <w:rPr>
          <w:rFonts w:asciiTheme="majorHAnsi" w:hAnsiTheme="majorHAnsi" w:cstheme="majorHAnsi"/>
          <w:sz w:val="24"/>
          <w:lang w:val="vi-VN"/>
        </w:rPr>
        <w:t>Data due but not yet delivered</w:t>
      </w:r>
    </w:p>
    <w:p w:rsidR="006A4EEA" w:rsidRPr="00D96ED4" w:rsidRDefault="006A4EEA" w:rsidP="00556D78">
      <w:pPr>
        <w:pStyle w:val="Bullet"/>
        <w:numPr>
          <w:ilvl w:val="0"/>
          <w:numId w:val="48"/>
        </w:numPr>
        <w:spacing w:before="0" w:after="120"/>
        <w:ind w:left="720" w:right="-720"/>
        <w:rPr>
          <w:rFonts w:asciiTheme="majorHAnsi" w:hAnsiTheme="majorHAnsi" w:cstheme="majorHAnsi"/>
          <w:lang w:val="vi-VN"/>
        </w:rPr>
      </w:pPr>
      <w:r w:rsidRPr="002F447A">
        <w:rPr>
          <w:rFonts w:asciiTheme="majorHAnsi" w:hAnsiTheme="majorHAnsi" w:cstheme="majorHAnsi"/>
          <w:sz w:val="24"/>
          <w:lang w:val="vi-VN"/>
        </w:rPr>
        <w:t>Status of delinquent data</w:t>
      </w:r>
      <w:r w:rsidRPr="00D96ED4">
        <w:rPr>
          <w:rFonts w:asciiTheme="majorHAnsi" w:hAnsiTheme="majorHAnsi" w:cstheme="majorHAnsi"/>
          <w:lang w:val="vi-VN"/>
        </w:rPr>
        <w:t>.</w:t>
      </w:r>
    </w:p>
    <w:p w:rsidR="006A4EEA" w:rsidRPr="00D96ED4" w:rsidRDefault="006A4EEA"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616" w:name="_Toc336241456"/>
      <w:bookmarkStart w:id="617" w:name="_Toc417290801"/>
      <w:bookmarkStart w:id="618" w:name="_Toc419168503"/>
      <w:bookmarkStart w:id="619" w:name="_Toc419168598"/>
      <w:bookmarkStart w:id="620" w:name="_Toc420218224"/>
      <w:bookmarkStart w:id="621" w:name="_Toc420219870"/>
      <w:bookmarkStart w:id="622" w:name="_Toc420221088"/>
      <w:bookmarkStart w:id="623" w:name="_Toc420286734"/>
      <w:bookmarkStart w:id="624" w:name="_Toc376256983"/>
      <w:bookmarkStart w:id="625" w:name="_Toc376287054"/>
      <w:bookmarkStart w:id="626" w:name="_Toc376287414"/>
      <w:bookmarkStart w:id="627" w:name="_Toc376287533"/>
      <w:bookmarkStart w:id="628" w:name="_Toc376287752"/>
      <w:bookmarkStart w:id="629" w:name="_Toc376287983"/>
      <w:bookmarkStart w:id="630" w:name="_Toc376288656"/>
      <w:bookmarkStart w:id="631" w:name="_Toc376289063"/>
      <w:r w:rsidRPr="00D96ED4">
        <w:rPr>
          <w:rFonts w:cstheme="majorHAnsi"/>
          <w:i w:val="0"/>
          <w:color w:val="1F3864" w:themeColor="accent5" w:themeShade="80"/>
          <w:sz w:val="32"/>
          <w:szCs w:val="32"/>
        </w:rPr>
        <w:t>DATA SECURITY AND CLASSIFICATION MANAGEMENT</w:t>
      </w:r>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p>
    <w:p w:rsidR="006A4EEA" w:rsidRPr="00C14B9A" w:rsidRDefault="006A4EEA" w:rsidP="00C14B9A">
      <w:pPr>
        <w:ind w:left="360"/>
        <w:rPr>
          <w:rFonts w:asciiTheme="majorHAnsi" w:hAnsiTheme="majorHAnsi" w:cstheme="majorHAnsi"/>
          <w:b/>
          <w:i/>
          <w:color w:val="1F3864" w:themeColor="accent5" w:themeShade="80"/>
          <w:sz w:val="24"/>
          <w:szCs w:val="24"/>
          <w:lang w:val="vi-VN"/>
        </w:rPr>
      </w:pPr>
      <w:r w:rsidRPr="00C14B9A">
        <w:rPr>
          <w:rFonts w:asciiTheme="majorHAnsi" w:hAnsiTheme="majorHAnsi" w:cstheme="majorHAnsi"/>
          <w:b/>
          <w:i/>
          <w:color w:val="1F3864" w:themeColor="accent5" w:themeShade="80"/>
          <w:sz w:val="24"/>
          <w:szCs w:val="24"/>
          <w:lang w:val="vi-VN"/>
        </w:rPr>
        <w:t>Guidance</w:t>
      </w:r>
    </w:p>
    <w:p w:rsidR="002F447A" w:rsidRPr="00803A4B" w:rsidRDefault="006A4EEA" w:rsidP="002F447A">
      <w:pPr>
        <w:pStyle w:val="BodyText2"/>
        <w:numPr>
          <w:ilvl w:val="12"/>
          <w:numId w:val="0"/>
        </w:numPr>
        <w:ind w:left="360" w:right="-630"/>
        <w:rPr>
          <w:rFonts w:asciiTheme="majorHAnsi" w:hAnsiTheme="majorHAnsi" w:cstheme="majorHAnsi"/>
          <w:i/>
          <w:color w:val="1F3864" w:themeColor="accent5" w:themeShade="80"/>
          <w:sz w:val="24"/>
          <w:lang w:val="vi-VN"/>
        </w:rPr>
      </w:pPr>
      <w:r w:rsidRPr="00803A4B">
        <w:rPr>
          <w:rFonts w:asciiTheme="majorHAnsi" w:hAnsiTheme="majorHAnsi" w:cstheme="majorHAnsi"/>
          <w:i/>
          <w:color w:val="1F3864" w:themeColor="accent5" w:themeShade="80"/>
          <w:sz w:val="24"/>
          <w:lang w:val="vi-VN"/>
        </w:rPr>
        <w:t>If any documents relating to this section are cited in the CMP, add them in Section 2.</w:t>
      </w:r>
    </w:p>
    <w:p w:rsidR="006A4EEA" w:rsidRPr="00803A4B" w:rsidRDefault="006A4EEA" w:rsidP="002F447A">
      <w:pPr>
        <w:pStyle w:val="BodyText2"/>
        <w:numPr>
          <w:ilvl w:val="12"/>
          <w:numId w:val="0"/>
        </w:numPr>
        <w:ind w:left="360" w:right="-630"/>
        <w:rPr>
          <w:rFonts w:asciiTheme="majorHAnsi" w:hAnsiTheme="majorHAnsi" w:cstheme="majorHAnsi"/>
          <w:i/>
          <w:color w:val="1F3864" w:themeColor="accent5" w:themeShade="80"/>
          <w:sz w:val="24"/>
        </w:rPr>
      </w:pPr>
      <w:r w:rsidRPr="00803A4B">
        <w:rPr>
          <w:rFonts w:asciiTheme="majorHAnsi" w:hAnsiTheme="majorHAnsi" w:cstheme="majorHAnsi"/>
          <w:i/>
          <w:color w:val="1F3864" w:themeColor="accent5" w:themeShade="80"/>
          <w:sz w:val="24"/>
          <w:lang w:val="vi-VN"/>
        </w:rPr>
        <w:t xml:space="preserve">Data security and classification management are an integral part of data management.  Security requirements are considered during all areas of data management control.  Classification and </w:t>
      </w:r>
      <w:r w:rsidRPr="00803A4B">
        <w:rPr>
          <w:rFonts w:asciiTheme="majorHAnsi" w:hAnsiTheme="majorHAnsi" w:cstheme="majorHAnsi"/>
          <w:i/>
          <w:color w:val="1F3864" w:themeColor="accent5" w:themeShade="80"/>
          <w:sz w:val="24"/>
          <w:lang w:val="vi-VN"/>
        </w:rPr>
        <w:lastRenderedPageBreak/>
        <w:t xml:space="preserve">security activities are performed in accordance with </w:t>
      </w:r>
      <w:r w:rsidRPr="00803A4B">
        <w:rPr>
          <w:rFonts w:asciiTheme="majorHAnsi" w:hAnsiTheme="majorHAnsi" w:cstheme="majorHAnsi"/>
          <w:b/>
          <w:bCs/>
          <w:i/>
          <w:iCs/>
          <w:color w:val="1F3864" w:themeColor="accent5" w:themeShade="80"/>
          <w:sz w:val="24"/>
          <w:lang w:val="vi-VN"/>
        </w:rPr>
        <w:t>state the prevailing security standard or guideline</w:t>
      </w:r>
      <w:r w:rsidRPr="00803A4B">
        <w:rPr>
          <w:rFonts w:asciiTheme="majorHAnsi" w:hAnsiTheme="majorHAnsi" w:cstheme="majorHAnsi"/>
          <w:b/>
          <w:bCs/>
          <w:i/>
          <w:iCs/>
          <w:color w:val="1F3864" w:themeColor="accent5" w:themeShade="80"/>
          <w:sz w:val="24"/>
        </w:rPr>
        <w:t>.</w:t>
      </w:r>
    </w:p>
    <w:p w:rsidR="006A4EEA" w:rsidRPr="00D96ED4" w:rsidRDefault="006A4EEA"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632" w:name="_Toc376256984"/>
      <w:bookmarkStart w:id="633" w:name="_Toc376287055"/>
      <w:bookmarkStart w:id="634" w:name="_Toc376287415"/>
      <w:bookmarkStart w:id="635" w:name="_Toc376287534"/>
      <w:bookmarkStart w:id="636" w:name="_Toc376287753"/>
      <w:bookmarkStart w:id="637" w:name="_Toc376287984"/>
      <w:bookmarkStart w:id="638" w:name="_Toc376288657"/>
      <w:bookmarkStart w:id="639" w:name="_Toc376289064"/>
      <w:r w:rsidRPr="00D96ED4">
        <w:rPr>
          <w:rFonts w:cstheme="majorHAnsi"/>
          <w:i w:val="0"/>
          <w:color w:val="1F3864" w:themeColor="accent5" w:themeShade="80"/>
          <w:sz w:val="32"/>
          <w:szCs w:val="32"/>
        </w:rPr>
        <w:t>MAINTENANCE OF DISASTER RECOVERY DATA</w:t>
      </w:r>
      <w:bookmarkEnd w:id="632"/>
      <w:bookmarkEnd w:id="633"/>
      <w:bookmarkEnd w:id="634"/>
      <w:bookmarkEnd w:id="635"/>
      <w:bookmarkEnd w:id="636"/>
      <w:bookmarkEnd w:id="637"/>
      <w:bookmarkEnd w:id="638"/>
      <w:bookmarkEnd w:id="639"/>
      <w:r w:rsidRPr="00D96ED4">
        <w:rPr>
          <w:rFonts w:cstheme="majorHAnsi"/>
          <w:i w:val="0"/>
          <w:color w:val="1F3864" w:themeColor="accent5" w:themeShade="80"/>
          <w:sz w:val="32"/>
          <w:szCs w:val="32"/>
        </w:rPr>
        <w:t xml:space="preserve"> </w:t>
      </w:r>
    </w:p>
    <w:p w:rsidR="006A4EEA" w:rsidRPr="002F447A" w:rsidRDefault="006A4EEA" w:rsidP="002F447A">
      <w:pPr>
        <w:spacing w:after="120"/>
        <w:ind w:left="360" w:right="-630"/>
        <w:rPr>
          <w:rFonts w:asciiTheme="majorHAnsi" w:hAnsiTheme="majorHAnsi" w:cstheme="majorHAnsi"/>
          <w:b/>
          <w:bCs/>
          <w:i/>
          <w:iCs/>
          <w:color w:val="1F3864" w:themeColor="accent5" w:themeShade="80"/>
          <w:sz w:val="24"/>
          <w:lang w:val="vi-VN"/>
        </w:rPr>
      </w:pPr>
      <w:r w:rsidRPr="002F447A">
        <w:rPr>
          <w:rFonts w:asciiTheme="majorHAnsi" w:hAnsiTheme="majorHAnsi" w:cstheme="majorHAnsi"/>
          <w:b/>
          <w:bCs/>
          <w:i/>
          <w:iCs/>
          <w:color w:val="1F3864" w:themeColor="accent5" w:themeShade="80"/>
          <w:sz w:val="24"/>
          <w:lang w:val="vi-VN"/>
        </w:rPr>
        <w:t>Guidance</w:t>
      </w:r>
    </w:p>
    <w:p w:rsidR="006A4EEA" w:rsidRPr="002F447A" w:rsidRDefault="006A4EEA" w:rsidP="002F447A">
      <w:pPr>
        <w:spacing w:after="120"/>
        <w:ind w:left="360" w:right="-630"/>
        <w:rPr>
          <w:rFonts w:asciiTheme="majorHAnsi" w:hAnsiTheme="majorHAnsi" w:cstheme="majorHAnsi"/>
          <w:i/>
          <w:iCs/>
          <w:color w:val="1F3864" w:themeColor="accent5" w:themeShade="80"/>
          <w:sz w:val="24"/>
          <w:lang w:val="vi-VN"/>
        </w:rPr>
      </w:pPr>
      <w:r w:rsidRPr="002F447A">
        <w:rPr>
          <w:rFonts w:asciiTheme="majorHAnsi" w:hAnsiTheme="majorHAnsi" w:cstheme="majorHAnsi"/>
          <w:i/>
          <w:iCs/>
          <w:color w:val="1F3864" w:themeColor="accent5" w:themeShade="80"/>
          <w:sz w:val="24"/>
          <w:lang w:val="vi-VN"/>
        </w:rPr>
        <w:t>Some projects make provisions to store copies of designated data files in separate, sometimes remote, repositories for recovery in the event of catastrophic loss.  If this applies to your project, add this subsection to ensure that there is ongoing coordination between Configuration Management, Data Management, and Remote Data Storage.</w:t>
      </w:r>
    </w:p>
    <w:p w:rsidR="006A4EEA" w:rsidRPr="002F447A" w:rsidRDefault="006A4EEA" w:rsidP="002F447A">
      <w:pPr>
        <w:pStyle w:val="Figuretext-L"/>
        <w:spacing w:before="0" w:after="120"/>
        <w:ind w:left="360" w:right="-720"/>
        <w:rPr>
          <w:rFonts w:asciiTheme="majorHAnsi" w:hAnsiTheme="majorHAnsi" w:cstheme="majorHAnsi"/>
          <w:sz w:val="24"/>
          <w:lang w:val="vi-VN"/>
        </w:rPr>
      </w:pPr>
      <w:r w:rsidRPr="002F447A">
        <w:rPr>
          <w:rFonts w:asciiTheme="majorHAnsi" w:hAnsiTheme="majorHAnsi" w:cstheme="majorHAnsi"/>
          <w:sz w:val="24"/>
          <w:lang w:val="vi-VN"/>
        </w:rPr>
        <w:t xml:space="preserve">The </w:t>
      </w:r>
      <w:r w:rsidRPr="002F447A">
        <w:rPr>
          <w:rFonts w:asciiTheme="majorHAnsi" w:hAnsiTheme="majorHAnsi" w:cstheme="majorHAnsi"/>
          <w:i/>
          <w:color w:val="1F3864" w:themeColor="accent5" w:themeShade="80"/>
          <w:sz w:val="24"/>
          <w:lang w:val="vi-VN"/>
        </w:rPr>
        <w:t xml:space="preserve">[[Project Title]] </w:t>
      </w:r>
      <w:r w:rsidRPr="002F447A">
        <w:rPr>
          <w:rFonts w:asciiTheme="majorHAnsi" w:hAnsiTheme="majorHAnsi" w:cstheme="majorHAnsi"/>
          <w:sz w:val="24"/>
          <w:lang w:val="vi-VN"/>
        </w:rPr>
        <w:t xml:space="preserve">has arranged for separate storage of designated configuration items for recovery in the event of a catastrophic loss.  DM identifies the items that will be copied and archived for disaster recovery.  </w:t>
      </w:r>
      <w:r w:rsidRPr="002F447A">
        <w:rPr>
          <w:rFonts w:asciiTheme="majorHAnsi" w:hAnsiTheme="majorHAnsi" w:cstheme="majorHAnsi"/>
          <w:b/>
          <w:bCs/>
          <w:i/>
          <w:iCs/>
          <w:sz w:val="24"/>
          <w:lang w:val="vi-VN"/>
        </w:rPr>
        <w:t>DM or other designate, such as CM</w:t>
      </w:r>
      <w:r w:rsidRPr="002F447A">
        <w:rPr>
          <w:rFonts w:asciiTheme="majorHAnsi" w:hAnsiTheme="majorHAnsi" w:cstheme="majorHAnsi"/>
          <w:sz w:val="24"/>
          <w:lang w:val="vi-VN"/>
        </w:rPr>
        <w:t xml:space="preserve"> will establish inventories of the remotely stored items, the required media for their storage, and periodic reviews of the inventories.  DM will coordinate with CM to identify updated or new product baseline items that are to be copied and archived in remote storage.  The project CSA Report will include a full inventory of these separately stored items.</w:t>
      </w:r>
    </w:p>
    <w:p w:rsidR="006A4EEA" w:rsidRPr="00D96ED4" w:rsidRDefault="006A4EEA" w:rsidP="00687A29">
      <w:pPr>
        <w:numPr>
          <w:ilvl w:val="12"/>
          <w:numId w:val="0"/>
        </w:numPr>
        <w:spacing w:after="120"/>
        <w:jc w:val="center"/>
        <w:rPr>
          <w:rFonts w:asciiTheme="majorHAnsi" w:hAnsiTheme="majorHAnsi" w:cstheme="majorHAnsi"/>
          <w:b/>
          <w:lang w:val="vi-VN"/>
        </w:rPr>
      </w:pPr>
    </w:p>
    <w:p w:rsidR="006A4EEA" w:rsidRPr="00D96ED4" w:rsidRDefault="006A4EEA" w:rsidP="00687A29">
      <w:pPr>
        <w:numPr>
          <w:ilvl w:val="12"/>
          <w:numId w:val="0"/>
        </w:numPr>
        <w:spacing w:after="120"/>
        <w:rPr>
          <w:rFonts w:asciiTheme="majorHAnsi" w:hAnsiTheme="majorHAnsi" w:cstheme="majorHAnsi"/>
          <w:i/>
          <w:lang w:val="vi-VN"/>
        </w:rPr>
      </w:pPr>
    </w:p>
    <w:p w:rsidR="006A4EEA" w:rsidRPr="00D96ED4" w:rsidRDefault="006A4EEA" w:rsidP="00687A29">
      <w:pPr>
        <w:numPr>
          <w:ilvl w:val="12"/>
          <w:numId w:val="0"/>
        </w:numPr>
        <w:spacing w:after="120"/>
        <w:rPr>
          <w:rFonts w:asciiTheme="majorHAnsi" w:hAnsiTheme="majorHAnsi" w:cstheme="majorHAnsi"/>
          <w:caps/>
          <w:lang w:val="vi-VN"/>
        </w:rPr>
        <w:sectPr w:rsidR="006A4EEA" w:rsidRPr="00D96ED4">
          <w:headerReference w:type="default" r:id="rId33"/>
          <w:footerReference w:type="even" r:id="rId34"/>
          <w:footerReference w:type="default" r:id="rId35"/>
          <w:pgSz w:w="12240" w:h="15840" w:code="1"/>
          <w:pgMar w:top="1728" w:right="1440" w:bottom="1440" w:left="1440" w:header="720" w:footer="720" w:gutter="0"/>
          <w:pgNumType w:start="1" w:chapStyle="1"/>
          <w:cols w:space="720"/>
        </w:sectPr>
      </w:pPr>
      <w:bookmarkStart w:id="640" w:name="_Toc336241457"/>
    </w:p>
    <w:p w:rsidR="006A4EEA" w:rsidRPr="00D96ED4" w:rsidRDefault="006A4EEA" w:rsidP="00556D78">
      <w:pPr>
        <w:pStyle w:val="Heading1"/>
        <w:numPr>
          <w:ilvl w:val="0"/>
          <w:numId w:val="6"/>
        </w:numPr>
        <w:spacing w:before="0" w:after="120"/>
        <w:ind w:left="360"/>
        <w:rPr>
          <w:rFonts w:cstheme="majorHAnsi"/>
          <w:color w:val="1F3864" w:themeColor="accent5" w:themeShade="80"/>
          <w:sz w:val="36"/>
          <w:szCs w:val="36"/>
        </w:rPr>
      </w:pPr>
      <w:bookmarkStart w:id="641" w:name="_Toc420218225"/>
      <w:bookmarkStart w:id="642" w:name="_Toc420219871"/>
      <w:bookmarkStart w:id="643" w:name="_Toc420221089"/>
      <w:bookmarkStart w:id="644" w:name="_Toc420286735"/>
      <w:bookmarkStart w:id="645" w:name="_Toc376256985"/>
      <w:bookmarkStart w:id="646" w:name="_Toc376287056"/>
      <w:bookmarkStart w:id="647" w:name="_Toc376287416"/>
      <w:bookmarkStart w:id="648" w:name="_Toc376287535"/>
      <w:bookmarkStart w:id="649" w:name="_Toc376287754"/>
      <w:bookmarkStart w:id="650" w:name="_Toc376287985"/>
      <w:bookmarkStart w:id="651" w:name="_Toc376288658"/>
      <w:bookmarkStart w:id="652" w:name="_Toc376289065"/>
      <w:r w:rsidRPr="00D96ED4">
        <w:rPr>
          <w:rFonts w:cstheme="majorHAnsi"/>
          <w:color w:val="1F3864" w:themeColor="accent5" w:themeShade="80"/>
          <w:sz w:val="36"/>
          <w:szCs w:val="36"/>
        </w:rPr>
        <w:lastRenderedPageBreak/>
        <w:t>CONFIGURATION IDENTIFICATION</w:t>
      </w:r>
      <w:bookmarkEnd w:id="640"/>
      <w:bookmarkEnd w:id="641"/>
      <w:bookmarkEnd w:id="642"/>
      <w:bookmarkEnd w:id="643"/>
      <w:bookmarkEnd w:id="644"/>
      <w:bookmarkEnd w:id="645"/>
      <w:bookmarkEnd w:id="646"/>
      <w:bookmarkEnd w:id="647"/>
      <w:bookmarkEnd w:id="648"/>
      <w:bookmarkEnd w:id="649"/>
      <w:bookmarkEnd w:id="650"/>
      <w:bookmarkEnd w:id="651"/>
      <w:bookmarkEnd w:id="652"/>
    </w:p>
    <w:p w:rsidR="006A4EEA" w:rsidRPr="00D96ED4" w:rsidRDefault="006A4EEA"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653" w:name="_Toc376256986"/>
      <w:bookmarkStart w:id="654" w:name="_Toc376287057"/>
      <w:bookmarkStart w:id="655" w:name="_Toc376287417"/>
      <w:bookmarkStart w:id="656" w:name="_Toc376287536"/>
      <w:bookmarkStart w:id="657" w:name="_Toc376287755"/>
      <w:bookmarkStart w:id="658" w:name="_Toc376287986"/>
      <w:bookmarkStart w:id="659" w:name="_Toc376288659"/>
      <w:bookmarkStart w:id="660" w:name="_Toc376289066"/>
      <w:r w:rsidRPr="00D96ED4">
        <w:rPr>
          <w:rFonts w:cstheme="majorHAnsi"/>
          <w:i w:val="0"/>
          <w:color w:val="1F3864" w:themeColor="accent5" w:themeShade="80"/>
          <w:sz w:val="32"/>
          <w:szCs w:val="32"/>
        </w:rPr>
        <w:t>SELECTION OF CONFIGURATION ITEMS</w:t>
      </w:r>
      <w:bookmarkEnd w:id="653"/>
      <w:bookmarkEnd w:id="654"/>
      <w:bookmarkEnd w:id="655"/>
      <w:bookmarkEnd w:id="656"/>
      <w:bookmarkEnd w:id="657"/>
      <w:bookmarkEnd w:id="658"/>
      <w:bookmarkEnd w:id="659"/>
      <w:bookmarkEnd w:id="660"/>
    </w:p>
    <w:p w:rsidR="006A4EEA" w:rsidRPr="00C14B9A" w:rsidRDefault="006A4EEA" w:rsidP="00C14B9A">
      <w:pPr>
        <w:ind w:left="360"/>
        <w:rPr>
          <w:rFonts w:asciiTheme="majorHAnsi" w:hAnsiTheme="majorHAnsi" w:cstheme="majorHAnsi"/>
          <w:b/>
          <w:i/>
          <w:color w:val="1F3864" w:themeColor="accent5" w:themeShade="80"/>
          <w:sz w:val="24"/>
          <w:szCs w:val="24"/>
          <w:lang w:val="vi-VN"/>
        </w:rPr>
      </w:pPr>
      <w:r w:rsidRPr="00C14B9A">
        <w:rPr>
          <w:rFonts w:asciiTheme="majorHAnsi" w:hAnsiTheme="majorHAnsi" w:cstheme="majorHAnsi"/>
          <w:b/>
          <w:i/>
          <w:color w:val="1F3864" w:themeColor="accent5" w:themeShade="80"/>
          <w:sz w:val="24"/>
          <w:szCs w:val="24"/>
          <w:lang w:val="vi-VN"/>
        </w:rPr>
        <w:t>Guidance</w:t>
      </w:r>
    </w:p>
    <w:p w:rsidR="006A4EEA" w:rsidRPr="002F447A" w:rsidRDefault="006A4EEA" w:rsidP="002F447A">
      <w:pPr>
        <w:numPr>
          <w:ilvl w:val="12"/>
          <w:numId w:val="0"/>
        </w:numPr>
        <w:spacing w:after="120"/>
        <w:ind w:left="450"/>
        <w:rPr>
          <w:rFonts w:asciiTheme="majorHAnsi" w:hAnsiTheme="majorHAnsi" w:cstheme="majorHAnsi"/>
          <w:i/>
          <w:iCs/>
          <w:color w:val="1F3864" w:themeColor="accent5" w:themeShade="80"/>
          <w:sz w:val="24"/>
          <w:lang w:val="vi-VN"/>
        </w:rPr>
      </w:pPr>
      <w:r w:rsidRPr="002F447A">
        <w:rPr>
          <w:rFonts w:asciiTheme="majorHAnsi" w:hAnsiTheme="majorHAnsi" w:cstheme="majorHAnsi"/>
          <w:i/>
          <w:iCs/>
          <w:color w:val="1F3864" w:themeColor="accent5" w:themeShade="80"/>
          <w:sz w:val="24"/>
          <w:lang w:val="vi-VN"/>
        </w:rPr>
        <w:t>The project may want to include emphasis that configuration identification will be applied to all project elements, including hardware, software, drawings, storage media,documentation and any other identified elements for the project.</w:t>
      </w:r>
    </w:p>
    <w:p w:rsidR="002F447A" w:rsidRDefault="006A4EEA" w:rsidP="002F447A">
      <w:pPr>
        <w:numPr>
          <w:ilvl w:val="12"/>
          <w:numId w:val="0"/>
        </w:numPr>
        <w:spacing w:after="120"/>
        <w:ind w:left="450"/>
        <w:rPr>
          <w:rFonts w:asciiTheme="majorHAnsi" w:hAnsiTheme="majorHAnsi" w:cstheme="majorHAnsi"/>
          <w:i/>
          <w:iCs/>
          <w:color w:val="1F3864" w:themeColor="accent5" w:themeShade="80"/>
          <w:sz w:val="24"/>
          <w:lang w:val="vi-VN"/>
        </w:rPr>
      </w:pPr>
      <w:r w:rsidRPr="002F447A">
        <w:rPr>
          <w:rFonts w:asciiTheme="majorHAnsi" w:hAnsiTheme="majorHAnsi" w:cstheme="majorHAnsi"/>
          <w:i/>
          <w:iCs/>
          <w:color w:val="1F3864" w:themeColor="accent5" w:themeShade="80"/>
          <w:sz w:val="24"/>
          <w:lang w:val="vi-VN"/>
        </w:rPr>
        <w:t>Example criteria for selecting CIs at the appropriate work product le</w:t>
      </w:r>
      <w:r w:rsidR="002F447A">
        <w:rPr>
          <w:rFonts w:asciiTheme="majorHAnsi" w:hAnsiTheme="majorHAnsi" w:cstheme="majorHAnsi"/>
          <w:i/>
          <w:iCs/>
          <w:color w:val="1F3864" w:themeColor="accent5" w:themeShade="80"/>
          <w:sz w:val="24"/>
          <w:lang w:val="vi-VN"/>
        </w:rPr>
        <w:t>vel include those listed below:</w:t>
      </w:r>
    </w:p>
    <w:p w:rsidR="006A4EEA" w:rsidRPr="002F447A" w:rsidRDefault="006A4EEA" w:rsidP="00556D78">
      <w:pPr>
        <w:pStyle w:val="ListParagraph"/>
        <w:numPr>
          <w:ilvl w:val="0"/>
          <w:numId w:val="49"/>
        </w:numPr>
        <w:tabs>
          <w:tab w:val="left" w:pos="360"/>
          <w:tab w:val="left" w:pos="720"/>
        </w:tabs>
        <w:spacing w:after="120"/>
        <w:rPr>
          <w:rFonts w:asciiTheme="majorHAnsi" w:hAnsiTheme="majorHAnsi" w:cstheme="majorHAnsi"/>
          <w:i/>
          <w:iCs/>
          <w:color w:val="1F3864" w:themeColor="accent5" w:themeShade="80"/>
          <w:sz w:val="24"/>
          <w:lang w:val="vi-VN"/>
        </w:rPr>
      </w:pPr>
      <w:r w:rsidRPr="002F447A">
        <w:rPr>
          <w:rFonts w:asciiTheme="majorHAnsi" w:hAnsiTheme="majorHAnsi" w:cstheme="majorHAnsi"/>
          <w:i/>
          <w:iCs/>
          <w:color w:val="1F3864" w:themeColor="accent5" w:themeShade="80"/>
          <w:sz w:val="24"/>
          <w:lang w:val="vi-VN"/>
        </w:rPr>
        <w:t>Work products that may be used by two or more groups.</w:t>
      </w:r>
    </w:p>
    <w:p w:rsidR="006A4EEA" w:rsidRPr="002F447A" w:rsidRDefault="006A4EEA" w:rsidP="00556D78">
      <w:pPr>
        <w:pStyle w:val="ListParagraph"/>
        <w:numPr>
          <w:ilvl w:val="0"/>
          <w:numId w:val="49"/>
        </w:numPr>
        <w:tabs>
          <w:tab w:val="left" w:pos="360"/>
          <w:tab w:val="left" w:pos="720"/>
        </w:tabs>
        <w:spacing w:after="120"/>
        <w:rPr>
          <w:rFonts w:asciiTheme="majorHAnsi" w:hAnsiTheme="majorHAnsi" w:cstheme="majorHAnsi"/>
          <w:i/>
          <w:iCs/>
          <w:color w:val="1F3864" w:themeColor="accent5" w:themeShade="80"/>
          <w:sz w:val="24"/>
          <w:lang w:val="vi-VN"/>
        </w:rPr>
      </w:pPr>
      <w:r w:rsidRPr="002F447A">
        <w:rPr>
          <w:rFonts w:asciiTheme="majorHAnsi" w:hAnsiTheme="majorHAnsi" w:cstheme="majorHAnsi"/>
          <w:i/>
          <w:iCs/>
          <w:color w:val="1F3864" w:themeColor="accent5" w:themeShade="80"/>
          <w:sz w:val="24"/>
          <w:lang w:val="vi-VN"/>
        </w:rPr>
        <w:t>Work products that are expected to change over time either because of errors or change of requirements.</w:t>
      </w:r>
    </w:p>
    <w:p w:rsidR="006A4EEA" w:rsidRPr="002F447A" w:rsidRDefault="006A4EEA" w:rsidP="00556D78">
      <w:pPr>
        <w:pStyle w:val="ListParagraph"/>
        <w:numPr>
          <w:ilvl w:val="0"/>
          <w:numId w:val="49"/>
        </w:numPr>
        <w:tabs>
          <w:tab w:val="left" w:pos="360"/>
          <w:tab w:val="left" w:pos="720"/>
        </w:tabs>
        <w:spacing w:after="120"/>
        <w:rPr>
          <w:rFonts w:asciiTheme="majorHAnsi" w:hAnsiTheme="majorHAnsi" w:cstheme="majorHAnsi"/>
          <w:i/>
          <w:iCs/>
          <w:color w:val="1F3864" w:themeColor="accent5" w:themeShade="80"/>
          <w:sz w:val="24"/>
          <w:lang w:val="vi-VN"/>
        </w:rPr>
      </w:pPr>
      <w:r w:rsidRPr="002F447A">
        <w:rPr>
          <w:rFonts w:asciiTheme="majorHAnsi" w:hAnsiTheme="majorHAnsi" w:cstheme="majorHAnsi"/>
          <w:i/>
          <w:iCs/>
          <w:color w:val="1F3864" w:themeColor="accent5" w:themeShade="80"/>
          <w:sz w:val="24"/>
          <w:lang w:val="vi-VN"/>
        </w:rPr>
        <w:t>Work products that are dependent on each other in that a change in one mandates a change in the others.</w:t>
      </w:r>
    </w:p>
    <w:p w:rsidR="006A4EEA" w:rsidRPr="002F447A" w:rsidRDefault="006A4EEA" w:rsidP="00556D78">
      <w:pPr>
        <w:pStyle w:val="ListParagraph"/>
        <w:numPr>
          <w:ilvl w:val="0"/>
          <w:numId w:val="49"/>
        </w:numPr>
        <w:tabs>
          <w:tab w:val="left" w:pos="360"/>
          <w:tab w:val="left" w:pos="720"/>
        </w:tabs>
        <w:spacing w:after="120"/>
        <w:rPr>
          <w:rFonts w:asciiTheme="majorHAnsi" w:hAnsiTheme="majorHAnsi" w:cstheme="majorHAnsi"/>
          <w:i/>
          <w:iCs/>
          <w:color w:val="1F3864" w:themeColor="accent5" w:themeShade="80"/>
          <w:sz w:val="24"/>
          <w:lang w:val="vi-VN"/>
        </w:rPr>
      </w:pPr>
      <w:r w:rsidRPr="002F447A">
        <w:rPr>
          <w:rFonts w:asciiTheme="majorHAnsi" w:hAnsiTheme="majorHAnsi" w:cstheme="majorHAnsi"/>
          <w:i/>
          <w:iCs/>
          <w:color w:val="1F3864" w:themeColor="accent5" w:themeShade="80"/>
          <w:sz w:val="24"/>
          <w:lang w:val="vi-VN"/>
        </w:rPr>
        <w:t>Work products that are critical for the project.</w:t>
      </w:r>
    </w:p>
    <w:p w:rsidR="006A4EEA" w:rsidRPr="002F447A" w:rsidRDefault="006A4EEA" w:rsidP="00556D78">
      <w:pPr>
        <w:pStyle w:val="ListParagraph"/>
        <w:numPr>
          <w:ilvl w:val="0"/>
          <w:numId w:val="49"/>
        </w:numPr>
        <w:spacing w:after="120"/>
        <w:rPr>
          <w:rFonts w:asciiTheme="majorHAnsi" w:hAnsiTheme="majorHAnsi" w:cstheme="majorHAnsi"/>
          <w:i/>
          <w:iCs/>
          <w:color w:val="1F3864" w:themeColor="accent5" w:themeShade="80"/>
          <w:sz w:val="24"/>
          <w:lang w:val="vi-VN"/>
        </w:rPr>
      </w:pPr>
      <w:r w:rsidRPr="002F447A">
        <w:rPr>
          <w:rFonts w:asciiTheme="majorHAnsi" w:hAnsiTheme="majorHAnsi" w:cstheme="majorHAnsi"/>
          <w:i/>
          <w:iCs/>
          <w:color w:val="1F3864" w:themeColor="accent5" w:themeShade="80"/>
          <w:sz w:val="24"/>
          <w:lang w:val="vi-VN"/>
        </w:rPr>
        <w:t>Additional work products that may be identified, as part of a CI, are listed below:</w:t>
      </w:r>
    </w:p>
    <w:p w:rsidR="006A4EEA" w:rsidRPr="002F447A" w:rsidRDefault="006A4EEA" w:rsidP="00556D78">
      <w:pPr>
        <w:pStyle w:val="ListParagraph"/>
        <w:numPr>
          <w:ilvl w:val="0"/>
          <w:numId w:val="49"/>
        </w:numPr>
        <w:tabs>
          <w:tab w:val="left" w:pos="360"/>
        </w:tabs>
        <w:spacing w:after="120"/>
        <w:rPr>
          <w:rFonts w:asciiTheme="majorHAnsi" w:hAnsiTheme="majorHAnsi" w:cstheme="majorHAnsi"/>
          <w:i/>
          <w:iCs/>
          <w:color w:val="1F3864" w:themeColor="accent5" w:themeShade="80"/>
          <w:sz w:val="24"/>
          <w:lang w:val="vi-VN"/>
        </w:rPr>
      </w:pPr>
      <w:r w:rsidRPr="002F447A">
        <w:rPr>
          <w:rFonts w:asciiTheme="majorHAnsi" w:hAnsiTheme="majorHAnsi" w:cstheme="majorHAnsi"/>
          <w:i/>
          <w:iCs/>
          <w:color w:val="1F3864" w:themeColor="accent5" w:themeShade="80"/>
          <w:sz w:val="24"/>
          <w:lang w:val="vi-VN"/>
        </w:rPr>
        <w:t>Procedures</w:t>
      </w:r>
    </w:p>
    <w:p w:rsidR="006A4EEA" w:rsidRPr="002F447A" w:rsidRDefault="006A4EEA" w:rsidP="00556D78">
      <w:pPr>
        <w:pStyle w:val="ListParagraph"/>
        <w:numPr>
          <w:ilvl w:val="0"/>
          <w:numId w:val="49"/>
        </w:numPr>
        <w:tabs>
          <w:tab w:val="left" w:pos="360"/>
        </w:tabs>
        <w:spacing w:after="120"/>
        <w:rPr>
          <w:rFonts w:asciiTheme="majorHAnsi" w:hAnsiTheme="majorHAnsi" w:cstheme="majorHAnsi"/>
          <w:i/>
          <w:iCs/>
          <w:color w:val="1F3864" w:themeColor="accent5" w:themeShade="80"/>
          <w:sz w:val="24"/>
          <w:lang w:val="vi-VN"/>
        </w:rPr>
      </w:pPr>
      <w:r w:rsidRPr="002F447A">
        <w:rPr>
          <w:rFonts w:asciiTheme="majorHAnsi" w:hAnsiTheme="majorHAnsi" w:cstheme="majorHAnsi"/>
          <w:i/>
          <w:iCs/>
          <w:color w:val="1F3864" w:themeColor="accent5" w:themeShade="80"/>
          <w:sz w:val="24"/>
          <w:lang w:val="vi-VN"/>
        </w:rPr>
        <w:t>Requirements</w:t>
      </w:r>
    </w:p>
    <w:p w:rsidR="002F447A" w:rsidRPr="002F447A" w:rsidRDefault="002F447A" w:rsidP="00556D78">
      <w:pPr>
        <w:pStyle w:val="ListParagraph"/>
        <w:numPr>
          <w:ilvl w:val="0"/>
          <w:numId w:val="49"/>
        </w:numPr>
        <w:tabs>
          <w:tab w:val="left" w:pos="360"/>
        </w:tabs>
        <w:spacing w:after="120"/>
        <w:rPr>
          <w:rFonts w:asciiTheme="majorHAnsi" w:hAnsiTheme="majorHAnsi" w:cstheme="majorHAnsi"/>
          <w:i/>
          <w:iCs/>
          <w:color w:val="1F3864" w:themeColor="accent5" w:themeShade="80"/>
          <w:sz w:val="24"/>
          <w:lang w:val="en-US"/>
        </w:rPr>
      </w:pPr>
      <w:r w:rsidRPr="002F447A">
        <w:rPr>
          <w:rFonts w:asciiTheme="majorHAnsi" w:hAnsiTheme="majorHAnsi" w:cstheme="majorHAnsi"/>
          <w:i/>
          <w:iCs/>
          <w:color w:val="1F3864" w:themeColor="accent5" w:themeShade="80"/>
          <w:sz w:val="24"/>
          <w:lang w:val="en-US"/>
        </w:rPr>
        <w:t>Design document</w:t>
      </w:r>
    </w:p>
    <w:p w:rsidR="002F447A" w:rsidRPr="002F447A" w:rsidRDefault="002F447A" w:rsidP="00556D78">
      <w:pPr>
        <w:pStyle w:val="ListParagraph"/>
        <w:numPr>
          <w:ilvl w:val="0"/>
          <w:numId w:val="49"/>
        </w:numPr>
        <w:tabs>
          <w:tab w:val="left" w:pos="360"/>
        </w:tabs>
        <w:spacing w:after="120"/>
        <w:rPr>
          <w:rFonts w:asciiTheme="majorHAnsi" w:hAnsiTheme="majorHAnsi" w:cstheme="majorHAnsi"/>
          <w:i/>
          <w:iCs/>
          <w:color w:val="1F3864" w:themeColor="accent5" w:themeShade="80"/>
          <w:sz w:val="24"/>
          <w:lang w:val="en-US"/>
        </w:rPr>
      </w:pPr>
      <w:r w:rsidRPr="002F447A">
        <w:rPr>
          <w:rFonts w:asciiTheme="majorHAnsi" w:hAnsiTheme="majorHAnsi" w:cstheme="majorHAnsi"/>
          <w:i/>
          <w:iCs/>
          <w:color w:val="1F3864" w:themeColor="accent5" w:themeShade="80"/>
          <w:sz w:val="24"/>
          <w:lang w:val="en-US"/>
        </w:rPr>
        <w:t>Test plan and procedures</w:t>
      </w:r>
    </w:p>
    <w:p w:rsidR="002F447A" w:rsidRPr="002F447A" w:rsidRDefault="002F447A" w:rsidP="00556D78">
      <w:pPr>
        <w:pStyle w:val="ListParagraph"/>
        <w:numPr>
          <w:ilvl w:val="0"/>
          <w:numId w:val="49"/>
        </w:numPr>
        <w:tabs>
          <w:tab w:val="left" w:pos="360"/>
        </w:tabs>
        <w:spacing w:after="120"/>
        <w:rPr>
          <w:rFonts w:asciiTheme="majorHAnsi" w:hAnsiTheme="majorHAnsi" w:cstheme="majorHAnsi"/>
          <w:i/>
          <w:iCs/>
          <w:color w:val="1F3864" w:themeColor="accent5" w:themeShade="80"/>
          <w:sz w:val="24"/>
          <w:lang w:val="en-US"/>
        </w:rPr>
      </w:pPr>
      <w:r w:rsidRPr="002F447A">
        <w:rPr>
          <w:rFonts w:asciiTheme="majorHAnsi" w:hAnsiTheme="majorHAnsi" w:cstheme="majorHAnsi"/>
          <w:i/>
          <w:iCs/>
          <w:color w:val="1F3864" w:themeColor="accent5" w:themeShade="80"/>
          <w:sz w:val="24"/>
          <w:lang w:val="en-US"/>
        </w:rPr>
        <w:t>Interface Description</w:t>
      </w:r>
    </w:p>
    <w:p w:rsidR="006A4EEA" w:rsidRPr="002F447A" w:rsidRDefault="006A4EEA" w:rsidP="002F447A">
      <w:pPr>
        <w:numPr>
          <w:ilvl w:val="12"/>
          <w:numId w:val="0"/>
        </w:numPr>
        <w:spacing w:after="120"/>
        <w:ind w:left="360" w:right="-630"/>
        <w:rPr>
          <w:rFonts w:asciiTheme="majorHAnsi" w:hAnsiTheme="majorHAnsi" w:cstheme="majorHAnsi"/>
          <w:sz w:val="24"/>
          <w:lang w:val="vi-VN"/>
        </w:rPr>
      </w:pPr>
      <w:r w:rsidRPr="002F447A">
        <w:rPr>
          <w:rFonts w:asciiTheme="majorHAnsi" w:hAnsiTheme="majorHAnsi" w:cstheme="majorHAnsi"/>
          <w:sz w:val="24"/>
          <w:lang w:val="vi-VN"/>
        </w:rPr>
        <w:t xml:space="preserve">The selection of CIs to be placed under CM is the responsibility of project management or the developer. </w:t>
      </w:r>
      <w:r w:rsidRPr="002F447A">
        <w:rPr>
          <w:rFonts w:asciiTheme="majorHAnsi" w:hAnsiTheme="majorHAnsi" w:cstheme="majorHAnsi"/>
          <w:b/>
          <w:bCs/>
          <w:i/>
          <w:iCs/>
          <w:sz w:val="24"/>
          <w:lang w:val="vi-VN"/>
        </w:rPr>
        <w:t>Describe or list the project-specific items to be selected as Cis, when they come under CM and at what level.</w:t>
      </w:r>
    </w:p>
    <w:p w:rsidR="006A4EEA" w:rsidRPr="00C14B9A" w:rsidRDefault="006A4EEA" w:rsidP="00C14B9A">
      <w:pPr>
        <w:ind w:left="360"/>
        <w:rPr>
          <w:rFonts w:asciiTheme="majorHAnsi" w:hAnsiTheme="majorHAnsi" w:cstheme="majorHAnsi"/>
          <w:b/>
          <w:i/>
          <w:color w:val="1F3864" w:themeColor="accent5" w:themeShade="80"/>
          <w:sz w:val="24"/>
          <w:szCs w:val="24"/>
          <w:lang w:val="vi-VN"/>
        </w:rPr>
      </w:pPr>
      <w:r w:rsidRPr="00C14B9A">
        <w:rPr>
          <w:rFonts w:asciiTheme="majorHAnsi" w:hAnsiTheme="majorHAnsi" w:cstheme="majorHAnsi"/>
          <w:b/>
          <w:i/>
          <w:color w:val="1F3864" w:themeColor="accent5" w:themeShade="80"/>
          <w:sz w:val="24"/>
          <w:szCs w:val="24"/>
          <w:lang w:val="vi-VN"/>
        </w:rPr>
        <w:t>Guidance</w:t>
      </w:r>
    </w:p>
    <w:p w:rsidR="006A4EEA" w:rsidRPr="002F447A" w:rsidRDefault="006A4EEA" w:rsidP="002F447A">
      <w:pPr>
        <w:numPr>
          <w:ilvl w:val="12"/>
          <w:numId w:val="0"/>
        </w:numPr>
        <w:spacing w:after="120"/>
        <w:ind w:left="360" w:right="-630"/>
        <w:rPr>
          <w:rFonts w:asciiTheme="majorHAnsi" w:hAnsiTheme="majorHAnsi" w:cstheme="majorHAnsi"/>
          <w:i/>
          <w:iCs/>
          <w:color w:val="1F3864" w:themeColor="accent5" w:themeShade="80"/>
          <w:sz w:val="24"/>
          <w:lang w:val="vi-VN"/>
        </w:rPr>
      </w:pPr>
      <w:r w:rsidRPr="002F447A">
        <w:rPr>
          <w:rFonts w:asciiTheme="majorHAnsi" w:hAnsiTheme="majorHAnsi" w:cstheme="majorHAnsi"/>
          <w:i/>
          <w:iCs/>
          <w:color w:val="1F3864" w:themeColor="accent5" w:themeShade="80"/>
          <w:sz w:val="24"/>
          <w:lang w:val="vi-VN"/>
        </w:rPr>
        <w:t>Ensure that the following paragraph describes the items listed below:</w:t>
      </w:r>
    </w:p>
    <w:p w:rsidR="006A4EEA" w:rsidRPr="002F447A" w:rsidRDefault="006A4EEA" w:rsidP="00556D78">
      <w:pPr>
        <w:pStyle w:val="ListParagraph"/>
        <w:numPr>
          <w:ilvl w:val="0"/>
          <w:numId w:val="50"/>
        </w:numPr>
        <w:tabs>
          <w:tab w:val="left" w:pos="360"/>
        </w:tabs>
        <w:spacing w:after="120"/>
        <w:ind w:right="-630"/>
        <w:rPr>
          <w:rFonts w:asciiTheme="majorHAnsi" w:hAnsiTheme="majorHAnsi" w:cstheme="majorHAnsi"/>
          <w:i/>
          <w:iCs/>
          <w:color w:val="1F3864" w:themeColor="accent5" w:themeShade="80"/>
          <w:sz w:val="24"/>
          <w:lang w:val="vi-VN"/>
        </w:rPr>
      </w:pPr>
      <w:r w:rsidRPr="002F447A">
        <w:rPr>
          <w:rFonts w:asciiTheme="majorHAnsi" w:hAnsiTheme="majorHAnsi" w:cstheme="majorHAnsi"/>
          <w:i/>
          <w:iCs/>
          <w:color w:val="1F3864" w:themeColor="accent5" w:themeShade="80"/>
          <w:sz w:val="24"/>
          <w:lang w:val="vi-VN"/>
        </w:rPr>
        <w:t>How configuration items are selected and the work products that compose them</w:t>
      </w:r>
    </w:p>
    <w:p w:rsidR="006A4EEA" w:rsidRPr="002F447A" w:rsidRDefault="006A4EEA" w:rsidP="00556D78">
      <w:pPr>
        <w:pStyle w:val="ListParagraph"/>
        <w:numPr>
          <w:ilvl w:val="0"/>
          <w:numId w:val="50"/>
        </w:numPr>
        <w:tabs>
          <w:tab w:val="left" w:pos="360"/>
        </w:tabs>
        <w:spacing w:after="120"/>
        <w:ind w:right="-630"/>
        <w:rPr>
          <w:rFonts w:asciiTheme="majorHAnsi" w:hAnsiTheme="majorHAnsi" w:cstheme="majorHAnsi"/>
          <w:i/>
          <w:iCs/>
          <w:color w:val="1F3864" w:themeColor="accent5" w:themeShade="80"/>
          <w:sz w:val="24"/>
          <w:lang w:val="vi-VN"/>
        </w:rPr>
      </w:pPr>
      <w:r w:rsidRPr="002F447A">
        <w:rPr>
          <w:rFonts w:asciiTheme="majorHAnsi" w:hAnsiTheme="majorHAnsi" w:cstheme="majorHAnsi"/>
          <w:i/>
          <w:iCs/>
          <w:color w:val="1F3864" w:themeColor="accent5" w:themeShade="80"/>
          <w:sz w:val="24"/>
          <w:lang w:val="vi-VN"/>
        </w:rPr>
        <w:t>The assignment of unique identifiers to configuration items (may wish to reference Section 6.3 on identification)</w:t>
      </w:r>
    </w:p>
    <w:p w:rsidR="006A4EEA" w:rsidRPr="002F447A" w:rsidRDefault="006A4EEA" w:rsidP="00556D78">
      <w:pPr>
        <w:pStyle w:val="ListParagraph"/>
        <w:numPr>
          <w:ilvl w:val="0"/>
          <w:numId w:val="50"/>
        </w:numPr>
        <w:tabs>
          <w:tab w:val="left" w:pos="360"/>
        </w:tabs>
        <w:spacing w:after="120"/>
        <w:ind w:right="-630"/>
        <w:rPr>
          <w:rFonts w:asciiTheme="majorHAnsi" w:hAnsiTheme="majorHAnsi" w:cstheme="majorHAnsi"/>
          <w:i/>
          <w:iCs/>
          <w:color w:val="1F3864" w:themeColor="accent5" w:themeShade="80"/>
          <w:sz w:val="24"/>
          <w:lang w:val="vi-VN"/>
        </w:rPr>
      </w:pPr>
      <w:r w:rsidRPr="002F447A">
        <w:rPr>
          <w:rFonts w:asciiTheme="majorHAnsi" w:hAnsiTheme="majorHAnsi" w:cstheme="majorHAnsi"/>
          <w:i/>
          <w:iCs/>
          <w:color w:val="1F3864" w:themeColor="accent5" w:themeShade="80"/>
          <w:sz w:val="24"/>
          <w:lang w:val="vi-VN"/>
        </w:rPr>
        <w:t>Specifying the important characteristics of each configuration item (may wish to reference Section 6.3 and note how the identification conventions include important characteristics of each CI)</w:t>
      </w:r>
    </w:p>
    <w:p w:rsidR="006A4EEA" w:rsidRPr="002F447A" w:rsidRDefault="006A4EEA" w:rsidP="00556D78">
      <w:pPr>
        <w:pStyle w:val="BodyTextIndent3"/>
        <w:numPr>
          <w:ilvl w:val="0"/>
          <w:numId w:val="50"/>
        </w:numPr>
        <w:tabs>
          <w:tab w:val="left" w:pos="360"/>
        </w:tabs>
        <w:ind w:right="-630"/>
        <w:rPr>
          <w:rFonts w:asciiTheme="majorHAnsi" w:hAnsiTheme="majorHAnsi" w:cstheme="majorHAnsi"/>
          <w:color w:val="1F3864" w:themeColor="accent5" w:themeShade="80"/>
          <w:sz w:val="24"/>
          <w:lang w:val="vi-VN"/>
        </w:rPr>
      </w:pPr>
      <w:r w:rsidRPr="002F447A">
        <w:rPr>
          <w:rFonts w:asciiTheme="majorHAnsi" w:hAnsiTheme="majorHAnsi" w:cstheme="majorHAnsi"/>
          <w:color w:val="1F3864" w:themeColor="accent5" w:themeShade="80"/>
          <w:sz w:val="24"/>
          <w:lang w:val="vi-VN"/>
        </w:rPr>
        <w:t>Specifying when each configuration item is placed under configuration management (may want to reference Section 4, CM Phasing, as this is discussed there)</w:t>
      </w:r>
    </w:p>
    <w:p w:rsidR="006A4EEA" w:rsidRPr="002F447A" w:rsidRDefault="006A4EEA" w:rsidP="00556D78">
      <w:pPr>
        <w:pStyle w:val="BodyTextIndent3"/>
        <w:numPr>
          <w:ilvl w:val="0"/>
          <w:numId w:val="50"/>
        </w:numPr>
        <w:tabs>
          <w:tab w:val="left" w:pos="360"/>
        </w:tabs>
        <w:ind w:right="-630"/>
        <w:rPr>
          <w:rFonts w:asciiTheme="majorHAnsi" w:hAnsiTheme="majorHAnsi" w:cstheme="majorHAnsi"/>
          <w:b/>
          <w:bCs/>
          <w:i/>
          <w:iCs/>
          <w:color w:val="1F3864" w:themeColor="accent5" w:themeShade="80"/>
          <w:sz w:val="24"/>
          <w:lang w:val="vi-VN"/>
        </w:rPr>
      </w:pPr>
      <w:r w:rsidRPr="002F447A">
        <w:rPr>
          <w:rFonts w:asciiTheme="majorHAnsi" w:hAnsiTheme="majorHAnsi" w:cstheme="majorHAnsi"/>
          <w:color w:val="1F3864" w:themeColor="accent5" w:themeShade="80"/>
          <w:sz w:val="24"/>
          <w:lang w:val="vi-VN"/>
        </w:rPr>
        <w:lastRenderedPageBreak/>
        <w:t>Identifying the owner responsible for each configuration item (may want to reference Section 1.5, as this is discussed there).</w:t>
      </w:r>
    </w:p>
    <w:p w:rsidR="006A4EEA" w:rsidRPr="002F447A" w:rsidRDefault="006A4EEA" w:rsidP="002F447A">
      <w:pPr>
        <w:numPr>
          <w:ilvl w:val="12"/>
          <w:numId w:val="0"/>
        </w:numPr>
        <w:spacing w:after="120"/>
        <w:ind w:left="360" w:right="-630"/>
        <w:rPr>
          <w:rFonts w:asciiTheme="majorHAnsi" w:hAnsiTheme="majorHAnsi" w:cstheme="majorHAnsi"/>
          <w:sz w:val="24"/>
          <w:lang w:val="vi-VN"/>
        </w:rPr>
      </w:pPr>
      <w:r w:rsidRPr="002F447A">
        <w:rPr>
          <w:rFonts w:asciiTheme="majorHAnsi" w:hAnsiTheme="majorHAnsi" w:cstheme="majorHAnsi"/>
          <w:sz w:val="24"/>
          <w:lang w:val="vi-VN"/>
        </w:rPr>
        <w:t xml:space="preserve">The [Project Name] CM Group, working with [Project Name] management and personnel, uses the following methods to select and identify CIs.  </w:t>
      </w:r>
      <w:r w:rsidRPr="002F447A">
        <w:rPr>
          <w:rFonts w:asciiTheme="majorHAnsi" w:hAnsiTheme="majorHAnsi" w:cstheme="majorHAnsi"/>
          <w:b/>
          <w:bCs/>
          <w:i/>
          <w:iCs/>
          <w:sz w:val="24"/>
          <w:lang w:val="vi-VN"/>
        </w:rPr>
        <w:t>Describe the method and details, including the level of configuration management assigned each item, here</w:t>
      </w:r>
      <w:r w:rsidRPr="002F447A">
        <w:rPr>
          <w:rFonts w:asciiTheme="majorHAnsi" w:hAnsiTheme="majorHAnsi" w:cstheme="majorHAnsi"/>
          <w:sz w:val="24"/>
          <w:lang w:val="vi-VN"/>
        </w:rPr>
        <w:t xml:space="preserve">.  </w:t>
      </w:r>
    </w:p>
    <w:p w:rsidR="006A4EEA" w:rsidRPr="002F447A" w:rsidRDefault="006A4EEA" w:rsidP="002F447A">
      <w:pPr>
        <w:numPr>
          <w:ilvl w:val="12"/>
          <w:numId w:val="0"/>
        </w:numPr>
        <w:spacing w:after="120"/>
        <w:ind w:left="360" w:right="-630"/>
        <w:rPr>
          <w:rFonts w:asciiTheme="majorHAnsi" w:hAnsiTheme="majorHAnsi" w:cstheme="majorHAnsi"/>
          <w:i/>
          <w:iCs/>
          <w:sz w:val="24"/>
          <w:lang w:val="vi-VN"/>
        </w:rPr>
      </w:pPr>
      <w:r w:rsidRPr="002F447A">
        <w:rPr>
          <w:rFonts w:asciiTheme="majorHAnsi" w:hAnsiTheme="majorHAnsi" w:cstheme="majorHAnsi"/>
          <w:sz w:val="24"/>
          <w:lang w:val="vi-VN"/>
        </w:rPr>
        <w:t xml:space="preserve">Once the project CIs have been identified and provided to the CM organization, this CMP will be updated. </w:t>
      </w:r>
    </w:p>
    <w:p w:rsidR="006A4EEA" w:rsidRPr="00D96ED4" w:rsidRDefault="00754FE1"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661" w:name="_Toc336241459"/>
      <w:bookmarkStart w:id="662" w:name="_Toc417290803"/>
      <w:bookmarkStart w:id="663" w:name="_Toc419168505"/>
      <w:bookmarkStart w:id="664" w:name="_Toc419168600"/>
      <w:bookmarkStart w:id="665" w:name="_Toc420218227"/>
      <w:bookmarkStart w:id="666" w:name="_Toc420219873"/>
      <w:bookmarkStart w:id="667" w:name="_Toc420221091"/>
      <w:bookmarkStart w:id="668" w:name="_Toc420286737"/>
      <w:bookmarkStart w:id="669" w:name="_Toc376256987"/>
      <w:bookmarkStart w:id="670" w:name="_Toc376287058"/>
      <w:bookmarkStart w:id="671" w:name="_Toc376287418"/>
      <w:bookmarkStart w:id="672" w:name="_Toc376287537"/>
      <w:bookmarkStart w:id="673" w:name="_Toc376287756"/>
      <w:bookmarkStart w:id="674" w:name="_Toc376287987"/>
      <w:bookmarkStart w:id="675" w:name="_Toc376288660"/>
      <w:bookmarkStart w:id="676" w:name="_Toc376289067"/>
      <w:r w:rsidRPr="00D96ED4">
        <w:rPr>
          <w:rFonts w:cstheme="majorHAnsi"/>
          <w:i w:val="0"/>
          <w:color w:val="1F3864" w:themeColor="accent5" w:themeShade="80"/>
          <w:sz w:val="32"/>
          <w:szCs w:val="32"/>
        </w:rPr>
        <w:t>FORMAL BASELINE ESTABLISHMENT</w:t>
      </w:r>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p>
    <w:p w:rsidR="002F447A" w:rsidRDefault="006A4EEA" w:rsidP="002F447A">
      <w:pPr>
        <w:keepNext/>
        <w:numPr>
          <w:ilvl w:val="12"/>
          <w:numId w:val="0"/>
        </w:numPr>
        <w:spacing w:after="120"/>
        <w:ind w:left="360" w:right="-720"/>
        <w:rPr>
          <w:rFonts w:asciiTheme="majorHAnsi" w:hAnsiTheme="majorHAnsi" w:cstheme="majorHAnsi"/>
          <w:sz w:val="24"/>
          <w:lang w:val="vi-VN"/>
        </w:rPr>
      </w:pPr>
      <w:r w:rsidRPr="002F447A">
        <w:rPr>
          <w:rFonts w:asciiTheme="majorHAnsi" w:hAnsiTheme="majorHAnsi" w:cstheme="majorHAnsi"/>
          <w:sz w:val="24"/>
          <w:lang w:val="vi-VN"/>
        </w:rPr>
        <w:t xml:space="preserve">For each CI, configuration identification is established for related hardware components, engineering/manufacturing/operation/maintenance documentation, software technical documentation, code, and media.  The initially approved configuration identifications establish baselines from which subsequent changes are controlled.  The configuration identifications and baselines to be established for [[Project Title]] CIs are defined as shown below: </w:t>
      </w:r>
    </w:p>
    <w:p w:rsidR="002F447A" w:rsidRPr="002F447A" w:rsidRDefault="002F447A" w:rsidP="002F447A">
      <w:pPr>
        <w:keepNext/>
        <w:numPr>
          <w:ilvl w:val="12"/>
          <w:numId w:val="0"/>
        </w:numPr>
        <w:spacing w:after="120"/>
        <w:ind w:left="360"/>
        <w:rPr>
          <w:rFonts w:asciiTheme="majorHAnsi" w:hAnsiTheme="majorHAnsi" w:cstheme="majorHAnsi"/>
          <w:b/>
          <w:bCs/>
          <w:i/>
          <w:color w:val="1F3864" w:themeColor="accent5" w:themeShade="80"/>
          <w:sz w:val="24"/>
          <w:lang w:val="vi-VN"/>
        </w:rPr>
      </w:pPr>
      <w:r w:rsidRPr="002F447A">
        <w:rPr>
          <w:rFonts w:asciiTheme="majorHAnsi" w:hAnsiTheme="majorHAnsi" w:cstheme="majorHAnsi"/>
          <w:b/>
          <w:bCs/>
          <w:i/>
          <w:color w:val="1F3864" w:themeColor="accent5" w:themeShade="80"/>
          <w:sz w:val="24"/>
          <w:lang w:val="vi-VN"/>
        </w:rPr>
        <w:t>Guidance</w:t>
      </w:r>
    </w:p>
    <w:p w:rsidR="006A4EEA" w:rsidRPr="002F447A" w:rsidRDefault="002F447A" w:rsidP="002F447A">
      <w:pPr>
        <w:pStyle w:val="BodyText2"/>
        <w:keepNext/>
        <w:ind w:left="360" w:right="-720"/>
        <w:rPr>
          <w:rFonts w:asciiTheme="majorHAnsi" w:hAnsiTheme="majorHAnsi" w:cstheme="majorHAnsi"/>
          <w:i/>
          <w:color w:val="1F3864" w:themeColor="accent5" w:themeShade="80"/>
          <w:sz w:val="24"/>
          <w:lang w:val="vi-VN"/>
        </w:rPr>
      </w:pPr>
      <w:r w:rsidRPr="002F447A">
        <w:rPr>
          <w:rFonts w:asciiTheme="majorHAnsi" w:hAnsiTheme="majorHAnsi" w:cstheme="majorHAnsi"/>
          <w:i/>
          <w:color w:val="1F3864" w:themeColor="accent5" w:themeShade="80"/>
          <w:sz w:val="24"/>
          <w:lang w:val="vi-VN"/>
        </w:rPr>
        <w:t>To identify the documents required at each baseline, the author should refer to the project's PMP and the contract (in particular, the CDRLs listed in the contract as managed by the project management plan).  A graphic illustration of the project's documentation tree a</w:t>
      </w:r>
      <w:r>
        <w:rPr>
          <w:rFonts w:asciiTheme="majorHAnsi" w:hAnsiTheme="majorHAnsi" w:cstheme="majorHAnsi"/>
          <w:i/>
          <w:color w:val="1F3864" w:themeColor="accent5" w:themeShade="80"/>
          <w:sz w:val="24"/>
          <w:lang w:val="vi-VN"/>
        </w:rPr>
        <w:t>nd baseline should be included.</w:t>
      </w:r>
    </w:p>
    <w:p w:rsidR="006A4EEA" w:rsidRPr="002F447A" w:rsidRDefault="006A4EEA" w:rsidP="00556D78">
      <w:pPr>
        <w:pStyle w:val="Bullet"/>
        <w:numPr>
          <w:ilvl w:val="0"/>
          <w:numId w:val="51"/>
        </w:numPr>
        <w:tabs>
          <w:tab w:val="clear" w:pos="720"/>
        </w:tabs>
        <w:spacing w:before="0" w:after="120"/>
        <w:ind w:right="-720"/>
        <w:rPr>
          <w:rFonts w:asciiTheme="majorHAnsi" w:hAnsiTheme="majorHAnsi" w:cstheme="majorHAnsi"/>
          <w:sz w:val="24"/>
          <w:lang w:val="vi-VN"/>
        </w:rPr>
      </w:pPr>
      <w:r w:rsidRPr="002F447A">
        <w:rPr>
          <w:rFonts w:asciiTheme="majorHAnsi" w:hAnsiTheme="majorHAnsi" w:cstheme="majorHAnsi"/>
          <w:b/>
          <w:sz w:val="24"/>
          <w:lang w:val="vi-VN"/>
        </w:rPr>
        <w:t xml:space="preserve">Functional Baseline </w:t>
      </w:r>
      <w:r w:rsidRPr="002F447A">
        <w:rPr>
          <w:rFonts w:asciiTheme="majorHAnsi" w:hAnsiTheme="majorHAnsi" w:cstheme="majorHAnsi"/>
          <w:sz w:val="24"/>
          <w:lang w:val="vi-VN"/>
        </w:rPr>
        <w:t xml:space="preserve">- Listed below are the documents that comprise the Functional Baseline for </w:t>
      </w:r>
      <w:r w:rsidRPr="002F447A">
        <w:rPr>
          <w:rFonts w:asciiTheme="majorHAnsi" w:hAnsiTheme="majorHAnsi" w:cstheme="majorHAnsi"/>
          <w:i/>
          <w:color w:val="1F3864" w:themeColor="accent5" w:themeShade="80"/>
          <w:sz w:val="24"/>
          <w:lang w:val="vi-VN"/>
        </w:rPr>
        <w:t>[[Project Title]].</w:t>
      </w:r>
    </w:p>
    <w:p w:rsidR="006A4EEA" w:rsidRPr="002F447A" w:rsidRDefault="006A4EEA" w:rsidP="002F447A">
      <w:pPr>
        <w:spacing w:after="120"/>
        <w:ind w:left="1080" w:right="-720" w:hanging="360"/>
        <w:rPr>
          <w:rFonts w:asciiTheme="majorHAnsi" w:hAnsiTheme="majorHAnsi" w:cstheme="majorHAnsi"/>
          <w:sz w:val="24"/>
          <w:lang w:val="vi-VN"/>
        </w:rPr>
      </w:pPr>
      <w:r w:rsidRPr="002F447A">
        <w:rPr>
          <w:rFonts w:asciiTheme="majorHAnsi" w:hAnsiTheme="majorHAnsi" w:cstheme="majorHAnsi"/>
          <w:sz w:val="24"/>
          <w:lang w:val="vi-VN"/>
        </w:rPr>
        <w:t>1.</w:t>
      </w:r>
      <w:r w:rsidRPr="002F447A">
        <w:rPr>
          <w:rFonts w:asciiTheme="majorHAnsi" w:hAnsiTheme="majorHAnsi" w:cstheme="majorHAnsi"/>
          <w:b/>
          <w:bCs/>
          <w:i/>
          <w:iCs/>
          <w:sz w:val="24"/>
          <w:lang w:val="vi-VN"/>
        </w:rPr>
        <w:tab/>
        <w:t>Document 1</w:t>
      </w:r>
    </w:p>
    <w:p w:rsidR="006A4EEA" w:rsidRPr="002F447A" w:rsidRDefault="006A4EEA" w:rsidP="002F447A">
      <w:pPr>
        <w:spacing w:after="120"/>
        <w:ind w:left="1080" w:right="-720" w:hanging="360"/>
        <w:rPr>
          <w:rFonts w:asciiTheme="majorHAnsi" w:hAnsiTheme="majorHAnsi" w:cstheme="majorHAnsi"/>
          <w:sz w:val="24"/>
          <w:lang w:val="vi-VN"/>
        </w:rPr>
      </w:pPr>
      <w:r w:rsidRPr="002F447A">
        <w:rPr>
          <w:rFonts w:asciiTheme="majorHAnsi" w:hAnsiTheme="majorHAnsi" w:cstheme="majorHAnsi"/>
          <w:sz w:val="24"/>
          <w:lang w:val="vi-VN"/>
        </w:rPr>
        <w:t>2</w:t>
      </w:r>
      <w:r w:rsidRPr="002F447A">
        <w:rPr>
          <w:rFonts w:asciiTheme="majorHAnsi" w:hAnsiTheme="majorHAnsi" w:cstheme="majorHAnsi"/>
          <w:b/>
          <w:bCs/>
          <w:i/>
          <w:iCs/>
          <w:sz w:val="24"/>
          <w:lang w:val="vi-VN"/>
        </w:rPr>
        <w:t>.</w:t>
      </w:r>
      <w:r w:rsidRPr="002F447A">
        <w:rPr>
          <w:rFonts w:asciiTheme="majorHAnsi" w:hAnsiTheme="majorHAnsi" w:cstheme="majorHAnsi"/>
          <w:b/>
          <w:bCs/>
          <w:i/>
          <w:iCs/>
          <w:sz w:val="24"/>
          <w:lang w:val="vi-VN"/>
        </w:rPr>
        <w:tab/>
        <w:t>Document 2</w:t>
      </w:r>
    </w:p>
    <w:p w:rsidR="006A4EEA" w:rsidRPr="002F447A" w:rsidRDefault="006A4EEA" w:rsidP="002F447A">
      <w:pPr>
        <w:spacing w:after="120"/>
        <w:ind w:left="1080" w:right="-720" w:hanging="360"/>
        <w:rPr>
          <w:rFonts w:asciiTheme="majorHAnsi" w:hAnsiTheme="majorHAnsi" w:cstheme="majorHAnsi"/>
          <w:sz w:val="24"/>
          <w:lang w:val="vi-VN"/>
        </w:rPr>
      </w:pPr>
      <w:r w:rsidRPr="002F447A">
        <w:rPr>
          <w:rFonts w:asciiTheme="majorHAnsi" w:hAnsiTheme="majorHAnsi" w:cstheme="majorHAnsi"/>
          <w:sz w:val="24"/>
          <w:lang w:val="vi-VN"/>
        </w:rPr>
        <w:t>3</w:t>
      </w:r>
      <w:r w:rsidRPr="002F447A">
        <w:rPr>
          <w:rFonts w:asciiTheme="majorHAnsi" w:hAnsiTheme="majorHAnsi" w:cstheme="majorHAnsi"/>
          <w:b/>
          <w:bCs/>
          <w:i/>
          <w:iCs/>
          <w:sz w:val="24"/>
          <w:lang w:val="vi-VN"/>
        </w:rPr>
        <w:t>.</w:t>
      </w:r>
      <w:r w:rsidRPr="002F447A">
        <w:rPr>
          <w:rFonts w:asciiTheme="majorHAnsi" w:hAnsiTheme="majorHAnsi" w:cstheme="majorHAnsi"/>
          <w:b/>
          <w:bCs/>
          <w:i/>
          <w:iCs/>
          <w:sz w:val="24"/>
          <w:lang w:val="vi-VN"/>
        </w:rPr>
        <w:tab/>
        <w:t>Document 3</w:t>
      </w:r>
    </w:p>
    <w:p w:rsidR="006A4EEA" w:rsidRPr="002F447A" w:rsidRDefault="006A4EEA" w:rsidP="00556D78">
      <w:pPr>
        <w:numPr>
          <w:ilvl w:val="0"/>
          <w:numId w:val="52"/>
        </w:numPr>
        <w:spacing w:after="120" w:line="240" w:lineRule="auto"/>
        <w:ind w:right="-720"/>
        <w:rPr>
          <w:rFonts w:asciiTheme="majorHAnsi" w:hAnsiTheme="majorHAnsi" w:cstheme="majorHAnsi"/>
          <w:sz w:val="24"/>
          <w:lang w:val="vi-VN"/>
        </w:rPr>
      </w:pPr>
      <w:r w:rsidRPr="002F447A">
        <w:rPr>
          <w:rFonts w:asciiTheme="majorHAnsi" w:hAnsiTheme="majorHAnsi" w:cstheme="majorHAnsi"/>
          <w:b/>
          <w:sz w:val="24"/>
          <w:lang w:val="vi-VN"/>
        </w:rPr>
        <w:t xml:space="preserve">Allocated Baseline </w:t>
      </w:r>
      <w:r w:rsidRPr="002F447A">
        <w:rPr>
          <w:rFonts w:asciiTheme="majorHAnsi" w:hAnsiTheme="majorHAnsi" w:cstheme="majorHAnsi"/>
          <w:sz w:val="24"/>
          <w:lang w:val="vi-VN"/>
        </w:rPr>
        <w:t>- Listed below are the documents that comprise the Allocated Baseline for [[Project Title]].</w:t>
      </w:r>
    </w:p>
    <w:p w:rsidR="006A4EEA" w:rsidRPr="002F447A" w:rsidRDefault="006A4EEA" w:rsidP="002F447A">
      <w:pPr>
        <w:spacing w:after="120"/>
        <w:ind w:left="1080" w:right="-720" w:hanging="360"/>
        <w:rPr>
          <w:rFonts w:asciiTheme="majorHAnsi" w:hAnsiTheme="majorHAnsi" w:cstheme="majorHAnsi"/>
          <w:sz w:val="24"/>
          <w:lang w:val="vi-VN"/>
        </w:rPr>
      </w:pPr>
      <w:r w:rsidRPr="002F447A">
        <w:rPr>
          <w:rFonts w:asciiTheme="majorHAnsi" w:hAnsiTheme="majorHAnsi" w:cstheme="majorHAnsi"/>
          <w:sz w:val="24"/>
          <w:lang w:val="vi-VN"/>
        </w:rPr>
        <w:t>1.</w:t>
      </w:r>
      <w:r w:rsidRPr="002F447A">
        <w:rPr>
          <w:rFonts w:asciiTheme="majorHAnsi" w:hAnsiTheme="majorHAnsi" w:cstheme="majorHAnsi"/>
          <w:b/>
          <w:bCs/>
          <w:i/>
          <w:iCs/>
          <w:sz w:val="24"/>
          <w:lang w:val="vi-VN"/>
        </w:rPr>
        <w:tab/>
        <w:t>Document 1</w:t>
      </w:r>
    </w:p>
    <w:p w:rsidR="006A4EEA" w:rsidRPr="002F447A" w:rsidRDefault="006A4EEA" w:rsidP="002F447A">
      <w:pPr>
        <w:spacing w:after="120"/>
        <w:ind w:left="1080" w:right="-720" w:hanging="360"/>
        <w:rPr>
          <w:rFonts w:asciiTheme="majorHAnsi" w:hAnsiTheme="majorHAnsi" w:cstheme="majorHAnsi"/>
          <w:sz w:val="24"/>
          <w:lang w:val="vi-VN"/>
        </w:rPr>
      </w:pPr>
      <w:r w:rsidRPr="002F447A">
        <w:rPr>
          <w:rFonts w:asciiTheme="majorHAnsi" w:hAnsiTheme="majorHAnsi" w:cstheme="majorHAnsi"/>
          <w:sz w:val="24"/>
          <w:lang w:val="vi-VN"/>
        </w:rPr>
        <w:t>2</w:t>
      </w:r>
      <w:r w:rsidRPr="002F447A">
        <w:rPr>
          <w:rFonts w:asciiTheme="majorHAnsi" w:hAnsiTheme="majorHAnsi" w:cstheme="majorHAnsi"/>
          <w:b/>
          <w:bCs/>
          <w:i/>
          <w:iCs/>
          <w:sz w:val="24"/>
          <w:lang w:val="vi-VN"/>
        </w:rPr>
        <w:t>.</w:t>
      </w:r>
      <w:r w:rsidRPr="002F447A">
        <w:rPr>
          <w:rFonts w:asciiTheme="majorHAnsi" w:hAnsiTheme="majorHAnsi" w:cstheme="majorHAnsi"/>
          <w:b/>
          <w:bCs/>
          <w:i/>
          <w:iCs/>
          <w:sz w:val="24"/>
          <w:lang w:val="vi-VN"/>
        </w:rPr>
        <w:tab/>
        <w:t>Document 2</w:t>
      </w:r>
    </w:p>
    <w:p w:rsidR="006A4EEA" w:rsidRPr="002F447A" w:rsidRDefault="006A4EEA" w:rsidP="002F447A">
      <w:pPr>
        <w:spacing w:after="120"/>
        <w:ind w:left="1080" w:right="-720" w:hanging="360"/>
        <w:rPr>
          <w:rFonts w:asciiTheme="majorHAnsi" w:hAnsiTheme="majorHAnsi" w:cstheme="majorHAnsi"/>
          <w:sz w:val="24"/>
          <w:lang w:val="vi-VN"/>
        </w:rPr>
      </w:pPr>
      <w:r w:rsidRPr="002F447A">
        <w:rPr>
          <w:rFonts w:asciiTheme="majorHAnsi" w:hAnsiTheme="majorHAnsi" w:cstheme="majorHAnsi"/>
          <w:sz w:val="24"/>
          <w:lang w:val="vi-VN"/>
        </w:rPr>
        <w:t>3</w:t>
      </w:r>
      <w:r w:rsidRPr="002F447A">
        <w:rPr>
          <w:rFonts w:asciiTheme="majorHAnsi" w:hAnsiTheme="majorHAnsi" w:cstheme="majorHAnsi"/>
          <w:b/>
          <w:bCs/>
          <w:i/>
          <w:iCs/>
          <w:sz w:val="24"/>
          <w:lang w:val="vi-VN"/>
        </w:rPr>
        <w:t>.</w:t>
      </w:r>
      <w:r w:rsidRPr="002F447A">
        <w:rPr>
          <w:rFonts w:asciiTheme="majorHAnsi" w:hAnsiTheme="majorHAnsi" w:cstheme="majorHAnsi"/>
          <w:b/>
          <w:bCs/>
          <w:i/>
          <w:iCs/>
          <w:sz w:val="24"/>
          <w:lang w:val="vi-VN"/>
        </w:rPr>
        <w:tab/>
        <w:t>Document 3</w:t>
      </w:r>
    </w:p>
    <w:p w:rsidR="006A4EEA" w:rsidRPr="002F447A" w:rsidRDefault="006A4EEA" w:rsidP="00556D78">
      <w:pPr>
        <w:numPr>
          <w:ilvl w:val="0"/>
          <w:numId w:val="53"/>
        </w:numPr>
        <w:spacing w:after="120" w:line="240" w:lineRule="auto"/>
        <w:ind w:right="-720"/>
        <w:rPr>
          <w:rFonts w:asciiTheme="majorHAnsi" w:hAnsiTheme="majorHAnsi" w:cstheme="majorHAnsi"/>
          <w:sz w:val="24"/>
          <w:lang w:val="vi-VN"/>
        </w:rPr>
      </w:pPr>
      <w:r w:rsidRPr="002F447A">
        <w:rPr>
          <w:rFonts w:asciiTheme="majorHAnsi" w:hAnsiTheme="majorHAnsi" w:cstheme="majorHAnsi"/>
          <w:b/>
          <w:sz w:val="24"/>
          <w:lang w:val="vi-VN"/>
        </w:rPr>
        <w:t xml:space="preserve">Product Baseline </w:t>
      </w:r>
      <w:r w:rsidRPr="002F447A">
        <w:rPr>
          <w:rFonts w:asciiTheme="majorHAnsi" w:hAnsiTheme="majorHAnsi" w:cstheme="majorHAnsi"/>
          <w:sz w:val="24"/>
          <w:lang w:val="vi-VN"/>
        </w:rPr>
        <w:t>- Listed below are the documents that comprise the Product Baseline for [[Project Title]].</w:t>
      </w:r>
    </w:p>
    <w:p w:rsidR="006A4EEA" w:rsidRPr="002F447A" w:rsidRDefault="006A4EEA" w:rsidP="002F447A">
      <w:pPr>
        <w:spacing w:after="120"/>
        <w:ind w:left="1080" w:right="-720" w:hanging="360"/>
        <w:rPr>
          <w:rFonts w:asciiTheme="majorHAnsi" w:hAnsiTheme="majorHAnsi" w:cstheme="majorHAnsi"/>
          <w:sz w:val="24"/>
          <w:lang w:val="vi-VN"/>
        </w:rPr>
      </w:pPr>
      <w:r w:rsidRPr="002F447A">
        <w:rPr>
          <w:rFonts w:asciiTheme="majorHAnsi" w:hAnsiTheme="majorHAnsi" w:cstheme="majorHAnsi"/>
          <w:sz w:val="24"/>
          <w:lang w:val="vi-VN"/>
        </w:rPr>
        <w:t>1.</w:t>
      </w:r>
      <w:r w:rsidRPr="002F447A">
        <w:rPr>
          <w:rFonts w:asciiTheme="majorHAnsi" w:hAnsiTheme="majorHAnsi" w:cstheme="majorHAnsi"/>
          <w:b/>
          <w:bCs/>
          <w:i/>
          <w:iCs/>
          <w:sz w:val="24"/>
          <w:lang w:val="vi-VN"/>
        </w:rPr>
        <w:tab/>
        <w:t>Document 1</w:t>
      </w:r>
    </w:p>
    <w:p w:rsidR="006A4EEA" w:rsidRPr="002F447A" w:rsidRDefault="006A4EEA" w:rsidP="002F447A">
      <w:pPr>
        <w:spacing w:after="120"/>
        <w:ind w:left="1080" w:right="-720" w:hanging="360"/>
        <w:rPr>
          <w:rFonts w:asciiTheme="majorHAnsi" w:hAnsiTheme="majorHAnsi" w:cstheme="majorHAnsi"/>
          <w:sz w:val="24"/>
          <w:lang w:val="vi-VN"/>
        </w:rPr>
      </w:pPr>
      <w:r w:rsidRPr="002F447A">
        <w:rPr>
          <w:rFonts w:asciiTheme="majorHAnsi" w:hAnsiTheme="majorHAnsi" w:cstheme="majorHAnsi"/>
          <w:sz w:val="24"/>
          <w:lang w:val="vi-VN"/>
        </w:rPr>
        <w:lastRenderedPageBreak/>
        <w:t>2</w:t>
      </w:r>
      <w:r w:rsidRPr="002F447A">
        <w:rPr>
          <w:rFonts w:asciiTheme="majorHAnsi" w:hAnsiTheme="majorHAnsi" w:cstheme="majorHAnsi"/>
          <w:b/>
          <w:bCs/>
          <w:i/>
          <w:iCs/>
          <w:sz w:val="24"/>
          <w:lang w:val="vi-VN"/>
        </w:rPr>
        <w:t>.</w:t>
      </w:r>
      <w:r w:rsidRPr="002F447A">
        <w:rPr>
          <w:rFonts w:asciiTheme="majorHAnsi" w:hAnsiTheme="majorHAnsi" w:cstheme="majorHAnsi"/>
          <w:b/>
          <w:bCs/>
          <w:i/>
          <w:iCs/>
          <w:sz w:val="24"/>
          <w:lang w:val="vi-VN"/>
        </w:rPr>
        <w:tab/>
        <w:t>Document 2</w:t>
      </w:r>
    </w:p>
    <w:p w:rsidR="006A4EEA" w:rsidRPr="002F447A" w:rsidRDefault="006A4EEA" w:rsidP="002F447A">
      <w:pPr>
        <w:spacing w:after="120"/>
        <w:ind w:left="1080" w:right="-720" w:hanging="360"/>
        <w:rPr>
          <w:rFonts w:asciiTheme="majorHAnsi" w:hAnsiTheme="majorHAnsi" w:cstheme="majorHAnsi"/>
          <w:sz w:val="24"/>
          <w:lang w:val="vi-VN"/>
        </w:rPr>
      </w:pPr>
      <w:r w:rsidRPr="002F447A">
        <w:rPr>
          <w:rFonts w:asciiTheme="majorHAnsi" w:hAnsiTheme="majorHAnsi" w:cstheme="majorHAnsi"/>
          <w:sz w:val="24"/>
          <w:lang w:val="vi-VN"/>
        </w:rPr>
        <w:t>3</w:t>
      </w:r>
      <w:r w:rsidRPr="002F447A">
        <w:rPr>
          <w:rFonts w:asciiTheme="majorHAnsi" w:hAnsiTheme="majorHAnsi" w:cstheme="majorHAnsi"/>
          <w:b/>
          <w:bCs/>
          <w:i/>
          <w:iCs/>
          <w:sz w:val="24"/>
          <w:lang w:val="vi-VN"/>
        </w:rPr>
        <w:t>.</w:t>
      </w:r>
      <w:r w:rsidRPr="002F447A">
        <w:rPr>
          <w:rFonts w:asciiTheme="majorHAnsi" w:hAnsiTheme="majorHAnsi" w:cstheme="majorHAnsi"/>
          <w:b/>
          <w:bCs/>
          <w:i/>
          <w:iCs/>
          <w:sz w:val="24"/>
          <w:lang w:val="vi-VN"/>
        </w:rPr>
        <w:tab/>
        <w:t>Document 3</w:t>
      </w:r>
    </w:p>
    <w:p w:rsidR="006A4EEA" w:rsidRPr="00D96ED4" w:rsidRDefault="00981633"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677" w:name="_Toc336241460"/>
      <w:bookmarkStart w:id="678" w:name="_Toc417290804"/>
      <w:bookmarkStart w:id="679" w:name="_Toc419168506"/>
      <w:bookmarkStart w:id="680" w:name="_Toc419168601"/>
      <w:bookmarkStart w:id="681" w:name="_Toc420218228"/>
      <w:bookmarkStart w:id="682" w:name="_Toc420219874"/>
      <w:bookmarkStart w:id="683" w:name="_Toc420221092"/>
      <w:bookmarkStart w:id="684" w:name="_Toc420286738"/>
      <w:bookmarkStart w:id="685" w:name="_Toc376256988"/>
      <w:bookmarkStart w:id="686" w:name="_Toc376287059"/>
      <w:bookmarkStart w:id="687" w:name="_Toc376287419"/>
      <w:bookmarkStart w:id="688" w:name="_Toc376287538"/>
      <w:bookmarkStart w:id="689" w:name="_Toc376287757"/>
      <w:bookmarkStart w:id="690" w:name="_Toc376287988"/>
      <w:bookmarkStart w:id="691" w:name="_Toc376288661"/>
      <w:bookmarkStart w:id="692" w:name="_Toc376289068"/>
      <w:r w:rsidRPr="00D96ED4">
        <w:rPr>
          <w:rFonts w:cstheme="majorHAnsi"/>
          <w:i w:val="0"/>
          <w:color w:val="1F3864" w:themeColor="accent5" w:themeShade="80"/>
          <w:sz w:val="32"/>
          <w:szCs w:val="32"/>
        </w:rPr>
        <w:t>IDENTIFICATION METHODS</w:t>
      </w:r>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p>
    <w:p w:rsidR="006A4EEA" w:rsidRPr="002F447A" w:rsidRDefault="006A4EEA" w:rsidP="002F447A">
      <w:pPr>
        <w:numPr>
          <w:ilvl w:val="12"/>
          <w:numId w:val="0"/>
        </w:numPr>
        <w:spacing w:after="120"/>
        <w:ind w:left="360" w:right="-720"/>
        <w:rPr>
          <w:rFonts w:asciiTheme="majorHAnsi" w:hAnsiTheme="majorHAnsi" w:cstheme="majorHAnsi"/>
          <w:sz w:val="24"/>
          <w:lang w:val="vi-VN"/>
        </w:rPr>
      </w:pPr>
      <w:r w:rsidRPr="002F447A">
        <w:rPr>
          <w:rFonts w:asciiTheme="majorHAnsi" w:hAnsiTheme="majorHAnsi" w:cstheme="majorHAnsi"/>
          <w:sz w:val="24"/>
          <w:lang w:val="vi-VN"/>
        </w:rPr>
        <w:t>The paragraphs below describe the methods used in identifying the CI and associated technical data and project-developed support components required for development, test, and maintenance.</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693" w:name="_Toc336241461"/>
      <w:bookmarkStart w:id="694" w:name="_Toc417290805"/>
      <w:bookmarkStart w:id="695" w:name="_Toc419168507"/>
      <w:bookmarkStart w:id="696" w:name="_Toc419168602"/>
      <w:bookmarkStart w:id="697" w:name="_Toc420218229"/>
      <w:bookmarkStart w:id="698" w:name="_Toc420219875"/>
      <w:bookmarkStart w:id="699" w:name="_Toc420221093"/>
      <w:bookmarkStart w:id="700" w:name="_Toc420286739"/>
      <w:bookmarkStart w:id="701" w:name="_Toc376256989"/>
      <w:bookmarkStart w:id="702" w:name="_Toc376287060"/>
      <w:bookmarkStart w:id="703" w:name="_Toc376287420"/>
      <w:bookmarkStart w:id="704" w:name="_Toc376287539"/>
      <w:bookmarkStart w:id="705" w:name="_Toc376287758"/>
      <w:bookmarkStart w:id="706" w:name="_Toc376287989"/>
      <w:bookmarkStart w:id="707" w:name="_Toc376288662"/>
      <w:bookmarkStart w:id="708" w:name="_Toc376289069"/>
      <w:r w:rsidRPr="00D96ED4">
        <w:rPr>
          <w:rFonts w:cstheme="majorHAnsi"/>
          <w:b/>
          <w:color w:val="1F3864" w:themeColor="accent5" w:themeShade="80"/>
          <w:sz w:val="28"/>
          <w:szCs w:val="28"/>
        </w:rPr>
        <w:t>DOCUMENT IDENTIFICATION</w:t>
      </w:r>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p>
    <w:p w:rsidR="006A4EEA" w:rsidRPr="002F447A" w:rsidRDefault="006A4EEA" w:rsidP="002F447A">
      <w:pPr>
        <w:spacing w:after="120"/>
        <w:ind w:left="360" w:right="-720"/>
        <w:rPr>
          <w:rFonts w:asciiTheme="majorHAnsi" w:hAnsiTheme="majorHAnsi" w:cstheme="majorHAnsi"/>
          <w:sz w:val="24"/>
          <w:lang w:val="vi-VN"/>
        </w:rPr>
      </w:pPr>
      <w:r w:rsidRPr="002F447A">
        <w:rPr>
          <w:rFonts w:asciiTheme="majorHAnsi" w:hAnsiTheme="majorHAnsi" w:cstheme="majorHAnsi"/>
          <w:sz w:val="24"/>
          <w:lang w:val="vi-VN"/>
        </w:rPr>
        <w:t xml:space="preserve">Documents are assigned a unique identifier composed of </w:t>
      </w:r>
      <w:r w:rsidRPr="002F447A">
        <w:rPr>
          <w:rFonts w:asciiTheme="majorHAnsi" w:hAnsiTheme="majorHAnsi" w:cstheme="majorHAnsi"/>
          <w:b/>
          <w:bCs/>
          <w:i/>
          <w:iCs/>
          <w:sz w:val="24"/>
          <w:lang w:val="vi-VN"/>
        </w:rPr>
        <w:t>identify the specific elements of the unique identifier.</w:t>
      </w:r>
      <w:r w:rsidRPr="002F447A">
        <w:rPr>
          <w:rFonts w:asciiTheme="majorHAnsi" w:hAnsiTheme="majorHAnsi" w:cstheme="majorHAnsi"/>
          <w:sz w:val="24"/>
          <w:lang w:val="vi-VN"/>
        </w:rPr>
        <w:t xml:space="preserve">  Figure 6-1 summarizes the numbering system used for documents.  Each page of the document contains the identification number with the applicable revision letter.</w:t>
      </w:r>
    </w:p>
    <w:p w:rsidR="006A4EEA" w:rsidRPr="002F447A" w:rsidRDefault="006A4EEA" w:rsidP="002F447A">
      <w:pPr>
        <w:numPr>
          <w:ilvl w:val="12"/>
          <w:numId w:val="0"/>
        </w:numPr>
        <w:spacing w:after="120"/>
        <w:ind w:left="360"/>
        <w:rPr>
          <w:rFonts w:asciiTheme="majorHAnsi" w:hAnsiTheme="majorHAnsi" w:cstheme="majorHAnsi"/>
          <w:b/>
          <w:bCs/>
          <w:i/>
          <w:color w:val="1F3864" w:themeColor="accent5" w:themeShade="80"/>
          <w:sz w:val="24"/>
          <w:lang w:val="vi-VN"/>
        </w:rPr>
      </w:pPr>
      <w:r w:rsidRPr="002F447A">
        <w:rPr>
          <w:rFonts w:asciiTheme="majorHAnsi" w:hAnsiTheme="majorHAnsi" w:cstheme="majorHAnsi"/>
          <w:b/>
          <w:bCs/>
          <w:i/>
          <w:color w:val="1F3864" w:themeColor="accent5" w:themeShade="80"/>
          <w:sz w:val="24"/>
          <w:lang w:val="vi-VN"/>
        </w:rPr>
        <w:t>Guidance</w:t>
      </w:r>
    </w:p>
    <w:p w:rsidR="006A4EEA" w:rsidRPr="002F447A" w:rsidRDefault="006A4EEA" w:rsidP="002F447A">
      <w:pPr>
        <w:pStyle w:val="BodyText"/>
        <w:numPr>
          <w:ilvl w:val="12"/>
          <w:numId w:val="0"/>
        </w:numPr>
        <w:ind w:left="360"/>
        <w:rPr>
          <w:rFonts w:asciiTheme="majorHAnsi" w:hAnsiTheme="majorHAnsi" w:cstheme="majorHAnsi"/>
          <w:color w:val="1F3864" w:themeColor="accent5" w:themeShade="80"/>
          <w:sz w:val="24"/>
          <w:lang w:val="vi-VN"/>
        </w:rPr>
      </w:pPr>
      <w:r w:rsidRPr="002F447A">
        <w:rPr>
          <w:rFonts w:asciiTheme="majorHAnsi" w:hAnsiTheme="majorHAnsi" w:cstheme="majorHAnsi"/>
          <w:color w:val="1F3864" w:themeColor="accent5" w:themeShade="80"/>
          <w:sz w:val="24"/>
          <w:lang w:val="vi-VN"/>
        </w:rPr>
        <w:t>The following numbering schemas are only suggestions - the author may include or tailor the project-specific document numbering scheme shown in Figure 6-1.</w:t>
      </w:r>
    </w:p>
    <w:p w:rsidR="006A4EEA" w:rsidRPr="002F447A" w:rsidRDefault="006A4EEA" w:rsidP="002F447A">
      <w:pPr>
        <w:framePr w:w="9541" w:h="2690" w:hSpace="180" w:wrap="auto" w:vAnchor="text" w:hAnchor="page" w:x="1337" w:y="163"/>
        <w:numPr>
          <w:ilvl w:val="12"/>
          <w:numId w:val="0"/>
        </w:numPr>
        <w:pBdr>
          <w:top w:val="single" w:sz="6" w:space="1" w:color="auto"/>
          <w:left w:val="single" w:sz="6" w:space="1" w:color="auto"/>
          <w:bottom w:val="single" w:sz="6" w:space="1" w:color="auto"/>
          <w:right w:val="single" w:sz="6" w:space="1" w:color="auto"/>
        </w:pBdr>
        <w:tabs>
          <w:tab w:val="left" w:pos="625"/>
          <w:tab w:val="left" w:pos="1614"/>
          <w:tab w:val="left" w:pos="2792"/>
          <w:tab w:val="left" w:pos="3322"/>
        </w:tabs>
        <w:spacing w:after="120"/>
        <w:ind w:left="450" w:right="-548"/>
        <w:rPr>
          <w:rFonts w:asciiTheme="majorHAnsi" w:hAnsiTheme="majorHAnsi" w:cstheme="majorHAnsi"/>
          <w:color w:val="000000"/>
          <w:sz w:val="24"/>
          <w:lang w:val="vi-VN"/>
        </w:rPr>
      </w:pPr>
      <w:bookmarkStart w:id="709" w:name="_Toc336413925"/>
      <w:bookmarkStart w:id="710" w:name="_Toc336417193"/>
      <w:r w:rsidRPr="002F447A">
        <w:rPr>
          <w:rFonts w:asciiTheme="majorHAnsi" w:hAnsiTheme="majorHAnsi" w:cstheme="majorHAnsi"/>
          <w:color w:val="000000"/>
          <w:sz w:val="24"/>
          <w:lang w:val="vi-VN"/>
        </w:rPr>
        <w:t>Example:  PROJECT_ICD_3.1A Ch Pg XX</w:t>
      </w:r>
    </w:p>
    <w:p w:rsidR="006A4EEA" w:rsidRPr="002F447A" w:rsidRDefault="006A4EEA" w:rsidP="002F447A">
      <w:pPr>
        <w:framePr w:w="9541" w:h="2690" w:hSpace="180" w:wrap="auto" w:vAnchor="text" w:hAnchor="page" w:x="1337" w:y="163"/>
        <w:numPr>
          <w:ilvl w:val="12"/>
          <w:numId w:val="0"/>
        </w:numPr>
        <w:pBdr>
          <w:top w:val="single" w:sz="6" w:space="1" w:color="auto"/>
          <w:left w:val="single" w:sz="6" w:space="1" w:color="auto"/>
          <w:bottom w:val="single" w:sz="6" w:space="1" w:color="auto"/>
          <w:right w:val="single" w:sz="6" w:space="1" w:color="auto"/>
        </w:pBdr>
        <w:tabs>
          <w:tab w:val="left" w:pos="625"/>
          <w:tab w:val="left" w:pos="1614"/>
          <w:tab w:val="left" w:pos="2792"/>
          <w:tab w:val="left" w:pos="3322"/>
        </w:tabs>
        <w:spacing w:after="120"/>
        <w:ind w:left="450" w:right="-548"/>
        <w:rPr>
          <w:rFonts w:asciiTheme="majorHAnsi" w:hAnsiTheme="majorHAnsi" w:cstheme="majorHAnsi"/>
          <w:color w:val="000000"/>
          <w:sz w:val="24"/>
          <w:lang w:val="vi-VN"/>
        </w:rPr>
      </w:pPr>
      <w:r w:rsidRPr="002F447A">
        <w:rPr>
          <w:rFonts w:asciiTheme="majorHAnsi" w:hAnsiTheme="majorHAnsi" w:cstheme="majorHAnsi"/>
          <w:color w:val="000000"/>
          <w:sz w:val="24"/>
          <w:lang w:val="vi-VN"/>
        </w:rPr>
        <w:t>Where</w:t>
      </w:r>
      <w:r w:rsidRPr="002F447A">
        <w:rPr>
          <w:rFonts w:asciiTheme="majorHAnsi" w:hAnsiTheme="majorHAnsi" w:cstheme="majorHAnsi"/>
          <w:color w:val="000000"/>
          <w:sz w:val="24"/>
          <w:lang w:val="vi-VN"/>
        </w:rPr>
        <w:tab/>
      </w:r>
    </w:p>
    <w:p w:rsidR="006A4EEA" w:rsidRPr="002F447A" w:rsidRDefault="006A4EEA" w:rsidP="002F447A">
      <w:pPr>
        <w:framePr w:w="9541" w:h="2690" w:hSpace="180" w:wrap="auto" w:vAnchor="text" w:hAnchor="page" w:x="1337" w:y="163"/>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left="450" w:right="-548"/>
        <w:rPr>
          <w:rFonts w:asciiTheme="majorHAnsi" w:hAnsiTheme="majorHAnsi" w:cstheme="majorHAnsi"/>
          <w:color w:val="000000"/>
          <w:sz w:val="24"/>
          <w:lang w:val="vi-VN"/>
        </w:rPr>
      </w:pPr>
      <w:r w:rsidRPr="002F447A">
        <w:rPr>
          <w:rFonts w:asciiTheme="majorHAnsi" w:hAnsiTheme="majorHAnsi" w:cstheme="majorHAnsi"/>
          <w:color w:val="000000"/>
          <w:sz w:val="24"/>
          <w:lang w:val="vi-VN"/>
        </w:rPr>
        <w:tab/>
        <w:t>PROJECT</w:t>
      </w:r>
      <w:r w:rsidRPr="002F447A">
        <w:rPr>
          <w:rFonts w:asciiTheme="majorHAnsi" w:hAnsiTheme="majorHAnsi" w:cstheme="majorHAnsi"/>
          <w:color w:val="000000"/>
          <w:sz w:val="24"/>
          <w:lang w:val="vi-VN"/>
        </w:rPr>
        <w:tab/>
        <w:t xml:space="preserve">=   CI (project name) designator </w:t>
      </w:r>
    </w:p>
    <w:p w:rsidR="006A4EEA" w:rsidRPr="002F447A" w:rsidRDefault="006A4EEA" w:rsidP="002F447A">
      <w:pPr>
        <w:framePr w:w="9541" w:h="2690" w:hSpace="180" w:wrap="auto" w:vAnchor="text" w:hAnchor="page" w:x="1337" w:y="163"/>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left="450" w:right="-548"/>
        <w:rPr>
          <w:rFonts w:asciiTheme="majorHAnsi" w:hAnsiTheme="majorHAnsi" w:cstheme="majorHAnsi"/>
          <w:color w:val="000000"/>
          <w:sz w:val="24"/>
          <w:lang w:val="vi-VN"/>
        </w:rPr>
      </w:pPr>
      <w:r w:rsidRPr="002F447A">
        <w:rPr>
          <w:rFonts w:asciiTheme="majorHAnsi" w:hAnsiTheme="majorHAnsi" w:cstheme="majorHAnsi"/>
          <w:color w:val="000000"/>
          <w:sz w:val="24"/>
          <w:lang w:val="vi-VN"/>
        </w:rPr>
        <w:tab/>
        <w:t>ICD</w:t>
      </w:r>
      <w:r w:rsidRPr="002F447A">
        <w:rPr>
          <w:rFonts w:asciiTheme="majorHAnsi" w:hAnsiTheme="majorHAnsi" w:cstheme="majorHAnsi"/>
          <w:color w:val="000000"/>
          <w:sz w:val="24"/>
          <w:lang w:val="vi-VN"/>
        </w:rPr>
        <w:tab/>
        <w:t>=   Document Type (example:  ICD = Interface Control Document)</w:t>
      </w:r>
    </w:p>
    <w:p w:rsidR="006A4EEA" w:rsidRPr="002F447A" w:rsidRDefault="006A4EEA" w:rsidP="002F447A">
      <w:pPr>
        <w:framePr w:w="9541" w:h="2690" w:hSpace="180" w:wrap="auto" w:vAnchor="text" w:hAnchor="page" w:x="1337" w:y="163"/>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left="450" w:right="-548"/>
        <w:rPr>
          <w:rFonts w:asciiTheme="majorHAnsi" w:hAnsiTheme="majorHAnsi" w:cstheme="majorHAnsi"/>
          <w:color w:val="000000"/>
          <w:sz w:val="24"/>
          <w:lang w:val="vi-VN"/>
        </w:rPr>
      </w:pPr>
      <w:r w:rsidRPr="002F447A">
        <w:rPr>
          <w:rFonts w:asciiTheme="majorHAnsi" w:hAnsiTheme="majorHAnsi" w:cstheme="majorHAnsi"/>
          <w:color w:val="000000"/>
          <w:sz w:val="24"/>
          <w:lang w:val="vi-VN"/>
        </w:rPr>
        <w:tab/>
        <w:t>3</w:t>
      </w:r>
      <w:r w:rsidRPr="002F447A">
        <w:rPr>
          <w:rFonts w:asciiTheme="majorHAnsi" w:hAnsiTheme="majorHAnsi" w:cstheme="majorHAnsi"/>
          <w:color w:val="000000"/>
          <w:sz w:val="24"/>
          <w:lang w:val="vi-VN"/>
        </w:rPr>
        <w:tab/>
        <w:t>=   Document Version Number</w:t>
      </w:r>
    </w:p>
    <w:p w:rsidR="006A4EEA" w:rsidRPr="002F447A" w:rsidRDefault="006A4EEA" w:rsidP="002F447A">
      <w:pPr>
        <w:framePr w:w="9541" w:h="2690" w:hSpace="180" w:wrap="auto" w:vAnchor="text" w:hAnchor="page" w:x="1337" w:y="163"/>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left="450" w:right="-548"/>
        <w:rPr>
          <w:rFonts w:asciiTheme="majorHAnsi" w:hAnsiTheme="majorHAnsi" w:cstheme="majorHAnsi"/>
          <w:color w:val="000000"/>
          <w:sz w:val="24"/>
          <w:lang w:val="vi-VN"/>
        </w:rPr>
      </w:pPr>
      <w:r w:rsidRPr="002F447A">
        <w:rPr>
          <w:rFonts w:asciiTheme="majorHAnsi" w:hAnsiTheme="majorHAnsi" w:cstheme="majorHAnsi"/>
          <w:color w:val="000000"/>
          <w:sz w:val="24"/>
          <w:lang w:val="vi-VN"/>
        </w:rPr>
        <w:tab/>
        <w:t>1A</w:t>
      </w:r>
      <w:r w:rsidRPr="002F447A">
        <w:rPr>
          <w:rFonts w:asciiTheme="majorHAnsi" w:hAnsiTheme="majorHAnsi" w:cstheme="majorHAnsi"/>
          <w:color w:val="000000"/>
          <w:sz w:val="24"/>
          <w:lang w:val="vi-VN"/>
        </w:rPr>
        <w:tab/>
        <w:t>=   Document Revision Number (1 = 1</w:t>
      </w:r>
      <w:r w:rsidRPr="002F447A">
        <w:rPr>
          <w:rFonts w:asciiTheme="majorHAnsi" w:hAnsiTheme="majorHAnsi" w:cstheme="majorHAnsi"/>
          <w:color w:val="000000"/>
          <w:sz w:val="24"/>
          <w:vertAlign w:val="superscript"/>
          <w:lang w:val="vi-VN"/>
        </w:rPr>
        <w:t>st</w:t>
      </w:r>
      <w:r w:rsidRPr="002F447A">
        <w:rPr>
          <w:rFonts w:asciiTheme="majorHAnsi" w:hAnsiTheme="majorHAnsi" w:cstheme="majorHAnsi"/>
          <w:color w:val="000000"/>
          <w:sz w:val="24"/>
          <w:lang w:val="vi-VN"/>
        </w:rPr>
        <w:t xml:space="preserve"> Major Revision; A = 1</w:t>
      </w:r>
      <w:r w:rsidRPr="002F447A">
        <w:rPr>
          <w:rFonts w:asciiTheme="majorHAnsi" w:hAnsiTheme="majorHAnsi" w:cstheme="majorHAnsi"/>
          <w:color w:val="000000"/>
          <w:sz w:val="24"/>
          <w:vertAlign w:val="superscript"/>
          <w:lang w:val="vi-VN"/>
        </w:rPr>
        <w:t>st</w:t>
      </w:r>
      <w:r w:rsidRPr="002F447A">
        <w:rPr>
          <w:rFonts w:asciiTheme="majorHAnsi" w:hAnsiTheme="majorHAnsi" w:cstheme="majorHAnsi"/>
          <w:color w:val="000000"/>
          <w:sz w:val="24"/>
          <w:lang w:val="vi-VN"/>
        </w:rPr>
        <w:t xml:space="preserve"> Minor Revision)</w:t>
      </w:r>
    </w:p>
    <w:p w:rsidR="006A4EEA" w:rsidRPr="002F447A" w:rsidRDefault="006A4EEA" w:rsidP="002F447A">
      <w:pPr>
        <w:framePr w:w="9541" w:h="2690" w:hSpace="180" w:wrap="auto" w:vAnchor="text" w:hAnchor="page" w:x="1337" w:y="163"/>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left="450" w:right="-548"/>
        <w:rPr>
          <w:rFonts w:asciiTheme="majorHAnsi" w:hAnsiTheme="majorHAnsi" w:cstheme="majorHAnsi"/>
          <w:vanish/>
          <w:color w:val="000000"/>
          <w:sz w:val="24"/>
          <w:lang w:val="vi-VN"/>
        </w:rPr>
      </w:pPr>
      <w:r w:rsidRPr="002F447A">
        <w:rPr>
          <w:rFonts w:asciiTheme="majorHAnsi" w:hAnsiTheme="majorHAnsi" w:cstheme="majorHAnsi"/>
          <w:color w:val="000000"/>
          <w:sz w:val="24"/>
          <w:lang w:val="vi-VN"/>
        </w:rPr>
        <w:tab/>
        <w:t>XX</w:t>
      </w:r>
      <w:r w:rsidRPr="002F447A">
        <w:rPr>
          <w:rFonts w:asciiTheme="majorHAnsi" w:hAnsiTheme="majorHAnsi" w:cstheme="majorHAnsi"/>
          <w:color w:val="000000"/>
          <w:sz w:val="24"/>
          <w:lang w:val="vi-VN"/>
        </w:rPr>
        <w:tab/>
        <w:t>=   Change Page Number</w:t>
      </w:r>
      <w:r w:rsidRPr="002F447A">
        <w:rPr>
          <w:rFonts w:asciiTheme="majorHAnsi" w:hAnsiTheme="majorHAnsi" w:cstheme="majorHAnsi"/>
          <w:color w:val="000000"/>
          <w:sz w:val="20"/>
          <w:lang w:val="vi-VN"/>
        </w:rPr>
        <w:t xml:space="preserve">  </w:t>
      </w:r>
    </w:p>
    <w:p w:rsidR="006A4EEA" w:rsidRPr="002279C1" w:rsidRDefault="006A4EEA" w:rsidP="002279C1">
      <w:pPr>
        <w:pStyle w:val="Title"/>
        <w:spacing w:after="120"/>
        <w:jc w:val="center"/>
        <w:rPr>
          <w:rFonts w:cstheme="majorHAnsi"/>
          <w:b/>
          <w:sz w:val="24"/>
          <w:szCs w:val="24"/>
          <w:lang w:val="vi-VN"/>
        </w:rPr>
      </w:pPr>
      <w:bookmarkStart w:id="711" w:name="_Toc100988045"/>
      <w:bookmarkStart w:id="712" w:name="_Toc127171807"/>
      <w:bookmarkStart w:id="713" w:name="_Toc376257039"/>
      <w:bookmarkStart w:id="714" w:name="_Toc376288980"/>
      <w:r w:rsidRPr="002279C1">
        <w:rPr>
          <w:rFonts w:cstheme="majorHAnsi"/>
          <w:b/>
          <w:sz w:val="24"/>
          <w:szCs w:val="24"/>
          <w:lang w:val="vi-VN"/>
        </w:rPr>
        <w:t>Figure 6-1.  Document Numbering Identification</w:t>
      </w:r>
      <w:bookmarkEnd w:id="709"/>
      <w:bookmarkEnd w:id="710"/>
      <w:bookmarkEnd w:id="711"/>
      <w:bookmarkEnd w:id="712"/>
      <w:bookmarkEnd w:id="713"/>
      <w:bookmarkEnd w:id="714"/>
    </w:p>
    <w:p w:rsidR="006A4EEA" w:rsidRPr="002F447A" w:rsidRDefault="006A4EEA" w:rsidP="002F447A">
      <w:pPr>
        <w:numPr>
          <w:ilvl w:val="12"/>
          <w:numId w:val="0"/>
        </w:numPr>
        <w:spacing w:after="120"/>
        <w:ind w:left="270"/>
        <w:rPr>
          <w:rFonts w:asciiTheme="majorHAnsi" w:hAnsiTheme="majorHAnsi" w:cstheme="majorHAnsi"/>
          <w:b/>
          <w:bCs/>
          <w:i/>
          <w:color w:val="1F3864" w:themeColor="accent5" w:themeShade="80"/>
          <w:sz w:val="24"/>
          <w:lang w:val="vi-VN"/>
        </w:rPr>
      </w:pPr>
      <w:r w:rsidRPr="002F447A">
        <w:rPr>
          <w:rFonts w:asciiTheme="majorHAnsi" w:hAnsiTheme="majorHAnsi" w:cstheme="majorHAnsi"/>
          <w:b/>
          <w:bCs/>
          <w:i/>
          <w:color w:val="1F3864" w:themeColor="accent5" w:themeShade="80"/>
          <w:sz w:val="24"/>
          <w:lang w:val="vi-VN"/>
        </w:rPr>
        <w:t>Guidance</w:t>
      </w:r>
    </w:p>
    <w:p w:rsidR="000925EE" w:rsidRDefault="006A4EEA" w:rsidP="000925EE">
      <w:pPr>
        <w:pStyle w:val="BodyText2"/>
        <w:numPr>
          <w:ilvl w:val="12"/>
          <w:numId w:val="0"/>
        </w:numPr>
        <w:ind w:left="270"/>
        <w:rPr>
          <w:rFonts w:asciiTheme="majorHAnsi" w:hAnsiTheme="majorHAnsi" w:cstheme="majorHAnsi"/>
          <w:i/>
          <w:color w:val="1F3864" w:themeColor="accent5" w:themeShade="80"/>
          <w:sz w:val="24"/>
          <w:lang w:val="vi-VN"/>
        </w:rPr>
      </w:pPr>
      <w:r w:rsidRPr="002F447A">
        <w:rPr>
          <w:rFonts w:asciiTheme="majorHAnsi" w:hAnsiTheme="majorHAnsi" w:cstheme="majorHAnsi"/>
          <w:i/>
          <w:color w:val="1F3864" w:themeColor="accent5" w:themeShade="80"/>
          <w:sz w:val="24"/>
          <w:lang w:val="vi-VN"/>
        </w:rPr>
        <w:t>The author may include or tailor the following project-specific document revision identificati</w:t>
      </w:r>
      <w:bookmarkStart w:id="715" w:name="_Toc420286740"/>
      <w:bookmarkStart w:id="716" w:name="_Toc93457697"/>
      <w:r w:rsidR="000925EE">
        <w:rPr>
          <w:rFonts w:asciiTheme="majorHAnsi" w:hAnsiTheme="majorHAnsi" w:cstheme="majorHAnsi"/>
          <w:i/>
          <w:color w:val="1F3864" w:themeColor="accent5" w:themeShade="80"/>
          <w:sz w:val="24"/>
          <w:lang w:val="vi-VN"/>
        </w:rPr>
        <w:t xml:space="preserve">on scheme shown in Figure 6-2. </w:t>
      </w:r>
    </w:p>
    <w:p w:rsidR="006A4EEA" w:rsidRPr="000925EE" w:rsidRDefault="006A4EEA" w:rsidP="00556D78">
      <w:pPr>
        <w:pStyle w:val="BodyText2"/>
        <w:numPr>
          <w:ilvl w:val="0"/>
          <w:numId w:val="53"/>
        </w:numPr>
        <w:ind w:right="-720"/>
        <w:rPr>
          <w:rFonts w:asciiTheme="majorHAnsi" w:hAnsiTheme="majorHAnsi" w:cstheme="majorHAnsi"/>
          <w:i/>
          <w:color w:val="1F3864" w:themeColor="accent5" w:themeShade="80"/>
          <w:sz w:val="28"/>
          <w:lang w:val="vi-VN"/>
        </w:rPr>
      </w:pPr>
      <w:r w:rsidRPr="000925EE">
        <w:rPr>
          <w:rFonts w:asciiTheme="majorHAnsi" w:hAnsiTheme="majorHAnsi" w:cstheme="majorHAnsi"/>
          <w:b/>
          <w:sz w:val="24"/>
          <w:lang w:val="vi-VN"/>
        </w:rPr>
        <w:t>Document Revision</w:t>
      </w:r>
      <w:bookmarkEnd w:id="715"/>
      <w:bookmarkEnd w:id="716"/>
      <w:r w:rsidRPr="000925EE">
        <w:rPr>
          <w:rFonts w:asciiTheme="majorHAnsi" w:hAnsiTheme="majorHAnsi" w:cstheme="majorHAnsi"/>
          <w:b/>
          <w:sz w:val="24"/>
          <w:lang w:val="vi-VN"/>
        </w:rPr>
        <w:t xml:space="preserve">. </w:t>
      </w:r>
      <w:r w:rsidRPr="000925EE">
        <w:rPr>
          <w:rFonts w:asciiTheme="majorHAnsi" w:hAnsiTheme="majorHAnsi" w:cstheme="majorHAnsi"/>
          <w:sz w:val="24"/>
          <w:lang w:val="vi-VN"/>
        </w:rPr>
        <w:t>Document revisions are assigned an identifier composed of</w:t>
      </w:r>
      <w:r w:rsidRPr="000925EE">
        <w:rPr>
          <w:rFonts w:asciiTheme="majorHAnsi" w:hAnsiTheme="majorHAnsi" w:cstheme="majorHAnsi"/>
          <w:b/>
          <w:sz w:val="24"/>
          <w:lang w:val="vi-VN"/>
        </w:rPr>
        <w:t xml:space="preserve"> </w:t>
      </w:r>
      <w:r w:rsidRPr="000925EE">
        <w:rPr>
          <w:rFonts w:asciiTheme="majorHAnsi" w:hAnsiTheme="majorHAnsi" w:cstheme="majorHAnsi"/>
          <w:b/>
          <w:bCs/>
          <w:i/>
          <w:iCs/>
          <w:sz w:val="24"/>
          <w:lang w:val="vi-VN"/>
        </w:rPr>
        <w:t>identify the specific elements of the unique identifier</w:t>
      </w:r>
      <w:r w:rsidRPr="000925EE">
        <w:rPr>
          <w:rFonts w:asciiTheme="majorHAnsi" w:hAnsiTheme="majorHAnsi" w:cstheme="majorHAnsi"/>
          <w:b/>
          <w:i/>
          <w:iCs/>
          <w:sz w:val="24"/>
          <w:lang w:val="vi-VN"/>
        </w:rPr>
        <w:t xml:space="preserve">.  </w:t>
      </w:r>
      <w:r w:rsidRPr="000925EE">
        <w:rPr>
          <w:rFonts w:asciiTheme="majorHAnsi" w:hAnsiTheme="majorHAnsi" w:cstheme="majorHAnsi"/>
          <w:sz w:val="24"/>
          <w:lang w:val="vi-VN"/>
        </w:rPr>
        <w:t>Figure 6-2 summarizes the identification used for document revisions.</w:t>
      </w:r>
    </w:p>
    <w:p w:rsidR="006A4EEA" w:rsidRPr="000925EE" w:rsidRDefault="006A4EEA" w:rsidP="000925EE">
      <w:pPr>
        <w:framePr w:w="9526" w:h="2645" w:hSpace="180" w:wrap="auto" w:vAnchor="text" w:hAnchor="page" w:x="1336" w:y="110"/>
        <w:numPr>
          <w:ilvl w:val="12"/>
          <w:numId w:val="0"/>
        </w:numPr>
        <w:pBdr>
          <w:top w:val="single" w:sz="6" w:space="1" w:color="auto"/>
          <w:left w:val="single" w:sz="6" w:space="1" w:color="auto"/>
          <w:bottom w:val="single" w:sz="6" w:space="1" w:color="auto"/>
          <w:right w:val="single" w:sz="6" w:space="1" w:color="auto"/>
        </w:pBdr>
        <w:tabs>
          <w:tab w:val="left" w:pos="625"/>
          <w:tab w:val="left" w:pos="1614"/>
          <w:tab w:val="left" w:pos="2792"/>
          <w:tab w:val="left" w:pos="3322"/>
        </w:tabs>
        <w:spacing w:after="120"/>
        <w:ind w:right="-458"/>
        <w:rPr>
          <w:rFonts w:asciiTheme="majorHAnsi" w:hAnsiTheme="majorHAnsi" w:cstheme="majorHAnsi"/>
          <w:color w:val="000000"/>
          <w:sz w:val="24"/>
          <w:lang w:val="vi-VN"/>
        </w:rPr>
      </w:pPr>
      <w:r w:rsidRPr="000925EE">
        <w:rPr>
          <w:rFonts w:asciiTheme="majorHAnsi" w:hAnsiTheme="majorHAnsi" w:cstheme="majorHAnsi"/>
          <w:color w:val="000000"/>
          <w:sz w:val="24"/>
          <w:lang w:val="vi-VN"/>
        </w:rPr>
        <w:lastRenderedPageBreak/>
        <w:t>Example:  PROJECT_ICD</w:t>
      </w:r>
      <w:r w:rsidRPr="000925EE">
        <w:rPr>
          <w:rFonts w:asciiTheme="majorHAnsi" w:hAnsiTheme="majorHAnsi" w:cstheme="majorHAnsi"/>
          <w:b/>
          <w:bCs/>
          <w:color w:val="000000"/>
          <w:sz w:val="24"/>
          <w:lang w:val="vi-VN"/>
        </w:rPr>
        <w:t>_</w:t>
      </w:r>
      <w:r w:rsidRPr="000925EE">
        <w:rPr>
          <w:rFonts w:asciiTheme="majorHAnsi" w:hAnsiTheme="majorHAnsi" w:cstheme="majorHAnsi"/>
          <w:b/>
          <w:bCs/>
          <w:color w:val="000000"/>
          <w:sz w:val="24"/>
          <w:u w:val="single"/>
          <w:lang w:val="vi-VN"/>
        </w:rPr>
        <w:t>3.1A</w:t>
      </w:r>
      <w:r w:rsidRPr="000925EE">
        <w:rPr>
          <w:rFonts w:asciiTheme="majorHAnsi" w:hAnsiTheme="majorHAnsi" w:cstheme="majorHAnsi"/>
          <w:color w:val="000000"/>
          <w:sz w:val="24"/>
          <w:lang w:val="vi-VN"/>
        </w:rPr>
        <w:t xml:space="preserve"> Ch Pg XX</w:t>
      </w:r>
    </w:p>
    <w:p w:rsidR="006A4EEA" w:rsidRPr="000925EE" w:rsidRDefault="006A4EEA" w:rsidP="000925EE">
      <w:pPr>
        <w:framePr w:w="9526" w:h="2645" w:hSpace="180" w:wrap="auto" w:vAnchor="text" w:hAnchor="page" w:x="1336" w:y="110"/>
        <w:numPr>
          <w:ilvl w:val="12"/>
          <w:numId w:val="0"/>
        </w:numPr>
        <w:pBdr>
          <w:top w:val="single" w:sz="6" w:space="1" w:color="auto"/>
          <w:left w:val="single" w:sz="6" w:space="1" w:color="auto"/>
          <w:bottom w:val="single" w:sz="6" w:space="1" w:color="auto"/>
          <w:right w:val="single" w:sz="6" w:space="1" w:color="auto"/>
        </w:pBdr>
        <w:tabs>
          <w:tab w:val="left" w:pos="625"/>
          <w:tab w:val="left" w:pos="1614"/>
          <w:tab w:val="left" w:pos="2792"/>
          <w:tab w:val="left" w:pos="3322"/>
        </w:tabs>
        <w:spacing w:after="120"/>
        <w:ind w:right="-458"/>
        <w:rPr>
          <w:rFonts w:asciiTheme="majorHAnsi" w:hAnsiTheme="majorHAnsi" w:cstheme="majorHAnsi"/>
          <w:color w:val="000000"/>
          <w:sz w:val="24"/>
          <w:lang w:val="vi-VN"/>
        </w:rPr>
      </w:pPr>
      <w:r w:rsidRPr="000925EE">
        <w:rPr>
          <w:rFonts w:asciiTheme="majorHAnsi" w:hAnsiTheme="majorHAnsi" w:cstheme="majorHAnsi"/>
          <w:color w:val="000000"/>
          <w:sz w:val="24"/>
          <w:lang w:val="vi-VN"/>
        </w:rPr>
        <w:t>Where</w:t>
      </w:r>
      <w:r w:rsidRPr="000925EE">
        <w:rPr>
          <w:rFonts w:asciiTheme="majorHAnsi" w:hAnsiTheme="majorHAnsi" w:cstheme="majorHAnsi"/>
          <w:color w:val="000000"/>
          <w:sz w:val="24"/>
          <w:lang w:val="vi-VN"/>
        </w:rPr>
        <w:tab/>
      </w:r>
    </w:p>
    <w:p w:rsidR="006A4EEA" w:rsidRPr="000925EE" w:rsidRDefault="006A4EEA" w:rsidP="000925EE">
      <w:pPr>
        <w:framePr w:w="9526" w:h="2645" w:hSpace="180" w:wrap="auto" w:vAnchor="text" w:hAnchor="page" w:x="1336" w:y="110"/>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right="-458"/>
        <w:rPr>
          <w:rFonts w:asciiTheme="majorHAnsi" w:hAnsiTheme="majorHAnsi" w:cstheme="majorHAnsi"/>
          <w:color w:val="000000"/>
          <w:sz w:val="24"/>
          <w:lang w:val="vi-VN"/>
        </w:rPr>
      </w:pPr>
      <w:r w:rsidRPr="000925EE">
        <w:rPr>
          <w:rFonts w:asciiTheme="majorHAnsi" w:hAnsiTheme="majorHAnsi" w:cstheme="majorHAnsi"/>
          <w:color w:val="000000"/>
          <w:sz w:val="24"/>
          <w:lang w:val="vi-VN"/>
        </w:rPr>
        <w:tab/>
        <w:t>PROJECT</w:t>
      </w:r>
      <w:r w:rsidRPr="000925EE">
        <w:rPr>
          <w:rFonts w:asciiTheme="majorHAnsi" w:hAnsiTheme="majorHAnsi" w:cstheme="majorHAnsi"/>
          <w:color w:val="000000"/>
          <w:sz w:val="24"/>
          <w:lang w:val="vi-VN"/>
        </w:rPr>
        <w:tab/>
        <w:t xml:space="preserve">=   CI (project name) designator </w:t>
      </w:r>
    </w:p>
    <w:p w:rsidR="006A4EEA" w:rsidRPr="000925EE" w:rsidRDefault="006A4EEA" w:rsidP="000925EE">
      <w:pPr>
        <w:framePr w:w="9526" w:h="2645" w:hSpace="180" w:wrap="auto" w:vAnchor="text" w:hAnchor="page" w:x="1336" w:y="110"/>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right="-458"/>
        <w:rPr>
          <w:rFonts w:asciiTheme="majorHAnsi" w:hAnsiTheme="majorHAnsi" w:cstheme="majorHAnsi"/>
          <w:color w:val="000000"/>
          <w:sz w:val="24"/>
          <w:lang w:val="vi-VN"/>
        </w:rPr>
      </w:pPr>
      <w:r w:rsidRPr="000925EE">
        <w:rPr>
          <w:rFonts w:asciiTheme="majorHAnsi" w:hAnsiTheme="majorHAnsi" w:cstheme="majorHAnsi"/>
          <w:color w:val="000000"/>
          <w:sz w:val="24"/>
          <w:lang w:val="vi-VN"/>
        </w:rPr>
        <w:tab/>
        <w:t>ICD</w:t>
      </w:r>
      <w:r w:rsidRPr="000925EE">
        <w:rPr>
          <w:rFonts w:asciiTheme="majorHAnsi" w:hAnsiTheme="majorHAnsi" w:cstheme="majorHAnsi"/>
          <w:color w:val="000000"/>
          <w:sz w:val="24"/>
          <w:lang w:val="vi-VN"/>
        </w:rPr>
        <w:tab/>
        <w:t>=   Document Type</w:t>
      </w:r>
    </w:p>
    <w:p w:rsidR="006A4EEA" w:rsidRPr="000925EE" w:rsidRDefault="006A4EEA" w:rsidP="000925EE">
      <w:pPr>
        <w:framePr w:w="9526" w:h="2645" w:hSpace="180" w:wrap="auto" w:vAnchor="text" w:hAnchor="page" w:x="1336" w:y="110"/>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right="-458"/>
        <w:rPr>
          <w:rFonts w:asciiTheme="majorHAnsi" w:hAnsiTheme="majorHAnsi" w:cstheme="majorHAnsi"/>
          <w:b/>
          <w:i/>
          <w:color w:val="000000"/>
          <w:sz w:val="24"/>
          <w:u w:val="single"/>
          <w:lang w:val="vi-VN"/>
        </w:rPr>
      </w:pPr>
      <w:r w:rsidRPr="000925EE">
        <w:rPr>
          <w:rFonts w:asciiTheme="majorHAnsi" w:hAnsiTheme="majorHAnsi" w:cstheme="majorHAnsi"/>
          <w:color w:val="000000"/>
          <w:sz w:val="24"/>
          <w:lang w:val="vi-VN"/>
        </w:rPr>
        <w:tab/>
      </w:r>
      <w:r w:rsidRPr="000925EE">
        <w:rPr>
          <w:rFonts w:asciiTheme="majorHAnsi" w:hAnsiTheme="majorHAnsi" w:cstheme="majorHAnsi"/>
          <w:b/>
          <w:i/>
          <w:color w:val="000000"/>
          <w:sz w:val="24"/>
          <w:u w:val="single"/>
          <w:lang w:val="vi-VN"/>
        </w:rPr>
        <w:t>3</w:t>
      </w:r>
      <w:r w:rsidRPr="000925EE">
        <w:rPr>
          <w:rFonts w:asciiTheme="majorHAnsi" w:hAnsiTheme="majorHAnsi" w:cstheme="majorHAnsi"/>
          <w:b/>
          <w:i/>
          <w:color w:val="000000"/>
          <w:sz w:val="24"/>
          <w:u w:val="single"/>
          <w:lang w:val="vi-VN"/>
        </w:rPr>
        <w:tab/>
        <w:t>=   Document Version Number (changed when document is completely reissued)</w:t>
      </w:r>
    </w:p>
    <w:p w:rsidR="006A4EEA" w:rsidRPr="000925EE" w:rsidRDefault="006A4EEA" w:rsidP="000925EE">
      <w:pPr>
        <w:framePr w:w="9526" w:h="2645" w:hSpace="180" w:wrap="auto" w:vAnchor="text" w:hAnchor="page" w:x="1336" w:y="110"/>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right="-458"/>
        <w:rPr>
          <w:rFonts w:asciiTheme="majorHAnsi" w:hAnsiTheme="majorHAnsi" w:cstheme="majorHAnsi"/>
          <w:b/>
          <w:i/>
          <w:color w:val="000000"/>
          <w:sz w:val="24"/>
          <w:u w:val="single"/>
          <w:lang w:val="vi-VN"/>
        </w:rPr>
      </w:pPr>
      <w:r w:rsidRPr="000925EE">
        <w:rPr>
          <w:rFonts w:asciiTheme="majorHAnsi" w:hAnsiTheme="majorHAnsi" w:cstheme="majorHAnsi"/>
          <w:b/>
          <w:i/>
          <w:color w:val="000000"/>
          <w:sz w:val="24"/>
          <w:lang w:val="vi-VN"/>
        </w:rPr>
        <w:tab/>
      </w:r>
      <w:r w:rsidRPr="000925EE">
        <w:rPr>
          <w:rFonts w:asciiTheme="majorHAnsi" w:hAnsiTheme="majorHAnsi" w:cstheme="majorHAnsi"/>
          <w:b/>
          <w:i/>
          <w:color w:val="000000"/>
          <w:sz w:val="24"/>
          <w:u w:val="single"/>
          <w:lang w:val="vi-VN"/>
        </w:rPr>
        <w:t>1A</w:t>
      </w:r>
      <w:r w:rsidRPr="000925EE">
        <w:rPr>
          <w:rFonts w:asciiTheme="majorHAnsi" w:hAnsiTheme="majorHAnsi" w:cstheme="majorHAnsi"/>
          <w:b/>
          <w:i/>
          <w:color w:val="000000"/>
          <w:sz w:val="24"/>
          <w:u w:val="single"/>
          <w:lang w:val="vi-VN"/>
        </w:rPr>
        <w:tab/>
        <w:t xml:space="preserve">=   Document Revision Number </w:t>
      </w:r>
      <w:r w:rsidRPr="000925EE">
        <w:rPr>
          <w:rFonts w:asciiTheme="majorHAnsi" w:hAnsiTheme="majorHAnsi" w:cstheme="majorHAnsi"/>
          <w:b/>
          <w:i/>
          <w:iCs/>
          <w:color w:val="000000"/>
          <w:sz w:val="24"/>
          <w:u w:val="single"/>
          <w:lang w:val="vi-VN"/>
        </w:rPr>
        <w:t>(1 = 1</w:t>
      </w:r>
      <w:r w:rsidRPr="000925EE">
        <w:rPr>
          <w:rFonts w:asciiTheme="majorHAnsi" w:hAnsiTheme="majorHAnsi" w:cstheme="majorHAnsi"/>
          <w:b/>
          <w:i/>
          <w:iCs/>
          <w:color w:val="000000"/>
          <w:sz w:val="24"/>
          <w:u w:val="single"/>
          <w:vertAlign w:val="superscript"/>
          <w:lang w:val="vi-VN"/>
        </w:rPr>
        <w:t>st</w:t>
      </w:r>
      <w:r w:rsidRPr="000925EE">
        <w:rPr>
          <w:rFonts w:asciiTheme="majorHAnsi" w:hAnsiTheme="majorHAnsi" w:cstheme="majorHAnsi"/>
          <w:b/>
          <w:i/>
          <w:iCs/>
          <w:color w:val="000000"/>
          <w:sz w:val="24"/>
          <w:u w:val="single"/>
          <w:lang w:val="vi-VN"/>
        </w:rPr>
        <w:t xml:space="preserve"> Major Revision; A = 1</w:t>
      </w:r>
      <w:r w:rsidRPr="000925EE">
        <w:rPr>
          <w:rFonts w:asciiTheme="majorHAnsi" w:hAnsiTheme="majorHAnsi" w:cstheme="majorHAnsi"/>
          <w:b/>
          <w:i/>
          <w:iCs/>
          <w:color w:val="000000"/>
          <w:sz w:val="24"/>
          <w:u w:val="single"/>
          <w:vertAlign w:val="superscript"/>
          <w:lang w:val="vi-VN"/>
        </w:rPr>
        <w:t>st</w:t>
      </w:r>
      <w:r w:rsidRPr="000925EE">
        <w:rPr>
          <w:rFonts w:asciiTheme="majorHAnsi" w:hAnsiTheme="majorHAnsi" w:cstheme="majorHAnsi"/>
          <w:b/>
          <w:i/>
          <w:iCs/>
          <w:color w:val="000000"/>
          <w:sz w:val="24"/>
          <w:u w:val="single"/>
          <w:lang w:val="vi-VN"/>
        </w:rPr>
        <w:t xml:space="preserve"> Minor Revision)</w:t>
      </w:r>
    </w:p>
    <w:p w:rsidR="006A4EEA" w:rsidRPr="000925EE" w:rsidRDefault="006A4EEA" w:rsidP="000925EE">
      <w:pPr>
        <w:framePr w:w="9526" w:h="2645" w:hSpace="180" w:wrap="auto" w:vAnchor="text" w:hAnchor="page" w:x="1336" w:y="110"/>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right="-458"/>
        <w:rPr>
          <w:rFonts w:asciiTheme="majorHAnsi" w:hAnsiTheme="majorHAnsi" w:cstheme="majorHAnsi"/>
          <w:bCs/>
          <w:iCs/>
          <w:color w:val="000000"/>
          <w:sz w:val="24"/>
          <w:lang w:val="vi-VN"/>
        </w:rPr>
      </w:pPr>
      <w:r w:rsidRPr="000925EE">
        <w:rPr>
          <w:rFonts w:asciiTheme="majorHAnsi" w:hAnsiTheme="majorHAnsi" w:cstheme="majorHAnsi"/>
          <w:b/>
          <w:i/>
          <w:color w:val="000000"/>
          <w:sz w:val="24"/>
          <w:lang w:val="vi-VN"/>
        </w:rPr>
        <w:tab/>
      </w:r>
      <w:r w:rsidRPr="000925EE">
        <w:rPr>
          <w:rFonts w:asciiTheme="majorHAnsi" w:hAnsiTheme="majorHAnsi" w:cstheme="majorHAnsi"/>
          <w:bCs/>
          <w:iCs/>
          <w:color w:val="000000"/>
          <w:sz w:val="24"/>
          <w:lang w:val="vi-VN"/>
        </w:rPr>
        <w:t>XX</w:t>
      </w:r>
      <w:r w:rsidRPr="000925EE">
        <w:rPr>
          <w:rFonts w:asciiTheme="majorHAnsi" w:hAnsiTheme="majorHAnsi" w:cstheme="majorHAnsi"/>
          <w:bCs/>
          <w:iCs/>
          <w:color w:val="000000"/>
          <w:sz w:val="24"/>
          <w:lang w:val="vi-VN"/>
        </w:rPr>
        <w:tab/>
        <w:t>=   Change Page Number</w:t>
      </w:r>
    </w:p>
    <w:p w:rsidR="000925EE" w:rsidRDefault="000925EE" w:rsidP="00687A29">
      <w:pPr>
        <w:pStyle w:val="Figuretitle"/>
        <w:spacing w:before="0" w:after="120"/>
        <w:rPr>
          <w:rFonts w:asciiTheme="majorHAnsi" w:hAnsiTheme="majorHAnsi" w:cstheme="majorHAnsi"/>
          <w:lang w:val="vi-VN"/>
        </w:rPr>
      </w:pPr>
      <w:bookmarkStart w:id="717" w:name="_Toc127171808"/>
      <w:bookmarkStart w:id="718" w:name="_Toc376257040"/>
    </w:p>
    <w:p w:rsidR="006A4EEA" w:rsidRPr="002279C1" w:rsidRDefault="006A4EEA" w:rsidP="002279C1">
      <w:pPr>
        <w:pStyle w:val="Title"/>
        <w:spacing w:after="120"/>
        <w:jc w:val="center"/>
        <w:rPr>
          <w:rFonts w:cstheme="majorHAnsi"/>
          <w:b/>
          <w:sz w:val="24"/>
          <w:szCs w:val="24"/>
          <w:lang w:val="vi-VN"/>
        </w:rPr>
      </w:pPr>
      <w:bookmarkStart w:id="719" w:name="_Toc376288981"/>
      <w:r w:rsidRPr="002279C1">
        <w:rPr>
          <w:rFonts w:cstheme="majorHAnsi"/>
          <w:b/>
          <w:sz w:val="24"/>
          <w:szCs w:val="24"/>
          <w:lang w:val="vi-VN"/>
        </w:rPr>
        <w:lastRenderedPageBreak/>
        <w:t>Figure 6-2.  Document Revision Identification</w:t>
      </w:r>
      <w:bookmarkEnd w:id="717"/>
      <w:bookmarkEnd w:id="718"/>
      <w:bookmarkEnd w:id="719"/>
    </w:p>
    <w:p w:rsidR="006A4EEA" w:rsidRPr="000925EE" w:rsidRDefault="006A4EEA" w:rsidP="00556D78">
      <w:pPr>
        <w:pStyle w:val="ListParagraph"/>
        <w:numPr>
          <w:ilvl w:val="0"/>
          <w:numId w:val="53"/>
        </w:numPr>
        <w:spacing w:after="120"/>
        <w:ind w:left="270"/>
        <w:rPr>
          <w:rFonts w:asciiTheme="majorHAnsi" w:hAnsiTheme="majorHAnsi" w:cstheme="majorHAnsi"/>
          <w:sz w:val="24"/>
          <w:lang w:val="vi-VN"/>
        </w:rPr>
      </w:pPr>
      <w:bookmarkStart w:id="720" w:name="_Toc420286741"/>
      <w:bookmarkStart w:id="721" w:name="_Toc93457698"/>
      <w:r w:rsidRPr="000925EE">
        <w:rPr>
          <w:rFonts w:asciiTheme="majorHAnsi" w:hAnsiTheme="majorHAnsi" w:cstheme="majorHAnsi"/>
          <w:b/>
          <w:bCs/>
          <w:sz w:val="24"/>
          <w:lang w:val="vi-VN"/>
        </w:rPr>
        <w:t>Document Change Pages</w:t>
      </w:r>
      <w:bookmarkEnd w:id="720"/>
      <w:bookmarkEnd w:id="721"/>
      <w:r w:rsidRPr="000925EE">
        <w:rPr>
          <w:rFonts w:asciiTheme="majorHAnsi" w:hAnsiTheme="majorHAnsi" w:cstheme="majorHAnsi"/>
          <w:sz w:val="24"/>
          <w:lang w:val="vi-VN"/>
        </w:rPr>
        <w:t xml:space="preserve">.  Change pages are assigned an identifier composed of </w:t>
      </w:r>
      <w:r w:rsidRPr="000925EE">
        <w:rPr>
          <w:rFonts w:asciiTheme="majorHAnsi" w:hAnsiTheme="majorHAnsi" w:cstheme="majorHAnsi"/>
          <w:b/>
          <w:bCs/>
          <w:i/>
          <w:iCs/>
          <w:sz w:val="24"/>
          <w:lang w:val="vi-VN"/>
        </w:rPr>
        <w:t>identify the specific elements of the identifier</w:t>
      </w:r>
      <w:r w:rsidRPr="000925EE">
        <w:rPr>
          <w:rFonts w:asciiTheme="majorHAnsi" w:hAnsiTheme="majorHAnsi" w:cstheme="majorHAnsi"/>
          <w:sz w:val="24"/>
          <w:lang w:val="vi-VN"/>
        </w:rPr>
        <w:t>.  Figure 6-3 summarizes the identification used for document change pages.</w:t>
      </w:r>
    </w:p>
    <w:p w:rsidR="006A4EEA" w:rsidRPr="000925EE" w:rsidRDefault="006A4EEA" w:rsidP="000925EE">
      <w:pPr>
        <w:framePr w:w="9376" w:h="2761" w:hSpace="180" w:wrap="auto" w:vAnchor="text" w:hAnchor="page" w:x="1501" w:y="318"/>
        <w:numPr>
          <w:ilvl w:val="12"/>
          <w:numId w:val="0"/>
        </w:numPr>
        <w:pBdr>
          <w:top w:val="single" w:sz="6" w:space="1" w:color="auto"/>
          <w:left w:val="single" w:sz="6" w:space="1" w:color="auto"/>
          <w:bottom w:val="single" w:sz="6" w:space="1" w:color="auto"/>
          <w:right w:val="single" w:sz="6" w:space="1" w:color="auto"/>
        </w:pBdr>
        <w:tabs>
          <w:tab w:val="left" w:pos="625"/>
          <w:tab w:val="left" w:pos="1614"/>
          <w:tab w:val="left" w:pos="2792"/>
          <w:tab w:val="left" w:pos="3322"/>
        </w:tabs>
        <w:spacing w:after="120"/>
        <w:ind w:right="-720"/>
        <w:rPr>
          <w:rFonts w:asciiTheme="majorHAnsi" w:hAnsiTheme="majorHAnsi" w:cstheme="majorHAnsi"/>
          <w:color w:val="000000"/>
          <w:sz w:val="24"/>
          <w:lang w:val="vi-VN"/>
        </w:rPr>
      </w:pPr>
      <w:r w:rsidRPr="000925EE">
        <w:rPr>
          <w:rFonts w:asciiTheme="majorHAnsi" w:hAnsiTheme="majorHAnsi" w:cstheme="majorHAnsi"/>
          <w:color w:val="000000"/>
          <w:sz w:val="24"/>
          <w:lang w:val="vi-VN"/>
        </w:rPr>
        <w:t xml:space="preserve">Example:  PROJECT_ICD_3.1A </w:t>
      </w:r>
      <w:r w:rsidRPr="000925EE">
        <w:rPr>
          <w:rFonts w:asciiTheme="majorHAnsi" w:hAnsiTheme="majorHAnsi" w:cstheme="majorHAnsi"/>
          <w:b/>
          <w:color w:val="000000"/>
          <w:sz w:val="24"/>
          <w:u w:val="single"/>
          <w:lang w:val="vi-VN"/>
        </w:rPr>
        <w:t>Ch Pg XX</w:t>
      </w:r>
    </w:p>
    <w:p w:rsidR="006A4EEA" w:rsidRPr="000925EE" w:rsidRDefault="006A4EEA" w:rsidP="000925EE">
      <w:pPr>
        <w:framePr w:w="9376" w:h="2761" w:hSpace="180" w:wrap="auto" w:vAnchor="text" w:hAnchor="page" w:x="1501" w:y="318"/>
        <w:numPr>
          <w:ilvl w:val="12"/>
          <w:numId w:val="0"/>
        </w:numPr>
        <w:pBdr>
          <w:top w:val="single" w:sz="6" w:space="1" w:color="auto"/>
          <w:left w:val="single" w:sz="6" w:space="1" w:color="auto"/>
          <w:bottom w:val="single" w:sz="6" w:space="1" w:color="auto"/>
          <w:right w:val="single" w:sz="6" w:space="1" w:color="auto"/>
        </w:pBdr>
        <w:tabs>
          <w:tab w:val="left" w:pos="625"/>
          <w:tab w:val="left" w:pos="1614"/>
          <w:tab w:val="left" w:pos="2792"/>
          <w:tab w:val="left" w:pos="3322"/>
        </w:tabs>
        <w:spacing w:after="120"/>
        <w:ind w:right="-720"/>
        <w:rPr>
          <w:rFonts w:asciiTheme="majorHAnsi" w:hAnsiTheme="majorHAnsi" w:cstheme="majorHAnsi"/>
          <w:color w:val="000000"/>
          <w:sz w:val="24"/>
          <w:lang w:val="vi-VN"/>
        </w:rPr>
      </w:pPr>
      <w:r w:rsidRPr="000925EE">
        <w:rPr>
          <w:rFonts w:asciiTheme="majorHAnsi" w:hAnsiTheme="majorHAnsi" w:cstheme="majorHAnsi"/>
          <w:color w:val="000000"/>
          <w:sz w:val="24"/>
          <w:lang w:val="vi-VN"/>
        </w:rPr>
        <w:t>Where</w:t>
      </w:r>
      <w:r w:rsidRPr="000925EE">
        <w:rPr>
          <w:rFonts w:asciiTheme="majorHAnsi" w:hAnsiTheme="majorHAnsi" w:cstheme="majorHAnsi"/>
          <w:color w:val="000000"/>
          <w:sz w:val="24"/>
          <w:lang w:val="vi-VN"/>
        </w:rPr>
        <w:tab/>
      </w:r>
    </w:p>
    <w:p w:rsidR="006A4EEA" w:rsidRPr="000925EE" w:rsidRDefault="006A4EEA" w:rsidP="000925EE">
      <w:pPr>
        <w:framePr w:w="9376" w:h="2761" w:hSpace="180" w:wrap="auto" w:vAnchor="text" w:hAnchor="page" w:x="1501" w:y="318"/>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right="-720"/>
        <w:rPr>
          <w:rFonts w:asciiTheme="majorHAnsi" w:hAnsiTheme="majorHAnsi" w:cstheme="majorHAnsi"/>
          <w:color w:val="000000"/>
          <w:sz w:val="24"/>
          <w:lang w:val="vi-VN"/>
        </w:rPr>
      </w:pPr>
      <w:r w:rsidRPr="000925EE">
        <w:rPr>
          <w:rFonts w:asciiTheme="majorHAnsi" w:hAnsiTheme="majorHAnsi" w:cstheme="majorHAnsi"/>
          <w:color w:val="000000"/>
          <w:sz w:val="24"/>
          <w:lang w:val="vi-VN"/>
        </w:rPr>
        <w:tab/>
        <w:t>PROJECT</w:t>
      </w:r>
      <w:r w:rsidRPr="000925EE">
        <w:rPr>
          <w:rFonts w:asciiTheme="majorHAnsi" w:hAnsiTheme="majorHAnsi" w:cstheme="majorHAnsi"/>
          <w:color w:val="000000"/>
          <w:sz w:val="24"/>
          <w:lang w:val="vi-VN"/>
        </w:rPr>
        <w:tab/>
        <w:t xml:space="preserve">=   CI (project name) designator </w:t>
      </w:r>
    </w:p>
    <w:p w:rsidR="006A4EEA" w:rsidRPr="000925EE" w:rsidRDefault="006A4EEA" w:rsidP="000925EE">
      <w:pPr>
        <w:framePr w:w="9376" w:h="2761" w:hSpace="180" w:wrap="auto" w:vAnchor="text" w:hAnchor="page" w:x="1501" w:y="318"/>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right="-720"/>
        <w:rPr>
          <w:rFonts w:asciiTheme="majorHAnsi" w:hAnsiTheme="majorHAnsi" w:cstheme="majorHAnsi"/>
          <w:color w:val="000000"/>
          <w:sz w:val="24"/>
          <w:lang w:val="vi-VN"/>
        </w:rPr>
      </w:pPr>
      <w:r w:rsidRPr="000925EE">
        <w:rPr>
          <w:rFonts w:asciiTheme="majorHAnsi" w:hAnsiTheme="majorHAnsi" w:cstheme="majorHAnsi"/>
          <w:color w:val="000000"/>
          <w:sz w:val="24"/>
          <w:lang w:val="vi-VN"/>
        </w:rPr>
        <w:tab/>
        <w:t>ICD</w:t>
      </w:r>
      <w:r w:rsidRPr="000925EE">
        <w:rPr>
          <w:rFonts w:asciiTheme="majorHAnsi" w:hAnsiTheme="majorHAnsi" w:cstheme="majorHAnsi"/>
          <w:color w:val="000000"/>
          <w:sz w:val="24"/>
          <w:lang w:val="vi-VN"/>
        </w:rPr>
        <w:tab/>
        <w:t>=   Document Type</w:t>
      </w:r>
    </w:p>
    <w:p w:rsidR="006A4EEA" w:rsidRPr="000925EE" w:rsidRDefault="006A4EEA" w:rsidP="000925EE">
      <w:pPr>
        <w:framePr w:w="9376" w:h="2761" w:hSpace="180" w:wrap="auto" w:vAnchor="text" w:hAnchor="page" w:x="1501" w:y="318"/>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right="-720"/>
        <w:rPr>
          <w:rFonts w:asciiTheme="majorHAnsi" w:hAnsiTheme="majorHAnsi" w:cstheme="majorHAnsi"/>
          <w:color w:val="000000"/>
          <w:sz w:val="24"/>
          <w:lang w:val="vi-VN"/>
        </w:rPr>
      </w:pPr>
      <w:r w:rsidRPr="000925EE">
        <w:rPr>
          <w:rFonts w:asciiTheme="majorHAnsi" w:hAnsiTheme="majorHAnsi" w:cstheme="majorHAnsi"/>
          <w:color w:val="000000"/>
          <w:sz w:val="24"/>
          <w:lang w:val="vi-VN"/>
        </w:rPr>
        <w:tab/>
        <w:t>3</w:t>
      </w:r>
      <w:r w:rsidRPr="000925EE">
        <w:rPr>
          <w:rFonts w:asciiTheme="majorHAnsi" w:hAnsiTheme="majorHAnsi" w:cstheme="majorHAnsi"/>
          <w:color w:val="000000"/>
          <w:sz w:val="24"/>
          <w:lang w:val="vi-VN"/>
        </w:rPr>
        <w:tab/>
        <w:t>=   Document Version Number</w:t>
      </w:r>
    </w:p>
    <w:p w:rsidR="006A4EEA" w:rsidRPr="000925EE" w:rsidRDefault="006A4EEA" w:rsidP="000925EE">
      <w:pPr>
        <w:framePr w:w="9376" w:h="2761" w:hSpace="180" w:wrap="auto" w:vAnchor="text" w:hAnchor="page" w:x="1501" w:y="318"/>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right="-720"/>
        <w:rPr>
          <w:rFonts w:asciiTheme="majorHAnsi" w:hAnsiTheme="majorHAnsi" w:cstheme="majorHAnsi"/>
          <w:color w:val="000000"/>
          <w:sz w:val="24"/>
          <w:lang w:val="vi-VN"/>
        </w:rPr>
      </w:pPr>
      <w:r w:rsidRPr="000925EE">
        <w:rPr>
          <w:rFonts w:asciiTheme="majorHAnsi" w:hAnsiTheme="majorHAnsi" w:cstheme="majorHAnsi"/>
          <w:color w:val="000000"/>
          <w:sz w:val="24"/>
          <w:lang w:val="vi-VN"/>
        </w:rPr>
        <w:tab/>
        <w:t>1A</w:t>
      </w:r>
      <w:r w:rsidRPr="000925EE">
        <w:rPr>
          <w:rFonts w:asciiTheme="majorHAnsi" w:hAnsiTheme="majorHAnsi" w:cstheme="majorHAnsi"/>
          <w:color w:val="000000"/>
          <w:sz w:val="24"/>
          <w:lang w:val="vi-VN"/>
        </w:rPr>
        <w:tab/>
        <w:t>=   Document Revision Number (1 = 1</w:t>
      </w:r>
      <w:r w:rsidRPr="000925EE">
        <w:rPr>
          <w:rFonts w:asciiTheme="majorHAnsi" w:hAnsiTheme="majorHAnsi" w:cstheme="majorHAnsi"/>
          <w:color w:val="000000"/>
          <w:sz w:val="24"/>
          <w:vertAlign w:val="superscript"/>
          <w:lang w:val="vi-VN"/>
        </w:rPr>
        <w:t>st</w:t>
      </w:r>
      <w:r w:rsidRPr="000925EE">
        <w:rPr>
          <w:rFonts w:asciiTheme="majorHAnsi" w:hAnsiTheme="majorHAnsi" w:cstheme="majorHAnsi"/>
          <w:color w:val="000000"/>
          <w:sz w:val="24"/>
          <w:lang w:val="vi-VN"/>
        </w:rPr>
        <w:t xml:space="preserve"> Major Revision; A = 1</w:t>
      </w:r>
      <w:r w:rsidRPr="000925EE">
        <w:rPr>
          <w:rFonts w:asciiTheme="majorHAnsi" w:hAnsiTheme="majorHAnsi" w:cstheme="majorHAnsi"/>
          <w:color w:val="000000"/>
          <w:sz w:val="24"/>
          <w:vertAlign w:val="superscript"/>
          <w:lang w:val="vi-VN"/>
        </w:rPr>
        <w:t>st</w:t>
      </w:r>
      <w:r w:rsidRPr="000925EE">
        <w:rPr>
          <w:rFonts w:asciiTheme="majorHAnsi" w:hAnsiTheme="majorHAnsi" w:cstheme="majorHAnsi"/>
          <w:color w:val="000000"/>
          <w:sz w:val="24"/>
          <w:lang w:val="vi-VN"/>
        </w:rPr>
        <w:t xml:space="preserve"> Minor Revision)</w:t>
      </w:r>
    </w:p>
    <w:p w:rsidR="006A4EEA" w:rsidRPr="000925EE" w:rsidRDefault="006A4EEA" w:rsidP="000925EE">
      <w:pPr>
        <w:framePr w:w="9376" w:h="2761" w:hSpace="180" w:wrap="auto" w:vAnchor="text" w:hAnchor="page" w:x="1501" w:y="318"/>
        <w:numPr>
          <w:ilvl w:val="12"/>
          <w:numId w:val="0"/>
        </w:numPr>
        <w:pBdr>
          <w:top w:val="single" w:sz="6" w:space="1" w:color="auto"/>
          <w:left w:val="single" w:sz="6" w:space="1" w:color="auto"/>
          <w:bottom w:val="single" w:sz="6" w:space="1" w:color="auto"/>
          <w:right w:val="single" w:sz="6" w:space="1" w:color="auto"/>
        </w:pBdr>
        <w:tabs>
          <w:tab w:val="left" w:pos="360"/>
          <w:tab w:val="left" w:pos="1440"/>
        </w:tabs>
        <w:spacing w:after="120"/>
        <w:ind w:right="-720"/>
        <w:rPr>
          <w:rFonts w:asciiTheme="majorHAnsi" w:hAnsiTheme="majorHAnsi" w:cstheme="majorHAnsi"/>
          <w:b/>
          <w:i/>
          <w:sz w:val="24"/>
          <w:u w:val="single"/>
          <w:lang w:val="vi-VN"/>
        </w:rPr>
      </w:pPr>
      <w:r w:rsidRPr="000925EE">
        <w:rPr>
          <w:rFonts w:asciiTheme="majorHAnsi" w:hAnsiTheme="majorHAnsi" w:cstheme="majorHAnsi"/>
          <w:b/>
          <w:i/>
          <w:color w:val="000000"/>
          <w:sz w:val="24"/>
          <w:lang w:val="vi-VN"/>
        </w:rPr>
        <w:tab/>
      </w:r>
      <w:r w:rsidRPr="000925EE">
        <w:rPr>
          <w:rFonts w:asciiTheme="majorHAnsi" w:hAnsiTheme="majorHAnsi" w:cstheme="majorHAnsi"/>
          <w:b/>
          <w:i/>
          <w:color w:val="000000"/>
          <w:sz w:val="24"/>
          <w:u w:val="single"/>
          <w:lang w:val="vi-VN"/>
        </w:rPr>
        <w:t>XX</w:t>
      </w:r>
      <w:r w:rsidRPr="000925EE">
        <w:rPr>
          <w:rFonts w:asciiTheme="majorHAnsi" w:hAnsiTheme="majorHAnsi" w:cstheme="majorHAnsi"/>
          <w:b/>
          <w:i/>
          <w:color w:val="000000"/>
          <w:sz w:val="24"/>
          <w:u w:val="single"/>
          <w:lang w:val="vi-VN"/>
        </w:rPr>
        <w:tab/>
        <w:t>=   Change Page Number</w:t>
      </w:r>
    </w:p>
    <w:p w:rsidR="006A4EEA" w:rsidRPr="002279C1" w:rsidRDefault="006A4EEA" w:rsidP="002279C1">
      <w:pPr>
        <w:pStyle w:val="Title"/>
        <w:spacing w:after="120"/>
        <w:jc w:val="center"/>
        <w:rPr>
          <w:rFonts w:cstheme="majorHAnsi"/>
          <w:b/>
          <w:sz w:val="24"/>
          <w:szCs w:val="24"/>
          <w:lang w:val="vi-VN"/>
        </w:rPr>
      </w:pPr>
      <w:bookmarkStart w:id="722" w:name="_Toc336241462"/>
      <w:bookmarkStart w:id="723" w:name="_Toc417290806"/>
      <w:bookmarkStart w:id="724" w:name="_Toc419168508"/>
      <w:bookmarkStart w:id="725" w:name="_Toc419168603"/>
      <w:bookmarkStart w:id="726" w:name="_Toc420218230"/>
      <w:bookmarkStart w:id="727" w:name="_Toc420219876"/>
      <w:bookmarkStart w:id="728" w:name="_Toc420221094"/>
      <w:bookmarkStart w:id="729" w:name="_Toc420286742"/>
      <w:bookmarkStart w:id="730" w:name="_Toc336413927"/>
      <w:bookmarkStart w:id="731" w:name="_Toc336417195"/>
      <w:bookmarkStart w:id="732" w:name="_Toc100988047"/>
      <w:bookmarkStart w:id="733" w:name="_Toc127171809"/>
      <w:bookmarkStart w:id="734" w:name="_Toc376257041"/>
      <w:bookmarkStart w:id="735" w:name="_Toc376288982"/>
      <w:r w:rsidRPr="002279C1">
        <w:rPr>
          <w:rFonts w:cstheme="majorHAnsi"/>
          <w:b/>
          <w:sz w:val="24"/>
          <w:szCs w:val="24"/>
          <w:lang w:val="vi-VN"/>
        </w:rPr>
        <w:t>Figure 6-3.  Document Change Page Identification</w:t>
      </w:r>
      <w:bookmarkEnd w:id="730"/>
      <w:bookmarkEnd w:id="731"/>
      <w:bookmarkEnd w:id="732"/>
      <w:bookmarkEnd w:id="733"/>
      <w:bookmarkEnd w:id="734"/>
      <w:bookmarkEnd w:id="735"/>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736" w:name="_Toc376256990"/>
      <w:bookmarkStart w:id="737" w:name="_Toc376287061"/>
      <w:bookmarkStart w:id="738" w:name="_Toc376287421"/>
      <w:bookmarkStart w:id="739" w:name="_Toc376287540"/>
      <w:bookmarkStart w:id="740" w:name="_Toc376287759"/>
      <w:bookmarkStart w:id="741" w:name="_Toc376287990"/>
      <w:bookmarkStart w:id="742" w:name="_Toc376288663"/>
      <w:bookmarkStart w:id="743" w:name="_Toc376289070"/>
      <w:r w:rsidRPr="00D96ED4">
        <w:rPr>
          <w:rFonts w:cstheme="majorHAnsi"/>
          <w:b/>
          <w:color w:val="1F3864" w:themeColor="accent5" w:themeShade="80"/>
          <w:sz w:val="28"/>
          <w:szCs w:val="28"/>
        </w:rPr>
        <w:t>DRAWING IDENTIFICATION</w:t>
      </w:r>
      <w:bookmarkEnd w:id="722"/>
      <w:bookmarkEnd w:id="723"/>
      <w:bookmarkEnd w:id="724"/>
      <w:bookmarkEnd w:id="725"/>
      <w:bookmarkEnd w:id="726"/>
      <w:bookmarkEnd w:id="727"/>
      <w:bookmarkEnd w:id="728"/>
      <w:bookmarkEnd w:id="729"/>
      <w:bookmarkEnd w:id="736"/>
      <w:bookmarkEnd w:id="737"/>
      <w:bookmarkEnd w:id="738"/>
      <w:bookmarkEnd w:id="739"/>
      <w:bookmarkEnd w:id="740"/>
      <w:bookmarkEnd w:id="741"/>
      <w:bookmarkEnd w:id="742"/>
      <w:bookmarkEnd w:id="743"/>
    </w:p>
    <w:p w:rsidR="006A4EEA" w:rsidRPr="000925EE" w:rsidRDefault="006A4EEA" w:rsidP="000925EE">
      <w:pPr>
        <w:keepNext/>
        <w:keepLines/>
        <w:numPr>
          <w:ilvl w:val="12"/>
          <w:numId w:val="0"/>
        </w:numPr>
        <w:spacing w:after="120"/>
        <w:ind w:right="-810"/>
        <w:rPr>
          <w:rFonts w:asciiTheme="majorHAnsi" w:hAnsiTheme="majorHAnsi" w:cstheme="majorHAnsi"/>
          <w:b/>
          <w:bCs/>
          <w:i/>
          <w:iCs/>
          <w:sz w:val="24"/>
          <w:lang w:val="vi-VN"/>
        </w:rPr>
      </w:pPr>
      <w:r w:rsidRPr="000925EE">
        <w:rPr>
          <w:rFonts w:asciiTheme="majorHAnsi" w:hAnsiTheme="majorHAnsi" w:cstheme="majorHAnsi"/>
          <w:sz w:val="24"/>
          <w:lang w:val="vi-VN"/>
        </w:rPr>
        <w:t xml:space="preserve">Drawings are assigned a unique identifier composed of </w:t>
      </w:r>
      <w:r w:rsidRPr="000925EE">
        <w:rPr>
          <w:rFonts w:asciiTheme="majorHAnsi" w:hAnsiTheme="majorHAnsi" w:cstheme="majorHAnsi"/>
          <w:b/>
          <w:bCs/>
          <w:i/>
          <w:iCs/>
          <w:sz w:val="24"/>
          <w:lang w:val="vi-VN"/>
        </w:rPr>
        <w:t>identify the specific elements of the unique identifier.</w:t>
      </w:r>
    </w:p>
    <w:p w:rsidR="006A4EEA" w:rsidRPr="000925EE" w:rsidRDefault="006A4EEA" w:rsidP="000925EE">
      <w:pPr>
        <w:framePr w:w="9436" w:h="2806" w:hSpace="180" w:wrap="auto" w:vAnchor="text" w:hAnchor="page" w:x="1357" w:y="120"/>
        <w:numPr>
          <w:ilvl w:val="12"/>
          <w:numId w:val="0"/>
        </w:numPr>
        <w:pBdr>
          <w:top w:val="single" w:sz="6" w:space="1" w:color="auto"/>
          <w:left w:val="single" w:sz="6" w:space="1" w:color="auto"/>
          <w:bottom w:val="single" w:sz="6" w:space="1" w:color="auto"/>
          <w:right w:val="single" w:sz="6" w:space="1" w:color="auto"/>
        </w:pBdr>
        <w:tabs>
          <w:tab w:val="left" w:pos="625"/>
          <w:tab w:val="left" w:pos="1614"/>
          <w:tab w:val="left" w:pos="2792"/>
          <w:tab w:val="left" w:pos="3322"/>
        </w:tabs>
        <w:spacing w:after="120"/>
        <w:ind w:right="-814"/>
        <w:rPr>
          <w:rFonts w:asciiTheme="majorHAnsi" w:hAnsiTheme="majorHAnsi" w:cstheme="majorHAnsi"/>
          <w:color w:val="000000"/>
          <w:sz w:val="24"/>
          <w:lang w:val="vi-VN"/>
        </w:rPr>
      </w:pPr>
      <w:r w:rsidRPr="000925EE">
        <w:rPr>
          <w:rFonts w:asciiTheme="majorHAnsi" w:hAnsiTheme="majorHAnsi" w:cstheme="majorHAnsi"/>
          <w:color w:val="000000"/>
          <w:sz w:val="24"/>
          <w:lang w:val="vi-VN"/>
        </w:rPr>
        <w:t>Example:  PROJECT_</w:t>
      </w:r>
      <w:r w:rsidRPr="000925EE">
        <w:rPr>
          <w:rFonts w:asciiTheme="majorHAnsi" w:hAnsiTheme="majorHAnsi" w:cstheme="majorHAnsi"/>
          <w:b/>
          <w:bCs/>
          <w:color w:val="000000"/>
          <w:sz w:val="24"/>
          <w:u w:val="single"/>
          <w:lang w:val="vi-VN"/>
        </w:rPr>
        <w:t>DWG</w:t>
      </w:r>
      <w:r w:rsidRPr="000925EE">
        <w:rPr>
          <w:rFonts w:asciiTheme="majorHAnsi" w:hAnsiTheme="majorHAnsi" w:cstheme="majorHAnsi"/>
          <w:color w:val="000000"/>
          <w:sz w:val="24"/>
          <w:lang w:val="vi-VN"/>
        </w:rPr>
        <w:t xml:space="preserve">_3.1A </w:t>
      </w:r>
      <w:r w:rsidRPr="000925EE">
        <w:rPr>
          <w:rFonts w:asciiTheme="majorHAnsi" w:hAnsiTheme="majorHAnsi" w:cstheme="majorHAnsi"/>
          <w:bCs/>
          <w:color w:val="000000"/>
          <w:sz w:val="24"/>
          <w:lang w:val="vi-VN"/>
        </w:rPr>
        <w:t>Ch Pg XX</w:t>
      </w:r>
    </w:p>
    <w:p w:rsidR="006A4EEA" w:rsidRPr="000925EE" w:rsidRDefault="006A4EEA" w:rsidP="000925EE">
      <w:pPr>
        <w:framePr w:w="9436" w:h="2806" w:hSpace="180" w:wrap="auto" w:vAnchor="text" w:hAnchor="page" w:x="1357" w:y="120"/>
        <w:numPr>
          <w:ilvl w:val="12"/>
          <w:numId w:val="0"/>
        </w:numPr>
        <w:pBdr>
          <w:top w:val="single" w:sz="6" w:space="1" w:color="auto"/>
          <w:left w:val="single" w:sz="6" w:space="1" w:color="auto"/>
          <w:bottom w:val="single" w:sz="6" w:space="1" w:color="auto"/>
          <w:right w:val="single" w:sz="6" w:space="1" w:color="auto"/>
        </w:pBdr>
        <w:tabs>
          <w:tab w:val="left" w:pos="625"/>
          <w:tab w:val="left" w:pos="1614"/>
          <w:tab w:val="left" w:pos="2792"/>
          <w:tab w:val="left" w:pos="3322"/>
        </w:tabs>
        <w:spacing w:after="120"/>
        <w:ind w:right="-814"/>
        <w:rPr>
          <w:rFonts w:asciiTheme="majorHAnsi" w:hAnsiTheme="majorHAnsi" w:cstheme="majorHAnsi"/>
          <w:color w:val="000000"/>
          <w:sz w:val="24"/>
          <w:lang w:val="vi-VN"/>
        </w:rPr>
      </w:pPr>
      <w:r w:rsidRPr="000925EE">
        <w:rPr>
          <w:rFonts w:asciiTheme="majorHAnsi" w:hAnsiTheme="majorHAnsi" w:cstheme="majorHAnsi"/>
          <w:color w:val="000000"/>
          <w:sz w:val="24"/>
          <w:lang w:val="vi-VN"/>
        </w:rPr>
        <w:t>Where</w:t>
      </w:r>
      <w:r w:rsidRPr="000925EE">
        <w:rPr>
          <w:rFonts w:asciiTheme="majorHAnsi" w:hAnsiTheme="majorHAnsi" w:cstheme="majorHAnsi"/>
          <w:color w:val="000000"/>
          <w:sz w:val="24"/>
          <w:lang w:val="vi-VN"/>
        </w:rPr>
        <w:tab/>
      </w:r>
    </w:p>
    <w:p w:rsidR="006A4EEA" w:rsidRPr="000925EE" w:rsidRDefault="006A4EEA" w:rsidP="000925EE">
      <w:pPr>
        <w:framePr w:w="9436" w:h="2806" w:hSpace="180" w:wrap="auto" w:vAnchor="text" w:hAnchor="page" w:x="1357" w:y="120"/>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right="-814"/>
        <w:rPr>
          <w:rFonts w:asciiTheme="majorHAnsi" w:hAnsiTheme="majorHAnsi" w:cstheme="majorHAnsi"/>
          <w:color w:val="000000"/>
          <w:sz w:val="24"/>
          <w:lang w:val="vi-VN"/>
        </w:rPr>
      </w:pPr>
      <w:r w:rsidRPr="000925EE">
        <w:rPr>
          <w:rFonts w:asciiTheme="majorHAnsi" w:hAnsiTheme="majorHAnsi" w:cstheme="majorHAnsi"/>
          <w:color w:val="000000"/>
          <w:sz w:val="24"/>
          <w:lang w:val="vi-VN"/>
        </w:rPr>
        <w:tab/>
        <w:t>PROJECT</w:t>
      </w:r>
      <w:r w:rsidRPr="000925EE">
        <w:rPr>
          <w:rFonts w:asciiTheme="majorHAnsi" w:hAnsiTheme="majorHAnsi" w:cstheme="majorHAnsi"/>
          <w:color w:val="000000"/>
          <w:sz w:val="24"/>
          <w:lang w:val="vi-VN"/>
        </w:rPr>
        <w:tab/>
        <w:t xml:space="preserve">=   CI (project name) designator </w:t>
      </w:r>
    </w:p>
    <w:p w:rsidR="006A4EEA" w:rsidRPr="000925EE" w:rsidRDefault="006A4EEA" w:rsidP="000925EE">
      <w:pPr>
        <w:framePr w:w="9436" w:h="2806" w:hSpace="180" w:wrap="auto" w:vAnchor="text" w:hAnchor="page" w:x="1357" w:y="120"/>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right="-814"/>
        <w:rPr>
          <w:rFonts w:asciiTheme="majorHAnsi" w:hAnsiTheme="majorHAnsi" w:cstheme="majorHAnsi"/>
          <w:b/>
          <w:bCs/>
          <w:i/>
          <w:iCs/>
          <w:color w:val="000000"/>
          <w:sz w:val="24"/>
          <w:u w:val="single"/>
          <w:lang w:val="vi-VN"/>
        </w:rPr>
      </w:pPr>
      <w:r w:rsidRPr="000925EE">
        <w:rPr>
          <w:rFonts w:asciiTheme="majorHAnsi" w:hAnsiTheme="majorHAnsi" w:cstheme="majorHAnsi"/>
          <w:i/>
          <w:iCs/>
          <w:color w:val="000000"/>
          <w:sz w:val="24"/>
          <w:lang w:val="vi-VN"/>
        </w:rPr>
        <w:tab/>
      </w:r>
      <w:r w:rsidRPr="000925EE">
        <w:rPr>
          <w:rFonts w:asciiTheme="majorHAnsi" w:hAnsiTheme="majorHAnsi" w:cstheme="majorHAnsi"/>
          <w:b/>
          <w:bCs/>
          <w:i/>
          <w:iCs/>
          <w:color w:val="000000"/>
          <w:sz w:val="24"/>
          <w:u w:val="single"/>
          <w:lang w:val="vi-VN"/>
        </w:rPr>
        <w:t>DWG</w:t>
      </w:r>
      <w:r w:rsidRPr="000925EE">
        <w:rPr>
          <w:rFonts w:asciiTheme="majorHAnsi" w:hAnsiTheme="majorHAnsi" w:cstheme="majorHAnsi"/>
          <w:b/>
          <w:bCs/>
          <w:i/>
          <w:iCs/>
          <w:color w:val="000000"/>
          <w:sz w:val="24"/>
          <w:u w:val="single"/>
          <w:lang w:val="vi-VN"/>
        </w:rPr>
        <w:tab/>
        <w:t>=   Document Type (DWG = Drawing)</w:t>
      </w:r>
    </w:p>
    <w:p w:rsidR="006A4EEA" w:rsidRPr="000925EE" w:rsidRDefault="006A4EEA" w:rsidP="000925EE">
      <w:pPr>
        <w:framePr w:w="9436" w:h="2806" w:hSpace="180" w:wrap="auto" w:vAnchor="text" w:hAnchor="page" w:x="1357" w:y="120"/>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right="-814"/>
        <w:rPr>
          <w:rFonts w:asciiTheme="majorHAnsi" w:hAnsiTheme="majorHAnsi" w:cstheme="majorHAnsi"/>
          <w:color w:val="000000"/>
          <w:sz w:val="24"/>
          <w:lang w:val="vi-VN"/>
        </w:rPr>
      </w:pPr>
      <w:r w:rsidRPr="000925EE">
        <w:rPr>
          <w:rFonts w:asciiTheme="majorHAnsi" w:hAnsiTheme="majorHAnsi" w:cstheme="majorHAnsi"/>
          <w:color w:val="000000"/>
          <w:sz w:val="24"/>
          <w:lang w:val="vi-VN"/>
        </w:rPr>
        <w:tab/>
        <w:t>3</w:t>
      </w:r>
      <w:r w:rsidRPr="000925EE">
        <w:rPr>
          <w:rFonts w:asciiTheme="majorHAnsi" w:hAnsiTheme="majorHAnsi" w:cstheme="majorHAnsi"/>
          <w:color w:val="000000"/>
          <w:sz w:val="24"/>
          <w:lang w:val="vi-VN"/>
        </w:rPr>
        <w:tab/>
        <w:t>=   Document Version Number</w:t>
      </w:r>
    </w:p>
    <w:p w:rsidR="006A4EEA" w:rsidRPr="000925EE" w:rsidRDefault="006A4EEA" w:rsidP="000925EE">
      <w:pPr>
        <w:framePr w:w="9436" w:h="2806" w:hSpace="180" w:wrap="auto" w:vAnchor="text" w:hAnchor="page" w:x="1357" w:y="120"/>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right="-814"/>
        <w:rPr>
          <w:rFonts w:asciiTheme="majorHAnsi" w:hAnsiTheme="majorHAnsi" w:cstheme="majorHAnsi"/>
          <w:color w:val="000000"/>
          <w:sz w:val="24"/>
          <w:lang w:val="vi-VN"/>
        </w:rPr>
      </w:pPr>
      <w:r w:rsidRPr="000925EE">
        <w:rPr>
          <w:rFonts w:asciiTheme="majorHAnsi" w:hAnsiTheme="majorHAnsi" w:cstheme="majorHAnsi"/>
          <w:color w:val="000000"/>
          <w:sz w:val="24"/>
          <w:lang w:val="vi-VN"/>
        </w:rPr>
        <w:tab/>
        <w:t>1A</w:t>
      </w:r>
      <w:r w:rsidRPr="000925EE">
        <w:rPr>
          <w:rFonts w:asciiTheme="majorHAnsi" w:hAnsiTheme="majorHAnsi" w:cstheme="majorHAnsi"/>
          <w:color w:val="000000"/>
          <w:sz w:val="24"/>
          <w:lang w:val="vi-VN"/>
        </w:rPr>
        <w:tab/>
        <w:t>=   Document Revision Number (1 = 1</w:t>
      </w:r>
      <w:r w:rsidRPr="000925EE">
        <w:rPr>
          <w:rFonts w:asciiTheme="majorHAnsi" w:hAnsiTheme="majorHAnsi" w:cstheme="majorHAnsi"/>
          <w:color w:val="000000"/>
          <w:sz w:val="24"/>
          <w:vertAlign w:val="superscript"/>
          <w:lang w:val="vi-VN"/>
        </w:rPr>
        <w:t>st</w:t>
      </w:r>
      <w:r w:rsidRPr="000925EE">
        <w:rPr>
          <w:rFonts w:asciiTheme="majorHAnsi" w:hAnsiTheme="majorHAnsi" w:cstheme="majorHAnsi"/>
          <w:color w:val="000000"/>
          <w:sz w:val="24"/>
          <w:lang w:val="vi-VN"/>
        </w:rPr>
        <w:t xml:space="preserve"> Major Revision; A = 1</w:t>
      </w:r>
      <w:r w:rsidRPr="000925EE">
        <w:rPr>
          <w:rFonts w:asciiTheme="majorHAnsi" w:hAnsiTheme="majorHAnsi" w:cstheme="majorHAnsi"/>
          <w:color w:val="000000"/>
          <w:sz w:val="24"/>
          <w:vertAlign w:val="superscript"/>
          <w:lang w:val="vi-VN"/>
        </w:rPr>
        <w:t>st</w:t>
      </w:r>
      <w:r w:rsidRPr="000925EE">
        <w:rPr>
          <w:rFonts w:asciiTheme="majorHAnsi" w:hAnsiTheme="majorHAnsi" w:cstheme="majorHAnsi"/>
          <w:color w:val="000000"/>
          <w:sz w:val="24"/>
          <w:lang w:val="vi-VN"/>
        </w:rPr>
        <w:t xml:space="preserve"> Minor Revision)</w:t>
      </w:r>
    </w:p>
    <w:p w:rsidR="006A4EEA" w:rsidRPr="000925EE" w:rsidRDefault="006A4EEA" w:rsidP="000925EE">
      <w:pPr>
        <w:framePr w:w="9436" w:h="2806" w:hSpace="180" w:wrap="auto" w:vAnchor="text" w:hAnchor="page" w:x="1357" w:y="120"/>
        <w:numPr>
          <w:ilvl w:val="12"/>
          <w:numId w:val="0"/>
        </w:numPr>
        <w:pBdr>
          <w:top w:val="single" w:sz="6" w:space="1" w:color="auto"/>
          <w:left w:val="single" w:sz="6" w:space="1" w:color="auto"/>
          <w:bottom w:val="single" w:sz="6" w:space="1" w:color="auto"/>
          <w:right w:val="single" w:sz="6" w:space="1" w:color="auto"/>
        </w:pBdr>
        <w:tabs>
          <w:tab w:val="left" w:pos="360"/>
          <w:tab w:val="left" w:pos="1440"/>
        </w:tabs>
        <w:spacing w:after="120"/>
        <w:ind w:right="-814"/>
        <w:rPr>
          <w:rFonts w:asciiTheme="majorHAnsi" w:hAnsiTheme="majorHAnsi" w:cstheme="majorHAnsi"/>
          <w:sz w:val="24"/>
          <w:lang w:val="vi-VN"/>
        </w:rPr>
      </w:pPr>
      <w:r w:rsidRPr="000925EE">
        <w:rPr>
          <w:rFonts w:asciiTheme="majorHAnsi" w:hAnsiTheme="majorHAnsi" w:cstheme="majorHAnsi"/>
          <w:bCs/>
          <w:iCs/>
          <w:color w:val="000000"/>
          <w:sz w:val="24"/>
          <w:lang w:val="vi-VN"/>
        </w:rPr>
        <w:tab/>
        <w:t>XX</w:t>
      </w:r>
      <w:r w:rsidRPr="000925EE">
        <w:rPr>
          <w:rFonts w:asciiTheme="majorHAnsi" w:hAnsiTheme="majorHAnsi" w:cstheme="majorHAnsi"/>
          <w:bCs/>
          <w:iCs/>
          <w:color w:val="000000"/>
          <w:sz w:val="24"/>
          <w:lang w:val="vi-VN"/>
        </w:rPr>
        <w:tab/>
        <w:t>=   Change Page Number</w:t>
      </w:r>
    </w:p>
    <w:p w:rsidR="006A4EEA" w:rsidRPr="002279C1" w:rsidRDefault="006A4EEA" w:rsidP="002279C1">
      <w:pPr>
        <w:pStyle w:val="Title"/>
        <w:spacing w:after="120"/>
        <w:jc w:val="center"/>
        <w:rPr>
          <w:rFonts w:cstheme="majorHAnsi"/>
          <w:b/>
          <w:sz w:val="24"/>
          <w:szCs w:val="24"/>
          <w:lang w:val="vi-VN"/>
        </w:rPr>
      </w:pPr>
      <w:bookmarkStart w:id="744" w:name="_Toc336241463"/>
      <w:bookmarkStart w:id="745" w:name="_Toc417290807"/>
      <w:bookmarkStart w:id="746" w:name="_Toc419168509"/>
      <w:bookmarkStart w:id="747" w:name="_Toc419168604"/>
      <w:bookmarkStart w:id="748" w:name="_Toc420218231"/>
      <w:bookmarkStart w:id="749" w:name="_Toc420219877"/>
      <w:bookmarkStart w:id="750" w:name="_Toc420221095"/>
      <w:bookmarkStart w:id="751" w:name="_Toc420286743"/>
      <w:bookmarkStart w:id="752" w:name="_Toc336413928"/>
      <w:bookmarkStart w:id="753" w:name="_Toc336417196"/>
      <w:bookmarkStart w:id="754" w:name="_Toc100988048"/>
      <w:bookmarkStart w:id="755" w:name="_Toc127171810"/>
      <w:bookmarkStart w:id="756" w:name="_Toc376257042"/>
      <w:bookmarkStart w:id="757" w:name="_Toc376288983"/>
      <w:r w:rsidRPr="002279C1">
        <w:rPr>
          <w:rFonts w:cstheme="majorHAnsi"/>
          <w:b/>
          <w:sz w:val="24"/>
          <w:szCs w:val="24"/>
          <w:lang w:val="vi-VN"/>
        </w:rPr>
        <w:lastRenderedPageBreak/>
        <w:t>Figure 6-4.  Drawing Numbering Identification</w:t>
      </w:r>
      <w:bookmarkEnd w:id="752"/>
      <w:bookmarkEnd w:id="753"/>
      <w:bookmarkEnd w:id="754"/>
      <w:bookmarkEnd w:id="755"/>
      <w:bookmarkEnd w:id="756"/>
      <w:bookmarkEnd w:id="757"/>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758" w:name="_Toc376256991"/>
      <w:bookmarkStart w:id="759" w:name="_Toc376287062"/>
      <w:bookmarkStart w:id="760" w:name="_Toc376287422"/>
      <w:bookmarkStart w:id="761" w:name="_Toc376287541"/>
      <w:bookmarkStart w:id="762" w:name="_Toc376287760"/>
      <w:bookmarkStart w:id="763" w:name="_Toc376287991"/>
      <w:bookmarkStart w:id="764" w:name="_Toc376288664"/>
      <w:bookmarkStart w:id="765" w:name="_Toc376289071"/>
      <w:r w:rsidRPr="00D96ED4">
        <w:rPr>
          <w:rFonts w:cstheme="majorHAnsi"/>
          <w:b/>
          <w:color w:val="1F3864" w:themeColor="accent5" w:themeShade="80"/>
          <w:sz w:val="28"/>
          <w:szCs w:val="28"/>
        </w:rPr>
        <w:t>HARDWARE/SOFTWARE IDENTIFICATION</w:t>
      </w:r>
      <w:bookmarkEnd w:id="744"/>
      <w:bookmarkEnd w:id="745"/>
      <w:bookmarkEnd w:id="746"/>
      <w:bookmarkEnd w:id="747"/>
      <w:bookmarkEnd w:id="748"/>
      <w:bookmarkEnd w:id="749"/>
      <w:bookmarkEnd w:id="750"/>
      <w:bookmarkEnd w:id="751"/>
      <w:bookmarkEnd w:id="758"/>
      <w:bookmarkEnd w:id="759"/>
      <w:bookmarkEnd w:id="760"/>
      <w:bookmarkEnd w:id="761"/>
      <w:bookmarkEnd w:id="762"/>
      <w:bookmarkEnd w:id="763"/>
      <w:bookmarkEnd w:id="764"/>
      <w:bookmarkEnd w:id="765"/>
    </w:p>
    <w:p w:rsidR="006A4EEA" w:rsidRPr="000925EE" w:rsidRDefault="006A4EEA" w:rsidP="000925EE">
      <w:pPr>
        <w:numPr>
          <w:ilvl w:val="12"/>
          <w:numId w:val="0"/>
        </w:numPr>
        <w:tabs>
          <w:tab w:val="left" w:pos="8370"/>
        </w:tabs>
        <w:spacing w:after="120"/>
        <w:ind w:left="360" w:right="-720"/>
        <w:rPr>
          <w:rFonts w:asciiTheme="majorHAnsi" w:hAnsiTheme="majorHAnsi" w:cstheme="majorHAnsi"/>
          <w:b/>
          <w:bCs/>
          <w:i/>
          <w:color w:val="1F3864" w:themeColor="accent5" w:themeShade="80"/>
          <w:sz w:val="24"/>
          <w:lang w:val="vi-VN"/>
        </w:rPr>
      </w:pPr>
      <w:r w:rsidRPr="000925EE">
        <w:rPr>
          <w:rFonts w:asciiTheme="majorHAnsi" w:hAnsiTheme="majorHAnsi" w:cstheme="majorHAnsi"/>
          <w:b/>
          <w:bCs/>
          <w:i/>
          <w:color w:val="1F3864" w:themeColor="accent5" w:themeShade="80"/>
          <w:sz w:val="24"/>
          <w:lang w:val="vi-VN"/>
        </w:rPr>
        <w:t>Guidance</w:t>
      </w:r>
    </w:p>
    <w:p w:rsidR="006A4EEA" w:rsidRPr="000925EE" w:rsidRDefault="006A4EEA" w:rsidP="000925EE">
      <w:pPr>
        <w:numPr>
          <w:ilvl w:val="12"/>
          <w:numId w:val="0"/>
        </w:numPr>
        <w:tabs>
          <w:tab w:val="left" w:pos="8370"/>
        </w:tabs>
        <w:spacing w:after="120"/>
        <w:ind w:left="360" w:right="-720"/>
        <w:rPr>
          <w:rFonts w:asciiTheme="majorHAnsi" w:hAnsiTheme="majorHAnsi" w:cstheme="majorHAnsi"/>
          <w:color w:val="1F3864" w:themeColor="accent5" w:themeShade="80"/>
          <w:sz w:val="24"/>
          <w:lang w:val="vi-VN"/>
        </w:rPr>
      </w:pPr>
      <w:r w:rsidRPr="000925EE">
        <w:rPr>
          <w:rFonts w:asciiTheme="majorHAnsi" w:hAnsiTheme="majorHAnsi" w:cstheme="majorHAnsi"/>
          <w:i/>
          <w:color w:val="1F3864" w:themeColor="accent5" w:themeShade="80"/>
          <w:sz w:val="24"/>
          <w:lang w:val="vi-VN"/>
        </w:rPr>
        <w:t>Discuss version identifier (including identifiers for development and release system hardware/software), system unit identification, etc.  Address each identifier as a list item or subsection under this section.  The author may include the project-specific hardware/software identification scheme as shown in Figure 6-5.  Specific hardware serial numbers or relationship with higher-level systems/hardware may factor in the establishment of identification criteria.</w:t>
      </w:r>
    </w:p>
    <w:p w:rsidR="006A4EEA" w:rsidRPr="000925EE" w:rsidRDefault="006A4EEA" w:rsidP="000925EE">
      <w:pPr>
        <w:numPr>
          <w:ilvl w:val="12"/>
          <w:numId w:val="0"/>
        </w:numPr>
        <w:tabs>
          <w:tab w:val="left" w:pos="8460"/>
        </w:tabs>
        <w:spacing w:after="120"/>
        <w:ind w:left="450" w:right="-720"/>
        <w:rPr>
          <w:rFonts w:asciiTheme="majorHAnsi" w:hAnsiTheme="majorHAnsi" w:cstheme="majorHAnsi"/>
          <w:sz w:val="24"/>
          <w:lang w:val="vi-VN"/>
        </w:rPr>
      </w:pPr>
      <w:r w:rsidRPr="000925EE">
        <w:rPr>
          <w:rFonts w:asciiTheme="majorHAnsi" w:hAnsiTheme="majorHAnsi" w:cstheme="majorHAnsi"/>
          <w:sz w:val="24"/>
          <w:lang w:val="vi-VN"/>
        </w:rPr>
        <w:t xml:space="preserve">Each CI and all project-developed support systems hardware and software required for development and maintenance are identified with unique names, acronyms and/or numbers.  CIs are assigned a unique identifier composed of </w:t>
      </w:r>
      <w:r w:rsidRPr="000925EE">
        <w:rPr>
          <w:rFonts w:asciiTheme="majorHAnsi" w:hAnsiTheme="majorHAnsi" w:cstheme="majorHAnsi"/>
          <w:b/>
          <w:bCs/>
          <w:i/>
          <w:iCs/>
          <w:sz w:val="24"/>
          <w:lang w:val="vi-VN"/>
        </w:rPr>
        <w:t>identify the specific elements of the unique identifier.</w:t>
      </w:r>
      <w:r w:rsidRPr="000925EE">
        <w:rPr>
          <w:rFonts w:asciiTheme="majorHAnsi" w:hAnsiTheme="majorHAnsi" w:cstheme="majorHAnsi"/>
          <w:sz w:val="24"/>
          <w:lang w:val="vi-VN"/>
        </w:rPr>
        <w:t xml:space="preserve">  Figure 6-5 provides the identification system used.</w:t>
      </w:r>
    </w:p>
    <w:p w:rsidR="006A4EEA" w:rsidRPr="000925EE" w:rsidRDefault="006A4EEA" w:rsidP="000925EE">
      <w:pPr>
        <w:framePr w:w="9481" w:h="2825" w:hSpace="180" w:wrap="auto" w:vAnchor="text" w:hAnchor="page" w:x="1357" w:y="1"/>
        <w:numPr>
          <w:ilvl w:val="12"/>
          <w:numId w:val="0"/>
        </w:numPr>
        <w:pBdr>
          <w:top w:val="single" w:sz="6" w:space="1" w:color="auto"/>
          <w:left w:val="single" w:sz="6" w:space="1" w:color="auto"/>
          <w:bottom w:val="single" w:sz="6" w:space="1" w:color="auto"/>
          <w:right w:val="single" w:sz="6" w:space="1" w:color="auto"/>
        </w:pBdr>
        <w:tabs>
          <w:tab w:val="left" w:pos="625"/>
          <w:tab w:val="left" w:pos="1614"/>
          <w:tab w:val="left" w:pos="2792"/>
          <w:tab w:val="left" w:pos="3322"/>
        </w:tabs>
        <w:spacing w:after="120"/>
        <w:ind w:right="-600"/>
        <w:rPr>
          <w:rFonts w:asciiTheme="majorHAnsi" w:hAnsiTheme="majorHAnsi" w:cstheme="majorHAnsi"/>
          <w:color w:val="000000"/>
          <w:sz w:val="24"/>
          <w:lang w:val="vi-VN"/>
        </w:rPr>
      </w:pPr>
      <w:r w:rsidRPr="000925EE">
        <w:rPr>
          <w:rFonts w:asciiTheme="majorHAnsi" w:hAnsiTheme="majorHAnsi" w:cstheme="majorHAnsi"/>
          <w:color w:val="000000"/>
          <w:sz w:val="24"/>
          <w:lang w:val="vi-VN"/>
        </w:rPr>
        <w:t xml:space="preserve">Example:  </w:t>
      </w:r>
      <w:r w:rsidRPr="000925EE">
        <w:rPr>
          <w:rFonts w:asciiTheme="majorHAnsi" w:hAnsiTheme="majorHAnsi" w:cstheme="majorHAnsi"/>
          <w:b/>
          <w:bCs/>
          <w:color w:val="000000"/>
          <w:sz w:val="24"/>
          <w:u w:val="single"/>
          <w:lang w:val="vi-VN"/>
        </w:rPr>
        <w:t>PROJECT</w:t>
      </w:r>
      <w:r w:rsidRPr="000925EE">
        <w:rPr>
          <w:rFonts w:asciiTheme="majorHAnsi" w:hAnsiTheme="majorHAnsi" w:cstheme="majorHAnsi"/>
          <w:color w:val="000000"/>
          <w:sz w:val="24"/>
          <w:lang w:val="vi-VN"/>
        </w:rPr>
        <w:t>_</w:t>
      </w:r>
      <w:r w:rsidRPr="000925EE">
        <w:rPr>
          <w:rFonts w:asciiTheme="majorHAnsi" w:hAnsiTheme="majorHAnsi" w:cstheme="majorHAnsi"/>
          <w:b/>
          <w:bCs/>
          <w:color w:val="000000"/>
          <w:sz w:val="24"/>
          <w:u w:val="single"/>
          <w:lang w:val="vi-VN"/>
        </w:rPr>
        <w:t>SQQ-89</w:t>
      </w:r>
      <w:r w:rsidRPr="000925EE">
        <w:rPr>
          <w:rFonts w:asciiTheme="majorHAnsi" w:hAnsiTheme="majorHAnsi" w:cstheme="majorHAnsi"/>
          <w:color w:val="000000"/>
          <w:sz w:val="24"/>
          <w:lang w:val="vi-VN"/>
        </w:rPr>
        <w:t xml:space="preserve">_3.1A </w:t>
      </w:r>
    </w:p>
    <w:p w:rsidR="006A4EEA" w:rsidRPr="000925EE" w:rsidRDefault="006A4EEA" w:rsidP="000925EE">
      <w:pPr>
        <w:framePr w:w="9481" w:h="2825" w:hSpace="180" w:wrap="auto" w:vAnchor="text" w:hAnchor="page" w:x="1357" w:y="1"/>
        <w:numPr>
          <w:ilvl w:val="12"/>
          <w:numId w:val="0"/>
        </w:numPr>
        <w:pBdr>
          <w:top w:val="single" w:sz="6" w:space="1" w:color="auto"/>
          <w:left w:val="single" w:sz="6" w:space="1" w:color="auto"/>
          <w:bottom w:val="single" w:sz="6" w:space="1" w:color="auto"/>
          <w:right w:val="single" w:sz="6" w:space="1" w:color="auto"/>
        </w:pBdr>
        <w:tabs>
          <w:tab w:val="left" w:pos="625"/>
          <w:tab w:val="left" w:pos="1614"/>
          <w:tab w:val="left" w:pos="2792"/>
          <w:tab w:val="left" w:pos="3322"/>
        </w:tabs>
        <w:spacing w:after="120"/>
        <w:ind w:right="-600"/>
        <w:rPr>
          <w:rFonts w:asciiTheme="majorHAnsi" w:hAnsiTheme="majorHAnsi" w:cstheme="majorHAnsi"/>
          <w:color w:val="000000"/>
          <w:sz w:val="24"/>
          <w:lang w:val="vi-VN"/>
        </w:rPr>
      </w:pPr>
      <w:r w:rsidRPr="000925EE">
        <w:rPr>
          <w:rFonts w:asciiTheme="majorHAnsi" w:hAnsiTheme="majorHAnsi" w:cstheme="majorHAnsi"/>
          <w:color w:val="000000"/>
          <w:sz w:val="24"/>
          <w:lang w:val="vi-VN"/>
        </w:rPr>
        <w:t>Where</w:t>
      </w:r>
      <w:r w:rsidRPr="000925EE">
        <w:rPr>
          <w:rFonts w:asciiTheme="majorHAnsi" w:hAnsiTheme="majorHAnsi" w:cstheme="majorHAnsi"/>
          <w:color w:val="000000"/>
          <w:sz w:val="24"/>
          <w:lang w:val="vi-VN"/>
        </w:rPr>
        <w:tab/>
      </w:r>
    </w:p>
    <w:p w:rsidR="006A4EEA" w:rsidRPr="000925EE" w:rsidRDefault="006A4EEA" w:rsidP="000925EE">
      <w:pPr>
        <w:framePr w:w="9481" w:h="2825" w:hSpace="180" w:wrap="auto" w:vAnchor="text" w:hAnchor="page" w:x="1357" w:y="1"/>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right="-600"/>
        <w:rPr>
          <w:rFonts w:asciiTheme="majorHAnsi" w:hAnsiTheme="majorHAnsi" w:cstheme="majorHAnsi"/>
          <w:color w:val="000000"/>
          <w:sz w:val="24"/>
          <w:lang w:val="vi-VN"/>
        </w:rPr>
      </w:pPr>
      <w:r w:rsidRPr="000925EE">
        <w:rPr>
          <w:rFonts w:asciiTheme="majorHAnsi" w:hAnsiTheme="majorHAnsi" w:cstheme="majorHAnsi"/>
          <w:b/>
          <w:bCs/>
          <w:i/>
          <w:iCs/>
          <w:color w:val="000000"/>
          <w:sz w:val="24"/>
          <w:lang w:val="vi-VN"/>
        </w:rPr>
        <w:tab/>
      </w:r>
      <w:r w:rsidRPr="000925EE">
        <w:rPr>
          <w:rFonts w:asciiTheme="majorHAnsi" w:hAnsiTheme="majorHAnsi" w:cstheme="majorHAnsi"/>
          <w:b/>
          <w:bCs/>
          <w:i/>
          <w:iCs/>
          <w:color w:val="000000"/>
          <w:sz w:val="24"/>
          <w:u w:val="single"/>
          <w:lang w:val="vi-VN"/>
        </w:rPr>
        <w:t>PROJECT</w:t>
      </w:r>
      <w:r w:rsidRPr="000925EE">
        <w:rPr>
          <w:rFonts w:asciiTheme="majorHAnsi" w:hAnsiTheme="majorHAnsi" w:cstheme="majorHAnsi"/>
          <w:b/>
          <w:bCs/>
          <w:i/>
          <w:iCs/>
          <w:color w:val="000000"/>
          <w:sz w:val="24"/>
          <w:u w:val="single"/>
          <w:lang w:val="vi-VN"/>
        </w:rPr>
        <w:tab/>
        <w:t>=   CI (project name for hardware/software system) designator</w:t>
      </w:r>
      <w:r w:rsidRPr="000925EE">
        <w:rPr>
          <w:rFonts w:asciiTheme="majorHAnsi" w:hAnsiTheme="majorHAnsi" w:cstheme="majorHAnsi"/>
          <w:color w:val="000000"/>
          <w:sz w:val="24"/>
          <w:lang w:val="vi-VN"/>
        </w:rPr>
        <w:t xml:space="preserve"> </w:t>
      </w:r>
    </w:p>
    <w:p w:rsidR="006A4EEA" w:rsidRPr="000925EE" w:rsidRDefault="006A4EEA" w:rsidP="000925EE">
      <w:pPr>
        <w:framePr w:w="9481" w:h="2825" w:hSpace="180" w:wrap="auto" w:vAnchor="text" w:hAnchor="page" w:x="1357" w:y="1"/>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right="-600"/>
        <w:rPr>
          <w:rFonts w:asciiTheme="majorHAnsi" w:hAnsiTheme="majorHAnsi" w:cstheme="majorHAnsi"/>
          <w:b/>
          <w:bCs/>
          <w:i/>
          <w:iCs/>
          <w:color w:val="000000"/>
          <w:sz w:val="24"/>
          <w:u w:val="single"/>
          <w:lang w:val="vi-VN"/>
        </w:rPr>
      </w:pPr>
      <w:r w:rsidRPr="000925EE">
        <w:rPr>
          <w:rFonts w:asciiTheme="majorHAnsi" w:hAnsiTheme="majorHAnsi" w:cstheme="majorHAnsi"/>
          <w:b/>
          <w:bCs/>
          <w:i/>
          <w:iCs/>
          <w:color w:val="000000"/>
          <w:sz w:val="24"/>
          <w:lang w:val="vi-VN"/>
        </w:rPr>
        <w:tab/>
      </w:r>
      <w:r w:rsidRPr="000925EE">
        <w:rPr>
          <w:rFonts w:asciiTheme="majorHAnsi" w:hAnsiTheme="majorHAnsi" w:cstheme="majorHAnsi"/>
          <w:b/>
          <w:bCs/>
          <w:i/>
          <w:iCs/>
          <w:color w:val="000000"/>
          <w:sz w:val="24"/>
          <w:u w:val="single"/>
          <w:lang w:val="vi-VN"/>
        </w:rPr>
        <w:t>SQQ-89</w:t>
      </w:r>
      <w:r w:rsidRPr="000925EE">
        <w:rPr>
          <w:rFonts w:asciiTheme="majorHAnsi" w:hAnsiTheme="majorHAnsi" w:cstheme="majorHAnsi"/>
          <w:b/>
          <w:bCs/>
          <w:i/>
          <w:iCs/>
          <w:color w:val="000000"/>
          <w:sz w:val="24"/>
          <w:u w:val="single"/>
          <w:lang w:val="vi-VN"/>
        </w:rPr>
        <w:tab/>
        <w:t>=   Item Sub Type (example:  a hardware component SQQ-89)</w:t>
      </w:r>
    </w:p>
    <w:p w:rsidR="006A4EEA" w:rsidRPr="000925EE" w:rsidRDefault="006A4EEA" w:rsidP="000925EE">
      <w:pPr>
        <w:framePr w:w="9481" w:h="2825" w:hSpace="180" w:wrap="auto" w:vAnchor="text" w:hAnchor="page" w:x="1357" w:y="1"/>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right="-600"/>
        <w:rPr>
          <w:rFonts w:asciiTheme="majorHAnsi" w:hAnsiTheme="majorHAnsi" w:cstheme="majorHAnsi"/>
          <w:color w:val="000000"/>
          <w:sz w:val="24"/>
          <w:lang w:val="vi-VN"/>
        </w:rPr>
      </w:pPr>
      <w:r w:rsidRPr="000925EE">
        <w:rPr>
          <w:rFonts w:asciiTheme="majorHAnsi" w:hAnsiTheme="majorHAnsi" w:cstheme="majorHAnsi"/>
          <w:color w:val="000000"/>
          <w:sz w:val="24"/>
          <w:lang w:val="vi-VN"/>
        </w:rPr>
        <w:tab/>
        <w:t>3</w:t>
      </w:r>
      <w:r w:rsidRPr="000925EE">
        <w:rPr>
          <w:rFonts w:asciiTheme="majorHAnsi" w:hAnsiTheme="majorHAnsi" w:cstheme="majorHAnsi"/>
          <w:color w:val="000000"/>
          <w:sz w:val="24"/>
          <w:lang w:val="vi-VN"/>
        </w:rPr>
        <w:tab/>
        <w:t>=   Item Version Number (for hardware, may include or substitute CI serial numbers)</w:t>
      </w:r>
    </w:p>
    <w:p w:rsidR="006A4EEA" w:rsidRPr="00D96ED4" w:rsidRDefault="006A4EEA" w:rsidP="000925EE">
      <w:pPr>
        <w:framePr w:w="9481" w:h="2825" w:hSpace="180" w:wrap="auto" w:vAnchor="text" w:hAnchor="page" w:x="1357" w:y="1"/>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right="-600"/>
        <w:rPr>
          <w:rFonts w:asciiTheme="majorHAnsi" w:hAnsiTheme="majorHAnsi" w:cstheme="majorHAnsi"/>
          <w:lang w:val="vi-VN"/>
        </w:rPr>
      </w:pPr>
      <w:r w:rsidRPr="000925EE">
        <w:rPr>
          <w:rFonts w:asciiTheme="majorHAnsi" w:hAnsiTheme="majorHAnsi" w:cstheme="majorHAnsi"/>
          <w:color w:val="000000"/>
          <w:sz w:val="24"/>
          <w:lang w:val="vi-VN"/>
        </w:rPr>
        <w:tab/>
        <w:t>1A</w:t>
      </w:r>
      <w:r w:rsidRPr="000925EE">
        <w:rPr>
          <w:rFonts w:asciiTheme="majorHAnsi" w:hAnsiTheme="majorHAnsi" w:cstheme="majorHAnsi"/>
          <w:color w:val="000000"/>
          <w:sz w:val="24"/>
          <w:lang w:val="vi-VN"/>
        </w:rPr>
        <w:tab/>
        <w:t>=   Item Revision Number (1 = 1</w:t>
      </w:r>
      <w:r w:rsidRPr="000925EE">
        <w:rPr>
          <w:rFonts w:asciiTheme="majorHAnsi" w:hAnsiTheme="majorHAnsi" w:cstheme="majorHAnsi"/>
          <w:color w:val="000000"/>
          <w:sz w:val="24"/>
          <w:vertAlign w:val="superscript"/>
          <w:lang w:val="vi-VN"/>
        </w:rPr>
        <w:t>st</w:t>
      </w:r>
      <w:r w:rsidRPr="000925EE">
        <w:rPr>
          <w:rFonts w:asciiTheme="majorHAnsi" w:hAnsiTheme="majorHAnsi" w:cstheme="majorHAnsi"/>
          <w:color w:val="000000"/>
          <w:sz w:val="24"/>
          <w:lang w:val="vi-VN"/>
        </w:rPr>
        <w:t xml:space="preserve"> Major Revision; A = 1</w:t>
      </w:r>
      <w:r w:rsidRPr="000925EE">
        <w:rPr>
          <w:rFonts w:asciiTheme="majorHAnsi" w:hAnsiTheme="majorHAnsi" w:cstheme="majorHAnsi"/>
          <w:color w:val="000000"/>
          <w:sz w:val="24"/>
          <w:vertAlign w:val="superscript"/>
          <w:lang w:val="vi-VN"/>
        </w:rPr>
        <w:t>st</w:t>
      </w:r>
      <w:r w:rsidRPr="000925EE">
        <w:rPr>
          <w:rFonts w:asciiTheme="majorHAnsi" w:hAnsiTheme="majorHAnsi" w:cstheme="majorHAnsi"/>
          <w:color w:val="000000"/>
          <w:sz w:val="24"/>
          <w:lang w:val="vi-VN"/>
        </w:rPr>
        <w:t xml:space="preserve"> Minor Revision</w:t>
      </w:r>
      <w:r w:rsidRPr="00D96ED4">
        <w:rPr>
          <w:rFonts w:asciiTheme="majorHAnsi" w:hAnsiTheme="majorHAnsi" w:cstheme="majorHAnsi"/>
          <w:color w:val="000000"/>
          <w:lang w:val="vi-VN"/>
        </w:rPr>
        <w:t>)</w:t>
      </w:r>
    </w:p>
    <w:p w:rsidR="006A4EEA" w:rsidRPr="002279C1" w:rsidRDefault="006A4EEA" w:rsidP="002279C1">
      <w:pPr>
        <w:pStyle w:val="Title"/>
        <w:spacing w:after="120"/>
        <w:jc w:val="center"/>
        <w:rPr>
          <w:rFonts w:cstheme="majorHAnsi"/>
          <w:b/>
          <w:sz w:val="24"/>
          <w:szCs w:val="24"/>
          <w:lang w:val="vi-VN"/>
        </w:rPr>
      </w:pPr>
      <w:bookmarkStart w:id="766" w:name="_Toc336413929"/>
      <w:bookmarkStart w:id="767" w:name="_Toc336417197"/>
      <w:bookmarkStart w:id="768" w:name="_Toc100988049"/>
      <w:bookmarkStart w:id="769" w:name="_Toc127171811"/>
      <w:bookmarkStart w:id="770" w:name="_Toc376257043"/>
      <w:bookmarkStart w:id="771" w:name="_Toc376288984"/>
      <w:r w:rsidRPr="002279C1">
        <w:rPr>
          <w:rFonts w:cstheme="majorHAnsi"/>
          <w:b/>
          <w:sz w:val="24"/>
          <w:szCs w:val="24"/>
          <w:lang w:val="vi-VN"/>
        </w:rPr>
        <w:t>Figure 6-5.  Hardware/Software Identification</w:t>
      </w:r>
      <w:bookmarkEnd w:id="766"/>
      <w:bookmarkEnd w:id="767"/>
      <w:bookmarkEnd w:id="768"/>
      <w:bookmarkEnd w:id="769"/>
      <w:bookmarkEnd w:id="770"/>
      <w:bookmarkEnd w:id="771"/>
    </w:p>
    <w:p w:rsidR="006A4EEA" w:rsidRPr="000925EE" w:rsidRDefault="006A4EEA" w:rsidP="00556D78">
      <w:pPr>
        <w:pStyle w:val="ListParagraph"/>
        <w:numPr>
          <w:ilvl w:val="0"/>
          <w:numId w:val="53"/>
        </w:numPr>
        <w:spacing w:after="120"/>
        <w:ind w:left="90" w:right="-630"/>
        <w:rPr>
          <w:rFonts w:asciiTheme="majorHAnsi" w:hAnsiTheme="majorHAnsi" w:cstheme="majorHAnsi"/>
          <w:i/>
          <w:sz w:val="24"/>
          <w:lang w:val="vi-VN"/>
        </w:rPr>
      </w:pPr>
      <w:bookmarkStart w:id="772" w:name="_Toc420286744"/>
      <w:bookmarkStart w:id="773" w:name="_Toc93457701"/>
      <w:r w:rsidRPr="000925EE">
        <w:rPr>
          <w:rFonts w:asciiTheme="majorHAnsi" w:hAnsiTheme="majorHAnsi" w:cstheme="majorHAnsi"/>
          <w:b/>
          <w:bCs/>
          <w:sz w:val="24"/>
          <w:lang w:val="vi-VN"/>
        </w:rPr>
        <w:t>Copy Number</w:t>
      </w:r>
      <w:bookmarkEnd w:id="772"/>
      <w:bookmarkEnd w:id="773"/>
      <w:r w:rsidRPr="000925EE">
        <w:rPr>
          <w:rFonts w:asciiTheme="majorHAnsi" w:hAnsiTheme="majorHAnsi" w:cstheme="majorHAnsi"/>
          <w:sz w:val="24"/>
          <w:lang w:val="vi-VN"/>
        </w:rPr>
        <w:t>.  For accounting and traceability purposes, each copy of a product (e.g., hardware component, software issue) may be assigned a unique copy number both externally (identification label, etc.) and/or embedded within system software.  Figure 6-6 illustrates how copy numbers are assigned.</w:t>
      </w:r>
    </w:p>
    <w:p w:rsidR="006A4EEA" w:rsidRPr="000925EE" w:rsidRDefault="006A4EEA" w:rsidP="00687A29">
      <w:pPr>
        <w:framePr w:w="9556" w:h="2881" w:hSpace="180" w:wrap="auto" w:vAnchor="text" w:hAnchor="page" w:x="1357" w:y="3"/>
        <w:numPr>
          <w:ilvl w:val="12"/>
          <w:numId w:val="0"/>
        </w:numPr>
        <w:pBdr>
          <w:top w:val="single" w:sz="6" w:space="1" w:color="auto"/>
          <w:left w:val="single" w:sz="6" w:space="1" w:color="auto"/>
          <w:bottom w:val="single" w:sz="6" w:space="1" w:color="auto"/>
          <w:right w:val="single" w:sz="6" w:space="1" w:color="auto"/>
        </w:pBdr>
        <w:tabs>
          <w:tab w:val="left" w:pos="625"/>
          <w:tab w:val="left" w:pos="1614"/>
          <w:tab w:val="left" w:pos="2792"/>
          <w:tab w:val="left" w:pos="3322"/>
        </w:tabs>
        <w:spacing w:after="120"/>
        <w:rPr>
          <w:rFonts w:asciiTheme="majorHAnsi" w:hAnsiTheme="majorHAnsi" w:cstheme="majorHAnsi"/>
          <w:color w:val="000000"/>
          <w:sz w:val="24"/>
          <w:lang w:val="vi-VN"/>
        </w:rPr>
      </w:pPr>
      <w:r w:rsidRPr="000925EE">
        <w:rPr>
          <w:rFonts w:asciiTheme="majorHAnsi" w:hAnsiTheme="majorHAnsi" w:cstheme="majorHAnsi"/>
          <w:color w:val="000000"/>
          <w:sz w:val="24"/>
          <w:lang w:val="vi-VN"/>
        </w:rPr>
        <w:t xml:space="preserve">Example:  PROJECT_SQQ-89_3.1A </w:t>
      </w:r>
      <w:r w:rsidRPr="000925EE">
        <w:rPr>
          <w:rFonts w:asciiTheme="majorHAnsi" w:hAnsiTheme="majorHAnsi" w:cstheme="majorHAnsi"/>
          <w:b/>
          <w:color w:val="000000"/>
          <w:sz w:val="24"/>
          <w:u w:val="single"/>
          <w:lang w:val="vi-VN"/>
        </w:rPr>
        <w:t>Copy NNN</w:t>
      </w:r>
    </w:p>
    <w:p w:rsidR="006A4EEA" w:rsidRPr="000925EE" w:rsidRDefault="006A4EEA" w:rsidP="00687A29">
      <w:pPr>
        <w:framePr w:w="9556" w:h="2881" w:hSpace="180" w:wrap="auto" w:vAnchor="text" w:hAnchor="page" w:x="1357" w:y="3"/>
        <w:numPr>
          <w:ilvl w:val="12"/>
          <w:numId w:val="0"/>
        </w:numPr>
        <w:pBdr>
          <w:top w:val="single" w:sz="6" w:space="1" w:color="auto"/>
          <w:left w:val="single" w:sz="6" w:space="1" w:color="auto"/>
          <w:bottom w:val="single" w:sz="6" w:space="1" w:color="auto"/>
          <w:right w:val="single" w:sz="6" w:space="1" w:color="auto"/>
        </w:pBdr>
        <w:tabs>
          <w:tab w:val="left" w:pos="625"/>
          <w:tab w:val="left" w:pos="1614"/>
          <w:tab w:val="left" w:pos="2792"/>
          <w:tab w:val="left" w:pos="3322"/>
        </w:tabs>
        <w:spacing w:after="120"/>
        <w:rPr>
          <w:rFonts w:asciiTheme="majorHAnsi" w:hAnsiTheme="majorHAnsi" w:cstheme="majorHAnsi"/>
          <w:color w:val="000000"/>
          <w:sz w:val="24"/>
          <w:lang w:val="vi-VN"/>
        </w:rPr>
      </w:pPr>
      <w:r w:rsidRPr="000925EE">
        <w:rPr>
          <w:rFonts w:asciiTheme="majorHAnsi" w:hAnsiTheme="majorHAnsi" w:cstheme="majorHAnsi"/>
          <w:color w:val="000000"/>
          <w:sz w:val="24"/>
          <w:lang w:val="vi-VN"/>
        </w:rPr>
        <w:t>Where</w:t>
      </w:r>
      <w:r w:rsidRPr="000925EE">
        <w:rPr>
          <w:rFonts w:asciiTheme="majorHAnsi" w:hAnsiTheme="majorHAnsi" w:cstheme="majorHAnsi"/>
          <w:color w:val="000000"/>
          <w:sz w:val="24"/>
          <w:lang w:val="vi-VN"/>
        </w:rPr>
        <w:tab/>
      </w:r>
    </w:p>
    <w:p w:rsidR="006A4EEA" w:rsidRPr="000925EE" w:rsidRDefault="006A4EEA" w:rsidP="00687A29">
      <w:pPr>
        <w:framePr w:w="9556" w:h="2881" w:hSpace="180" w:wrap="auto" w:vAnchor="text" w:hAnchor="page" w:x="1357" w:y="3"/>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rPr>
          <w:rFonts w:asciiTheme="majorHAnsi" w:hAnsiTheme="majorHAnsi" w:cstheme="majorHAnsi"/>
          <w:color w:val="000000"/>
          <w:sz w:val="24"/>
          <w:lang w:val="vi-VN"/>
        </w:rPr>
      </w:pPr>
      <w:r w:rsidRPr="000925EE">
        <w:rPr>
          <w:rFonts w:asciiTheme="majorHAnsi" w:hAnsiTheme="majorHAnsi" w:cstheme="majorHAnsi"/>
          <w:color w:val="000000"/>
          <w:sz w:val="24"/>
          <w:lang w:val="vi-VN"/>
        </w:rPr>
        <w:tab/>
        <w:t>PROJECT</w:t>
      </w:r>
      <w:r w:rsidRPr="000925EE">
        <w:rPr>
          <w:rFonts w:asciiTheme="majorHAnsi" w:hAnsiTheme="majorHAnsi" w:cstheme="majorHAnsi"/>
          <w:color w:val="000000"/>
          <w:sz w:val="24"/>
          <w:lang w:val="vi-VN"/>
        </w:rPr>
        <w:tab/>
        <w:t xml:space="preserve">=   CI (project name) designator </w:t>
      </w:r>
    </w:p>
    <w:p w:rsidR="006A4EEA" w:rsidRPr="000925EE" w:rsidRDefault="006A4EEA" w:rsidP="00687A29">
      <w:pPr>
        <w:framePr w:w="9556" w:h="2881" w:hSpace="180" w:wrap="auto" w:vAnchor="text" w:hAnchor="page" w:x="1357" w:y="3"/>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rPr>
          <w:rFonts w:asciiTheme="majorHAnsi" w:hAnsiTheme="majorHAnsi" w:cstheme="majorHAnsi"/>
          <w:color w:val="000000"/>
          <w:sz w:val="24"/>
          <w:lang w:val="vi-VN"/>
        </w:rPr>
      </w:pPr>
      <w:r w:rsidRPr="000925EE">
        <w:rPr>
          <w:rFonts w:asciiTheme="majorHAnsi" w:hAnsiTheme="majorHAnsi" w:cstheme="majorHAnsi"/>
          <w:color w:val="000000"/>
          <w:sz w:val="24"/>
          <w:lang w:val="vi-VN"/>
        </w:rPr>
        <w:tab/>
        <w:t>SQQ-89</w:t>
      </w:r>
      <w:r w:rsidRPr="000925EE">
        <w:rPr>
          <w:rFonts w:asciiTheme="majorHAnsi" w:hAnsiTheme="majorHAnsi" w:cstheme="majorHAnsi"/>
          <w:color w:val="000000"/>
          <w:sz w:val="24"/>
          <w:lang w:val="vi-VN"/>
        </w:rPr>
        <w:tab/>
        <w:t>=   Item Type (example: a hardware component SQQ-89)</w:t>
      </w:r>
    </w:p>
    <w:p w:rsidR="006A4EEA" w:rsidRPr="000925EE" w:rsidRDefault="006A4EEA" w:rsidP="00687A29">
      <w:pPr>
        <w:framePr w:w="9556" w:h="2881" w:hSpace="180" w:wrap="auto" w:vAnchor="text" w:hAnchor="page" w:x="1357" w:y="3"/>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rPr>
          <w:rFonts w:asciiTheme="majorHAnsi" w:hAnsiTheme="majorHAnsi" w:cstheme="majorHAnsi"/>
          <w:color w:val="000000"/>
          <w:sz w:val="24"/>
          <w:lang w:val="vi-VN"/>
        </w:rPr>
      </w:pPr>
      <w:r w:rsidRPr="000925EE">
        <w:rPr>
          <w:rFonts w:asciiTheme="majorHAnsi" w:hAnsiTheme="majorHAnsi" w:cstheme="majorHAnsi"/>
          <w:color w:val="000000"/>
          <w:sz w:val="24"/>
          <w:lang w:val="vi-VN"/>
        </w:rPr>
        <w:tab/>
        <w:t>3</w:t>
      </w:r>
      <w:r w:rsidRPr="000925EE">
        <w:rPr>
          <w:rFonts w:asciiTheme="majorHAnsi" w:hAnsiTheme="majorHAnsi" w:cstheme="majorHAnsi"/>
          <w:color w:val="000000"/>
          <w:sz w:val="24"/>
          <w:lang w:val="vi-VN"/>
        </w:rPr>
        <w:tab/>
        <w:t>=   Item Version Number</w:t>
      </w:r>
    </w:p>
    <w:p w:rsidR="006A4EEA" w:rsidRPr="000925EE" w:rsidRDefault="006A4EEA" w:rsidP="00687A29">
      <w:pPr>
        <w:framePr w:w="9556" w:h="2881" w:hSpace="180" w:wrap="auto" w:vAnchor="text" w:hAnchor="page" w:x="1357" w:y="3"/>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rPr>
          <w:rFonts w:asciiTheme="majorHAnsi" w:hAnsiTheme="majorHAnsi" w:cstheme="majorHAnsi"/>
          <w:color w:val="000000"/>
          <w:sz w:val="24"/>
          <w:lang w:val="vi-VN"/>
        </w:rPr>
      </w:pPr>
      <w:r w:rsidRPr="000925EE">
        <w:rPr>
          <w:rFonts w:asciiTheme="majorHAnsi" w:hAnsiTheme="majorHAnsi" w:cstheme="majorHAnsi"/>
          <w:color w:val="000000"/>
          <w:sz w:val="24"/>
          <w:lang w:val="vi-VN"/>
        </w:rPr>
        <w:tab/>
        <w:t>1A</w:t>
      </w:r>
      <w:r w:rsidRPr="000925EE">
        <w:rPr>
          <w:rFonts w:asciiTheme="majorHAnsi" w:hAnsiTheme="majorHAnsi" w:cstheme="majorHAnsi"/>
          <w:color w:val="000000"/>
          <w:sz w:val="24"/>
          <w:lang w:val="vi-VN"/>
        </w:rPr>
        <w:tab/>
        <w:t>=   Item Revision Number (1 = 1</w:t>
      </w:r>
      <w:r w:rsidRPr="000925EE">
        <w:rPr>
          <w:rFonts w:asciiTheme="majorHAnsi" w:hAnsiTheme="majorHAnsi" w:cstheme="majorHAnsi"/>
          <w:color w:val="000000"/>
          <w:sz w:val="24"/>
          <w:vertAlign w:val="superscript"/>
          <w:lang w:val="vi-VN"/>
        </w:rPr>
        <w:t>st</w:t>
      </w:r>
      <w:r w:rsidRPr="000925EE">
        <w:rPr>
          <w:rFonts w:asciiTheme="majorHAnsi" w:hAnsiTheme="majorHAnsi" w:cstheme="majorHAnsi"/>
          <w:color w:val="000000"/>
          <w:sz w:val="24"/>
          <w:lang w:val="vi-VN"/>
        </w:rPr>
        <w:t xml:space="preserve"> Major Revision; A = 1</w:t>
      </w:r>
      <w:r w:rsidRPr="000925EE">
        <w:rPr>
          <w:rFonts w:asciiTheme="majorHAnsi" w:hAnsiTheme="majorHAnsi" w:cstheme="majorHAnsi"/>
          <w:color w:val="000000"/>
          <w:sz w:val="24"/>
          <w:vertAlign w:val="superscript"/>
          <w:lang w:val="vi-VN"/>
        </w:rPr>
        <w:t>st</w:t>
      </w:r>
      <w:r w:rsidRPr="000925EE">
        <w:rPr>
          <w:rFonts w:asciiTheme="majorHAnsi" w:hAnsiTheme="majorHAnsi" w:cstheme="majorHAnsi"/>
          <w:color w:val="000000"/>
          <w:sz w:val="24"/>
          <w:lang w:val="vi-VN"/>
        </w:rPr>
        <w:t xml:space="preserve"> Minor Revision)</w:t>
      </w:r>
    </w:p>
    <w:p w:rsidR="006A4EEA" w:rsidRPr="000925EE" w:rsidRDefault="006A4EEA" w:rsidP="00687A29">
      <w:pPr>
        <w:framePr w:w="9556" w:h="2881" w:hSpace="180" w:wrap="auto" w:vAnchor="text" w:hAnchor="page" w:x="1357" w:y="3"/>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rPr>
          <w:rFonts w:asciiTheme="majorHAnsi" w:hAnsiTheme="majorHAnsi" w:cstheme="majorHAnsi"/>
          <w:b/>
          <w:bCs/>
          <w:i/>
          <w:iCs/>
          <w:color w:val="000000"/>
          <w:sz w:val="24"/>
          <w:u w:val="single"/>
          <w:lang w:val="vi-VN"/>
        </w:rPr>
      </w:pPr>
      <w:r w:rsidRPr="000925EE">
        <w:rPr>
          <w:rFonts w:asciiTheme="majorHAnsi" w:hAnsiTheme="majorHAnsi" w:cstheme="majorHAnsi"/>
          <w:sz w:val="24"/>
          <w:lang w:val="vi-VN"/>
        </w:rPr>
        <w:tab/>
      </w:r>
      <w:r w:rsidRPr="000925EE">
        <w:rPr>
          <w:rFonts w:asciiTheme="majorHAnsi" w:hAnsiTheme="majorHAnsi" w:cstheme="majorHAnsi"/>
          <w:b/>
          <w:bCs/>
          <w:i/>
          <w:iCs/>
          <w:sz w:val="24"/>
          <w:u w:val="single"/>
          <w:lang w:val="vi-VN"/>
        </w:rPr>
        <w:t>NNN</w:t>
      </w:r>
      <w:r w:rsidRPr="000925EE">
        <w:rPr>
          <w:rFonts w:asciiTheme="majorHAnsi" w:hAnsiTheme="majorHAnsi" w:cstheme="majorHAnsi"/>
          <w:b/>
          <w:bCs/>
          <w:i/>
          <w:iCs/>
          <w:sz w:val="24"/>
          <w:u w:val="single"/>
          <w:lang w:val="vi-VN"/>
        </w:rPr>
        <w:tab/>
        <w:t>=  Copy Number</w:t>
      </w:r>
    </w:p>
    <w:p w:rsidR="006A4EEA" w:rsidRPr="002279C1" w:rsidRDefault="006A4EEA" w:rsidP="002279C1">
      <w:pPr>
        <w:pStyle w:val="Title"/>
        <w:spacing w:after="120"/>
        <w:jc w:val="center"/>
        <w:rPr>
          <w:rFonts w:cstheme="majorHAnsi"/>
          <w:b/>
          <w:sz w:val="24"/>
          <w:szCs w:val="24"/>
          <w:lang w:val="vi-VN"/>
        </w:rPr>
      </w:pPr>
      <w:bookmarkStart w:id="774" w:name="_Toc100988050"/>
      <w:bookmarkStart w:id="775" w:name="_Toc127171812"/>
      <w:bookmarkStart w:id="776" w:name="_Toc376257044"/>
      <w:bookmarkStart w:id="777" w:name="_Toc376288985"/>
      <w:r w:rsidRPr="002279C1">
        <w:rPr>
          <w:rFonts w:cstheme="majorHAnsi"/>
          <w:b/>
          <w:sz w:val="24"/>
          <w:szCs w:val="24"/>
          <w:lang w:val="vi-VN"/>
        </w:rPr>
        <w:t>Figure 6-6.  Copy Number Identification</w:t>
      </w:r>
      <w:bookmarkEnd w:id="774"/>
      <w:bookmarkEnd w:id="775"/>
      <w:bookmarkEnd w:id="776"/>
      <w:bookmarkEnd w:id="777"/>
    </w:p>
    <w:p w:rsidR="006A4EEA" w:rsidRPr="000925EE" w:rsidRDefault="006A4EEA" w:rsidP="00556D78">
      <w:pPr>
        <w:pStyle w:val="ListParagraph"/>
        <w:numPr>
          <w:ilvl w:val="0"/>
          <w:numId w:val="53"/>
        </w:numPr>
        <w:spacing w:after="120"/>
        <w:ind w:left="180"/>
        <w:rPr>
          <w:rFonts w:asciiTheme="majorHAnsi" w:hAnsiTheme="majorHAnsi" w:cstheme="majorHAnsi"/>
          <w:sz w:val="24"/>
          <w:lang w:val="vi-VN"/>
        </w:rPr>
      </w:pPr>
      <w:bookmarkStart w:id="778" w:name="_Toc420286745"/>
      <w:bookmarkStart w:id="779" w:name="_Toc93457702"/>
      <w:r w:rsidRPr="000925EE">
        <w:rPr>
          <w:rFonts w:asciiTheme="majorHAnsi" w:hAnsiTheme="majorHAnsi" w:cstheme="majorHAnsi"/>
          <w:b/>
          <w:bCs/>
          <w:sz w:val="24"/>
          <w:lang w:val="vi-VN"/>
        </w:rPr>
        <w:lastRenderedPageBreak/>
        <w:t>Volume Number</w:t>
      </w:r>
      <w:bookmarkEnd w:id="778"/>
      <w:bookmarkEnd w:id="779"/>
      <w:r w:rsidRPr="000925EE">
        <w:rPr>
          <w:rFonts w:asciiTheme="majorHAnsi" w:hAnsiTheme="majorHAnsi" w:cstheme="majorHAnsi"/>
          <w:sz w:val="24"/>
          <w:lang w:val="vi-VN"/>
        </w:rPr>
        <w:t xml:space="preserve">.  For software or documentation products that require more than one unit of physical storage per copy, a volume number is assigned to each unit of storage externally and, in the case of software, embedded in the software.  The volume number is identified by </w:t>
      </w:r>
      <w:r w:rsidRPr="000925EE">
        <w:rPr>
          <w:rFonts w:asciiTheme="majorHAnsi" w:hAnsiTheme="majorHAnsi" w:cstheme="majorHAnsi"/>
          <w:b/>
          <w:bCs/>
          <w:i/>
          <w:iCs/>
          <w:sz w:val="24"/>
          <w:lang w:val="vi-VN"/>
        </w:rPr>
        <w:t>identify the specific elements of the unique identifier.</w:t>
      </w:r>
      <w:r w:rsidRPr="000925EE">
        <w:rPr>
          <w:rFonts w:asciiTheme="majorHAnsi" w:hAnsiTheme="majorHAnsi" w:cstheme="majorHAnsi"/>
          <w:sz w:val="24"/>
          <w:lang w:val="vi-VN"/>
        </w:rPr>
        <w:t xml:space="preserve">  Figure 6-7 shows how volume numbers are assigned and labeled.</w:t>
      </w:r>
    </w:p>
    <w:p w:rsidR="006A4EEA" w:rsidRPr="00981633" w:rsidRDefault="006A4EEA" w:rsidP="00981633">
      <w:pPr>
        <w:rPr>
          <w:rFonts w:asciiTheme="majorHAnsi" w:hAnsiTheme="majorHAnsi" w:cstheme="majorHAnsi"/>
          <w:b/>
          <w:i/>
          <w:color w:val="1F3864" w:themeColor="accent5" w:themeShade="80"/>
          <w:sz w:val="24"/>
          <w:lang w:val="vi-VN"/>
        </w:rPr>
      </w:pPr>
      <w:r w:rsidRPr="00981633">
        <w:rPr>
          <w:rFonts w:asciiTheme="majorHAnsi" w:hAnsiTheme="majorHAnsi" w:cstheme="majorHAnsi"/>
          <w:b/>
          <w:i/>
          <w:color w:val="1F3864" w:themeColor="accent5" w:themeShade="80"/>
          <w:sz w:val="24"/>
          <w:lang w:val="vi-VN"/>
        </w:rPr>
        <w:t>Guidance</w:t>
      </w:r>
    </w:p>
    <w:p w:rsidR="006A4EEA" w:rsidRPr="000925EE" w:rsidRDefault="006A4EEA" w:rsidP="000925EE">
      <w:pPr>
        <w:numPr>
          <w:ilvl w:val="12"/>
          <w:numId w:val="0"/>
        </w:numPr>
        <w:spacing w:after="120"/>
        <w:rPr>
          <w:rFonts w:asciiTheme="majorHAnsi" w:hAnsiTheme="majorHAnsi" w:cstheme="majorHAnsi"/>
          <w:color w:val="1F3864" w:themeColor="accent5" w:themeShade="80"/>
          <w:sz w:val="24"/>
          <w:lang w:val="vi-VN"/>
        </w:rPr>
      </w:pPr>
      <w:r w:rsidRPr="000925EE">
        <w:rPr>
          <w:rFonts w:asciiTheme="majorHAnsi" w:hAnsiTheme="majorHAnsi" w:cstheme="majorHAnsi"/>
          <w:i/>
          <w:color w:val="1F3864" w:themeColor="accent5" w:themeShade="80"/>
          <w:sz w:val="24"/>
          <w:lang w:val="vi-VN"/>
        </w:rPr>
        <w:t>The author may include the project-specific volume numbering scheme as shown in Figure 6-7.</w:t>
      </w:r>
    </w:p>
    <w:p w:rsidR="006A4EEA" w:rsidRPr="00D96ED4" w:rsidRDefault="006A4EEA" w:rsidP="00687A29">
      <w:pPr>
        <w:spacing w:after="120"/>
        <w:rPr>
          <w:rFonts w:asciiTheme="majorHAnsi" w:hAnsiTheme="majorHAnsi" w:cstheme="majorHAnsi"/>
          <w:lang w:val="vi-VN"/>
        </w:rPr>
      </w:pPr>
    </w:p>
    <w:p w:rsidR="006A4EEA" w:rsidRPr="000925EE" w:rsidRDefault="006A4EEA" w:rsidP="00687A29">
      <w:pPr>
        <w:framePr w:w="9713" w:h="2806" w:hSpace="180" w:wrap="auto" w:vAnchor="text" w:hAnchor="page" w:x="1357" w:y="-5"/>
        <w:numPr>
          <w:ilvl w:val="12"/>
          <w:numId w:val="0"/>
        </w:numPr>
        <w:pBdr>
          <w:top w:val="single" w:sz="6" w:space="1" w:color="auto"/>
          <w:left w:val="single" w:sz="6" w:space="1" w:color="auto"/>
          <w:bottom w:val="single" w:sz="6" w:space="1" w:color="auto"/>
          <w:right w:val="single" w:sz="6" w:space="1" w:color="auto"/>
        </w:pBdr>
        <w:tabs>
          <w:tab w:val="left" w:pos="625"/>
          <w:tab w:val="left" w:pos="1614"/>
          <w:tab w:val="left" w:pos="2792"/>
          <w:tab w:val="left" w:pos="3322"/>
        </w:tabs>
        <w:spacing w:after="120"/>
        <w:rPr>
          <w:rFonts w:asciiTheme="majorHAnsi" w:hAnsiTheme="majorHAnsi" w:cstheme="majorHAnsi"/>
          <w:color w:val="000000"/>
          <w:sz w:val="24"/>
          <w:lang w:val="vi-VN"/>
        </w:rPr>
      </w:pPr>
      <w:r w:rsidRPr="000925EE">
        <w:rPr>
          <w:rFonts w:asciiTheme="majorHAnsi" w:hAnsiTheme="majorHAnsi" w:cstheme="majorHAnsi"/>
          <w:color w:val="000000"/>
          <w:sz w:val="24"/>
          <w:lang w:val="vi-VN"/>
        </w:rPr>
        <w:t xml:space="preserve">Example:  PROJECT_DWG_3.1A </w:t>
      </w:r>
      <w:r w:rsidRPr="000925EE">
        <w:rPr>
          <w:rFonts w:asciiTheme="majorHAnsi" w:hAnsiTheme="majorHAnsi" w:cstheme="majorHAnsi"/>
          <w:b/>
          <w:color w:val="000000"/>
          <w:sz w:val="24"/>
          <w:u w:val="single"/>
          <w:lang w:val="vi-VN"/>
        </w:rPr>
        <w:t>Vol NNN</w:t>
      </w:r>
    </w:p>
    <w:p w:rsidR="006A4EEA" w:rsidRPr="000925EE" w:rsidRDefault="006A4EEA" w:rsidP="00687A29">
      <w:pPr>
        <w:framePr w:w="9713" w:h="2806" w:hSpace="180" w:wrap="auto" w:vAnchor="text" w:hAnchor="page" w:x="1357" w:y="-5"/>
        <w:numPr>
          <w:ilvl w:val="12"/>
          <w:numId w:val="0"/>
        </w:numPr>
        <w:pBdr>
          <w:top w:val="single" w:sz="6" w:space="1" w:color="auto"/>
          <w:left w:val="single" w:sz="6" w:space="1" w:color="auto"/>
          <w:bottom w:val="single" w:sz="6" w:space="1" w:color="auto"/>
          <w:right w:val="single" w:sz="6" w:space="1" w:color="auto"/>
        </w:pBdr>
        <w:tabs>
          <w:tab w:val="left" w:pos="625"/>
          <w:tab w:val="left" w:pos="1614"/>
          <w:tab w:val="left" w:pos="2792"/>
          <w:tab w:val="left" w:pos="3322"/>
        </w:tabs>
        <w:spacing w:after="120"/>
        <w:rPr>
          <w:rFonts w:asciiTheme="majorHAnsi" w:hAnsiTheme="majorHAnsi" w:cstheme="majorHAnsi"/>
          <w:color w:val="000000"/>
          <w:sz w:val="24"/>
          <w:lang w:val="vi-VN"/>
        </w:rPr>
      </w:pPr>
      <w:r w:rsidRPr="000925EE">
        <w:rPr>
          <w:rFonts w:asciiTheme="majorHAnsi" w:hAnsiTheme="majorHAnsi" w:cstheme="majorHAnsi"/>
          <w:color w:val="000000"/>
          <w:sz w:val="24"/>
          <w:lang w:val="vi-VN"/>
        </w:rPr>
        <w:t>Where</w:t>
      </w:r>
      <w:r w:rsidRPr="000925EE">
        <w:rPr>
          <w:rFonts w:asciiTheme="majorHAnsi" w:hAnsiTheme="majorHAnsi" w:cstheme="majorHAnsi"/>
          <w:color w:val="000000"/>
          <w:sz w:val="24"/>
          <w:lang w:val="vi-VN"/>
        </w:rPr>
        <w:tab/>
      </w:r>
    </w:p>
    <w:p w:rsidR="006A4EEA" w:rsidRPr="000925EE" w:rsidRDefault="006A4EEA" w:rsidP="00687A29">
      <w:pPr>
        <w:framePr w:w="9713" w:h="2806" w:hSpace="180" w:wrap="auto" w:vAnchor="text" w:hAnchor="page" w:x="1357" w:y="-5"/>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rPr>
          <w:rFonts w:asciiTheme="majorHAnsi" w:hAnsiTheme="majorHAnsi" w:cstheme="majorHAnsi"/>
          <w:color w:val="000000"/>
          <w:sz w:val="24"/>
          <w:lang w:val="vi-VN"/>
        </w:rPr>
      </w:pPr>
      <w:r w:rsidRPr="000925EE">
        <w:rPr>
          <w:rFonts w:asciiTheme="majorHAnsi" w:hAnsiTheme="majorHAnsi" w:cstheme="majorHAnsi"/>
          <w:color w:val="000000"/>
          <w:sz w:val="24"/>
          <w:lang w:val="vi-VN"/>
        </w:rPr>
        <w:tab/>
        <w:t>PROJECT</w:t>
      </w:r>
      <w:r w:rsidRPr="000925EE">
        <w:rPr>
          <w:rFonts w:asciiTheme="majorHAnsi" w:hAnsiTheme="majorHAnsi" w:cstheme="majorHAnsi"/>
          <w:color w:val="000000"/>
          <w:sz w:val="24"/>
          <w:lang w:val="vi-VN"/>
        </w:rPr>
        <w:tab/>
        <w:t xml:space="preserve">=   CI (project name) designator </w:t>
      </w:r>
    </w:p>
    <w:p w:rsidR="006A4EEA" w:rsidRPr="000925EE" w:rsidRDefault="006A4EEA" w:rsidP="00687A29">
      <w:pPr>
        <w:framePr w:w="9713" w:h="2806" w:hSpace="180" w:wrap="auto" w:vAnchor="text" w:hAnchor="page" w:x="1357" w:y="-5"/>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rPr>
          <w:rFonts w:asciiTheme="majorHAnsi" w:hAnsiTheme="majorHAnsi" w:cstheme="majorHAnsi"/>
          <w:color w:val="000000"/>
          <w:sz w:val="24"/>
          <w:lang w:val="vi-VN"/>
        </w:rPr>
      </w:pPr>
      <w:r w:rsidRPr="000925EE">
        <w:rPr>
          <w:rFonts w:asciiTheme="majorHAnsi" w:hAnsiTheme="majorHAnsi" w:cstheme="majorHAnsi"/>
          <w:color w:val="000000"/>
          <w:sz w:val="24"/>
          <w:lang w:val="vi-VN"/>
        </w:rPr>
        <w:tab/>
        <w:t>DWG</w:t>
      </w:r>
      <w:r w:rsidRPr="000925EE">
        <w:rPr>
          <w:rFonts w:asciiTheme="majorHAnsi" w:hAnsiTheme="majorHAnsi" w:cstheme="majorHAnsi"/>
          <w:color w:val="000000"/>
          <w:sz w:val="24"/>
          <w:lang w:val="vi-VN"/>
        </w:rPr>
        <w:tab/>
        <w:t>=   Item Type (DWG = Drawing)</w:t>
      </w:r>
    </w:p>
    <w:p w:rsidR="006A4EEA" w:rsidRPr="000925EE" w:rsidRDefault="006A4EEA" w:rsidP="00687A29">
      <w:pPr>
        <w:framePr w:w="9713" w:h="2806" w:hSpace="180" w:wrap="auto" w:vAnchor="text" w:hAnchor="page" w:x="1357" w:y="-5"/>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rPr>
          <w:rFonts w:asciiTheme="majorHAnsi" w:hAnsiTheme="majorHAnsi" w:cstheme="majorHAnsi"/>
          <w:color w:val="000000"/>
          <w:sz w:val="24"/>
          <w:lang w:val="vi-VN"/>
        </w:rPr>
      </w:pPr>
      <w:r w:rsidRPr="000925EE">
        <w:rPr>
          <w:rFonts w:asciiTheme="majorHAnsi" w:hAnsiTheme="majorHAnsi" w:cstheme="majorHAnsi"/>
          <w:color w:val="000000"/>
          <w:sz w:val="24"/>
          <w:lang w:val="vi-VN"/>
        </w:rPr>
        <w:tab/>
        <w:t>3</w:t>
      </w:r>
      <w:r w:rsidRPr="000925EE">
        <w:rPr>
          <w:rFonts w:asciiTheme="majorHAnsi" w:hAnsiTheme="majorHAnsi" w:cstheme="majorHAnsi"/>
          <w:color w:val="000000"/>
          <w:sz w:val="24"/>
          <w:lang w:val="vi-VN"/>
        </w:rPr>
        <w:tab/>
        <w:t>=   Item Version Number</w:t>
      </w:r>
    </w:p>
    <w:p w:rsidR="006A4EEA" w:rsidRPr="000925EE" w:rsidRDefault="006A4EEA" w:rsidP="00687A29">
      <w:pPr>
        <w:framePr w:w="9713" w:h="2806" w:hSpace="180" w:wrap="auto" w:vAnchor="text" w:hAnchor="page" w:x="1357" w:y="-5"/>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rPr>
          <w:rFonts w:asciiTheme="majorHAnsi" w:hAnsiTheme="majorHAnsi" w:cstheme="majorHAnsi"/>
          <w:bCs/>
          <w:iCs/>
          <w:color w:val="000000"/>
          <w:sz w:val="24"/>
          <w:lang w:val="vi-VN"/>
        </w:rPr>
      </w:pPr>
      <w:r w:rsidRPr="000925EE">
        <w:rPr>
          <w:rFonts w:asciiTheme="majorHAnsi" w:hAnsiTheme="majorHAnsi" w:cstheme="majorHAnsi"/>
          <w:color w:val="000000"/>
          <w:sz w:val="24"/>
          <w:lang w:val="vi-VN"/>
        </w:rPr>
        <w:tab/>
        <w:t>1A</w:t>
      </w:r>
      <w:r w:rsidRPr="000925EE">
        <w:rPr>
          <w:rFonts w:asciiTheme="majorHAnsi" w:hAnsiTheme="majorHAnsi" w:cstheme="majorHAnsi"/>
          <w:color w:val="000000"/>
          <w:sz w:val="24"/>
          <w:lang w:val="vi-VN"/>
        </w:rPr>
        <w:tab/>
        <w:t>=   Item Revision Number (1 = 1</w:t>
      </w:r>
      <w:r w:rsidRPr="000925EE">
        <w:rPr>
          <w:rFonts w:asciiTheme="majorHAnsi" w:hAnsiTheme="majorHAnsi" w:cstheme="majorHAnsi"/>
          <w:color w:val="000000"/>
          <w:sz w:val="24"/>
          <w:vertAlign w:val="superscript"/>
          <w:lang w:val="vi-VN"/>
        </w:rPr>
        <w:t>st</w:t>
      </w:r>
      <w:r w:rsidRPr="000925EE">
        <w:rPr>
          <w:rFonts w:asciiTheme="majorHAnsi" w:hAnsiTheme="majorHAnsi" w:cstheme="majorHAnsi"/>
          <w:color w:val="000000"/>
          <w:sz w:val="24"/>
          <w:lang w:val="vi-VN"/>
        </w:rPr>
        <w:t xml:space="preserve"> Major Revision; A = 1</w:t>
      </w:r>
      <w:r w:rsidRPr="000925EE">
        <w:rPr>
          <w:rFonts w:asciiTheme="majorHAnsi" w:hAnsiTheme="majorHAnsi" w:cstheme="majorHAnsi"/>
          <w:color w:val="000000"/>
          <w:sz w:val="24"/>
          <w:vertAlign w:val="superscript"/>
          <w:lang w:val="vi-VN"/>
        </w:rPr>
        <w:t>st</w:t>
      </w:r>
      <w:r w:rsidRPr="000925EE">
        <w:rPr>
          <w:rFonts w:asciiTheme="majorHAnsi" w:hAnsiTheme="majorHAnsi" w:cstheme="majorHAnsi"/>
          <w:color w:val="000000"/>
          <w:sz w:val="24"/>
          <w:lang w:val="vi-VN"/>
        </w:rPr>
        <w:t xml:space="preserve"> Minor Revision)</w:t>
      </w:r>
    </w:p>
    <w:p w:rsidR="006A4EEA" w:rsidRPr="000925EE" w:rsidRDefault="006A4EEA" w:rsidP="00687A29">
      <w:pPr>
        <w:framePr w:w="9713" w:h="2806" w:hSpace="180" w:wrap="auto" w:vAnchor="text" w:hAnchor="page" w:x="1357" w:y="-5"/>
        <w:numPr>
          <w:ilvl w:val="12"/>
          <w:numId w:val="0"/>
        </w:numPr>
        <w:pBdr>
          <w:top w:val="single" w:sz="6" w:space="1" w:color="auto"/>
          <w:left w:val="single" w:sz="6" w:space="1" w:color="auto"/>
          <w:bottom w:val="single" w:sz="6" w:space="1" w:color="auto"/>
          <w:right w:val="single" w:sz="6" w:space="1" w:color="auto"/>
        </w:pBdr>
        <w:tabs>
          <w:tab w:val="left" w:pos="360"/>
          <w:tab w:val="left" w:pos="1440"/>
        </w:tabs>
        <w:spacing w:after="120"/>
        <w:rPr>
          <w:rFonts w:asciiTheme="majorHAnsi" w:hAnsiTheme="majorHAnsi" w:cstheme="majorHAnsi"/>
          <w:b/>
          <w:i/>
          <w:sz w:val="24"/>
          <w:u w:val="single"/>
          <w:lang w:val="vi-VN"/>
        </w:rPr>
      </w:pPr>
      <w:r w:rsidRPr="000925EE">
        <w:rPr>
          <w:rFonts w:asciiTheme="majorHAnsi" w:hAnsiTheme="majorHAnsi" w:cstheme="majorHAnsi"/>
          <w:b/>
          <w:i/>
          <w:color w:val="000000"/>
          <w:sz w:val="24"/>
          <w:lang w:val="vi-VN"/>
        </w:rPr>
        <w:tab/>
      </w:r>
      <w:r w:rsidRPr="000925EE">
        <w:rPr>
          <w:rFonts w:asciiTheme="majorHAnsi" w:hAnsiTheme="majorHAnsi" w:cstheme="majorHAnsi"/>
          <w:b/>
          <w:i/>
          <w:color w:val="000000"/>
          <w:sz w:val="24"/>
          <w:u w:val="single"/>
          <w:lang w:val="vi-VN"/>
        </w:rPr>
        <w:t>NNN</w:t>
      </w:r>
      <w:r w:rsidRPr="000925EE">
        <w:rPr>
          <w:rFonts w:asciiTheme="majorHAnsi" w:hAnsiTheme="majorHAnsi" w:cstheme="majorHAnsi"/>
          <w:b/>
          <w:i/>
          <w:color w:val="000000"/>
          <w:sz w:val="24"/>
          <w:u w:val="single"/>
          <w:lang w:val="vi-VN"/>
        </w:rPr>
        <w:tab/>
        <w:t xml:space="preserve"> =  Volume Number</w:t>
      </w:r>
    </w:p>
    <w:p w:rsidR="006A4EEA" w:rsidRPr="002279C1" w:rsidRDefault="006A4EEA" w:rsidP="002279C1">
      <w:pPr>
        <w:pStyle w:val="Title"/>
        <w:spacing w:after="120"/>
        <w:jc w:val="center"/>
        <w:rPr>
          <w:rFonts w:cstheme="majorHAnsi"/>
          <w:b/>
          <w:sz w:val="24"/>
          <w:szCs w:val="24"/>
          <w:lang w:val="vi-VN"/>
        </w:rPr>
      </w:pPr>
      <w:bookmarkStart w:id="780" w:name="_Toc420286746"/>
      <w:bookmarkStart w:id="781" w:name="_Toc93457703"/>
      <w:bookmarkStart w:id="782" w:name="_Toc127171813"/>
      <w:bookmarkStart w:id="783" w:name="_Toc376257045"/>
      <w:bookmarkStart w:id="784" w:name="_Toc376288986"/>
      <w:r w:rsidRPr="002279C1">
        <w:rPr>
          <w:rFonts w:cstheme="majorHAnsi"/>
          <w:b/>
          <w:sz w:val="24"/>
          <w:szCs w:val="24"/>
          <w:lang w:val="vi-VN"/>
        </w:rPr>
        <w:t>Figure 6-7.  Volume Number Identification</w:t>
      </w:r>
      <w:bookmarkEnd w:id="782"/>
      <w:bookmarkEnd w:id="783"/>
      <w:bookmarkEnd w:id="784"/>
    </w:p>
    <w:p w:rsidR="006A4EEA" w:rsidRPr="000925EE" w:rsidRDefault="006A4EEA" w:rsidP="00556D78">
      <w:pPr>
        <w:pStyle w:val="ListParagraph"/>
        <w:numPr>
          <w:ilvl w:val="0"/>
          <w:numId w:val="53"/>
        </w:numPr>
        <w:spacing w:after="120"/>
        <w:ind w:left="180" w:right="-630"/>
        <w:rPr>
          <w:rFonts w:asciiTheme="majorHAnsi" w:hAnsiTheme="majorHAnsi" w:cstheme="majorHAnsi"/>
          <w:lang w:val="vi-VN"/>
        </w:rPr>
      </w:pPr>
      <w:r w:rsidRPr="000925EE">
        <w:rPr>
          <w:rFonts w:asciiTheme="majorHAnsi" w:hAnsiTheme="majorHAnsi" w:cstheme="majorHAnsi"/>
          <w:b/>
          <w:bCs/>
          <w:lang w:val="vi-VN"/>
        </w:rPr>
        <w:t>Labels</w:t>
      </w:r>
      <w:bookmarkEnd w:id="780"/>
      <w:bookmarkEnd w:id="781"/>
      <w:r w:rsidRPr="000925EE">
        <w:rPr>
          <w:rFonts w:asciiTheme="majorHAnsi" w:hAnsiTheme="majorHAnsi" w:cstheme="majorHAnsi"/>
          <w:lang w:val="vi-VN"/>
        </w:rPr>
        <w:t xml:space="preserve">.  [[Project Title]] software and hardware are labeled for ease in identification.  </w:t>
      </w:r>
      <w:r w:rsidRPr="000925EE">
        <w:rPr>
          <w:rFonts w:asciiTheme="majorHAnsi" w:hAnsiTheme="majorHAnsi" w:cstheme="majorHAnsi"/>
          <w:b/>
          <w:bCs/>
          <w:i/>
          <w:iCs/>
          <w:lang w:val="vi-VN"/>
        </w:rPr>
        <w:t>Describe the specific labeling practices being used.</w:t>
      </w:r>
    </w:p>
    <w:p w:rsidR="006A4EEA" w:rsidRPr="00981633" w:rsidRDefault="006A4EEA" w:rsidP="00981633">
      <w:pPr>
        <w:rPr>
          <w:rFonts w:asciiTheme="majorHAnsi" w:hAnsiTheme="majorHAnsi" w:cstheme="majorHAnsi"/>
          <w:b/>
          <w:i/>
          <w:color w:val="1F3864" w:themeColor="accent5" w:themeShade="80"/>
          <w:sz w:val="24"/>
          <w:lang w:val="vi-VN"/>
        </w:rPr>
      </w:pPr>
      <w:r w:rsidRPr="00981633">
        <w:rPr>
          <w:rFonts w:asciiTheme="majorHAnsi" w:hAnsiTheme="majorHAnsi" w:cstheme="majorHAnsi"/>
          <w:b/>
          <w:i/>
          <w:color w:val="1F3864" w:themeColor="accent5" w:themeShade="80"/>
          <w:sz w:val="24"/>
          <w:lang w:val="vi-VN"/>
        </w:rPr>
        <w:t>Guidance</w:t>
      </w:r>
    </w:p>
    <w:p w:rsidR="006A4EEA" w:rsidRPr="000925EE" w:rsidRDefault="006A4EEA" w:rsidP="000925EE">
      <w:pPr>
        <w:spacing w:after="120"/>
        <w:ind w:left="-90" w:right="-720"/>
        <w:rPr>
          <w:rFonts w:asciiTheme="majorHAnsi" w:hAnsiTheme="majorHAnsi" w:cstheme="majorHAnsi"/>
          <w:b/>
          <w:bCs/>
          <w:i/>
          <w:iCs/>
          <w:color w:val="1F3864" w:themeColor="accent5" w:themeShade="80"/>
          <w:sz w:val="24"/>
          <w:lang w:val="vi-VN"/>
        </w:rPr>
      </w:pPr>
      <w:r w:rsidRPr="000925EE">
        <w:rPr>
          <w:rFonts w:asciiTheme="majorHAnsi" w:hAnsiTheme="majorHAnsi" w:cstheme="majorHAnsi"/>
          <w:i/>
          <w:color w:val="1F3864" w:themeColor="accent5" w:themeShade="80"/>
          <w:sz w:val="24"/>
          <w:lang w:val="vi-VN"/>
        </w:rPr>
        <w:t>The types of information needed for this paragraph include the color of labels being used, the meaning associated with each color, etc.  This information may be presented in a table.</w:t>
      </w:r>
    </w:p>
    <w:p w:rsidR="006A4EEA" w:rsidRPr="000925EE" w:rsidRDefault="006A4EEA" w:rsidP="00687A29">
      <w:pPr>
        <w:numPr>
          <w:ilvl w:val="12"/>
          <w:numId w:val="0"/>
        </w:numPr>
        <w:spacing w:after="120"/>
        <w:rPr>
          <w:rFonts w:asciiTheme="majorHAnsi" w:hAnsiTheme="majorHAnsi" w:cstheme="majorHAnsi"/>
          <w:sz w:val="24"/>
          <w:lang w:val="vi-VN"/>
        </w:rPr>
      </w:pPr>
      <w:r w:rsidRPr="000925EE">
        <w:rPr>
          <w:rFonts w:asciiTheme="majorHAnsi" w:hAnsiTheme="majorHAnsi" w:cstheme="majorHAnsi"/>
          <w:sz w:val="24"/>
          <w:lang w:val="vi-VN"/>
        </w:rPr>
        <w:t xml:space="preserve">Listed below is the minimum information necessary to adequately identify software media.  </w:t>
      </w:r>
    </w:p>
    <w:p w:rsidR="006A4EEA" w:rsidRPr="000925EE" w:rsidRDefault="006A4EEA" w:rsidP="00556D78">
      <w:pPr>
        <w:pStyle w:val="Bullet"/>
        <w:numPr>
          <w:ilvl w:val="0"/>
          <w:numId w:val="54"/>
        </w:numPr>
        <w:spacing w:before="0" w:after="120"/>
        <w:rPr>
          <w:rFonts w:asciiTheme="majorHAnsi" w:hAnsiTheme="majorHAnsi" w:cstheme="majorHAnsi"/>
          <w:sz w:val="24"/>
          <w:lang w:val="vi-VN"/>
        </w:rPr>
      </w:pPr>
      <w:r w:rsidRPr="000925EE">
        <w:rPr>
          <w:rFonts w:asciiTheme="majorHAnsi" w:hAnsiTheme="majorHAnsi" w:cstheme="majorHAnsi"/>
          <w:b/>
          <w:bCs/>
          <w:i/>
          <w:iCs/>
          <w:sz w:val="24"/>
          <w:lang w:val="vi-VN"/>
        </w:rPr>
        <w:t>Identify each of the elements required on a label</w:t>
      </w:r>
      <w:r w:rsidRPr="000925EE">
        <w:rPr>
          <w:rFonts w:asciiTheme="majorHAnsi" w:hAnsiTheme="majorHAnsi" w:cstheme="majorHAnsi"/>
          <w:sz w:val="24"/>
          <w:lang w:val="vi-VN"/>
        </w:rPr>
        <w:t>.</w:t>
      </w:r>
    </w:p>
    <w:p w:rsidR="006A4EEA" w:rsidRPr="000925EE" w:rsidRDefault="006A4EEA" w:rsidP="00556D78">
      <w:pPr>
        <w:pStyle w:val="Bullet"/>
        <w:numPr>
          <w:ilvl w:val="0"/>
          <w:numId w:val="54"/>
        </w:numPr>
        <w:spacing w:before="0" w:after="120"/>
        <w:rPr>
          <w:rFonts w:asciiTheme="majorHAnsi" w:hAnsiTheme="majorHAnsi" w:cstheme="majorHAnsi"/>
          <w:sz w:val="24"/>
          <w:lang w:val="vi-VN"/>
        </w:rPr>
      </w:pPr>
      <w:r w:rsidRPr="000925EE">
        <w:rPr>
          <w:rFonts w:asciiTheme="majorHAnsi" w:hAnsiTheme="majorHAnsi" w:cstheme="majorHAnsi"/>
          <w:b/>
          <w:bCs/>
          <w:i/>
          <w:iCs/>
          <w:sz w:val="24"/>
          <w:lang w:val="vi-VN"/>
        </w:rPr>
        <w:t>Identify each of the elements required on a label</w:t>
      </w:r>
      <w:r w:rsidRPr="000925EE">
        <w:rPr>
          <w:rFonts w:asciiTheme="majorHAnsi" w:hAnsiTheme="majorHAnsi" w:cstheme="majorHAnsi"/>
          <w:sz w:val="24"/>
          <w:lang w:val="vi-VN"/>
        </w:rPr>
        <w:t>.</w:t>
      </w:r>
    </w:p>
    <w:p w:rsidR="006A4EEA" w:rsidRPr="000925EE" w:rsidRDefault="006A4EEA" w:rsidP="00556D78">
      <w:pPr>
        <w:pStyle w:val="Bullet"/>
        <w:numPr>
          <w:ilvl w:val="0"/>
          <w:numId w:val="54"/>
        </w:numPr>
        <w:spacing w:before="0" w:after="120"/>
        <w:rPr>
          <w:rFonts w:asciiTheme="majorHAnsi" w:hAnsiTheme="majorHAnsi" w:cstheme="majorHAnsi"/>
          <w:sz w:val="24"/>
          <w:lang w:val="vi-VN"/>
        </w:rPr>
      </w:pPr>
      <w:r w:rsidRPr="000925EE">
        <w:rPr>
          <w:rFonts w:asciiTheme="majorHAnsi" w:hAnsiTheme="majorHAnsi" w:cstheme="majorHAnsi"/>
          <w:b/>
          <w:bCs/>
          <w:i/>
          <w:iCs/>
          <w:sz w:val="24"/>
          <w:lang w:val="vi-VN"/>
        </w:rPr>
        <w:t>Identify each of the elements required on a label</w:t>
      </w:r>
      <w:r w:rsidRPr="000925EE">
        <w:rPr>
          <w:rFonts w:asciiTheme="majorHAnsi" w:hAnsiTheme="majorHAnsi" w:cstheme="majorHAnsi"/>
          <w:sz w:val="24"/>
          <w:lang w:val="vi-VN"/>
        </w:rPr>
        <w:t>.</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785" w:name="_Toc336241464"/>
      <w:bookmarkStart w:id="786" w:name="_Toc417290808"/>
      <w:bookmarkStart w:id="787" w:name="_Toc419168510"/>
      <w:bookmarkStart w:id="788" w:name="_Toc419168605"/>
      <w:bookmarkStart w:id="789" w:name="_Toc420218232"/>
      <w:bookmarkStart w:id="790" w:name="_Toc420219878"/>
      <w:bookmarkStart w:id="791" w:name="_Toc420221096"/>
      <w:bookmarkStart w:id="792" w:name="_Toc420286747"/>
      <w:bookmarkStart w:id="793" w:name="_Toc376256992"/>
      <w:bookmarkStart w:id="794" w:name="_Toc376287063"/>
      <w:bookmarkStart w:id="795" w:name="_Toc376287423"/>
      <w:bookmarkStart w:id="796" w:name="_Toc376287542"/>
      <w:bookmarkStart w:id="797" w:name="_Toc376287761"/>
      <w:bookmarkStart w:id="798" w:name="_Toc376287992"/>
      <w:bookmarkStart w:id="799" w:name="_Toc376288665"/>
      <w:bookmarkStart w:id="800" w:name="_Toc376289072"/>
      <w:r w:rsidRPr="00D96ED4">
        <w:rPr>
          <w:rFonts w:cstheme="majorHAnsi"/>
          <w:b/>
          <w:color w:val="1F3864" w:themeColor="accent5" w:themeShade="80"/>
          <w:sz w:val="28"/>
          <w:szCs w:val="28"/>
        </w:rPr>
        <w:t>FIRMWARE IDENTIFICATION</w:t>
      </w:r>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p>
    <w:p w:rsidR="006A4EEA" w:rsidRPr="00981633" w:rsidRDefault="006A4EEA" w:rsidP="00981633">
      <w:pPr>
        <w:ind w:left="360"/>
        <w:rPr>
          <w:rFonts w:asciiTheme="majorHAnsi" w:hAnsiTheme="majorHAnsi" w:cstheme="majorHAnsi"/>
          <w:b/>
          <w:i/>
          <w:color w:val="1F3864" w:themeColor="accent5" w:themeShade="80"/>
          <w:sz w:val="24"/>
          <w:lang w:val="vi-VN"/>
        </w:rPr>
      </w:pPr>
      <w:r w:rsidRPr="00981633">
        <w:rPr>
          <w:rFonts w:asciiTheme="majorHAnsi" w:hAnsiTheme="majorHAnsi" w:cstheme="majorHAnsi"/>
          <w:b/>
          <w:i/>
          <w:color w:val="1F3864" w:themeColor="accent5" w:themeShade="80"/>
          <w:sz w:val="24"/>
          <w:lang w:val="vi-VN"/>
        </w:rPr>
        <w:t>Guidance</w:t>
      </w:r>
    </w:p>
    <w:p w:rsidR="006A4EEA" w:rsidRPr="00D96ED4" w:rsidRDefault="006A4EEA" w:rsidP="000925EE">
      <w:pPr>
        <w:numPr>
          <w:ilvl w:val="12"/>
          <w:numId w:val="0"/>
        </w:numPr>
        <w:spacing w:after="120"/>
        <w:ind w:left="360" w:right="-720"/>
        <w:rPr>
          <w:rFonts w:asciiTheme="majorHAnsi" w:hAnsiTheme="majorHAnsi" w:cstheme="majorHAnsi"/>
          <w:lang w:val="vi-VN"/>
        </w:rPr>
      </w:pPr>
      <w:r w:rsidRPr="000925EE">
        <w:rPr>
          <w:rFonts w:asciiTheme="majorHAnsi" w:hAnsiTheme="majorHAnsi" w:cstheme="majorHAnsi"/>
          <w:i/>
          <w:color w:val="1F3864" w:themeColor="accent5" w:themeShade="80"/>
          <w:sz w:val="24"/>
          <w:lang w:val="vi-VN"/>
        </w:rPr>
        <w:t>This paragraph is applicable only if the organization is responsible for firmware.  The author may include or tailor the project-specific firmware identification shown in Figure 6-</w:t>
      </w:r>
      <w:r w:rsidRPr="00D96ED4">
        <w:rPr>
          <w:rFonts w:asciiTheme="majorHAnsi" w:hAnsiTheme="majorHAnsi" w:cstheme="majorHAnsi"/>
          <w:i/>
          <w:lang w:val="vi-VN"/>
        </w:rPr>
        <w:t>8.</w:t>
      </w:r>
    </w:p>
    <w:p w:rsidR="006A4EEA" w:rsidRPr="00803A4B" w:rsidRDefault="006A4EEA" w:rsidP="00803A4B">
      <w:pPr>
        <w:numPr>
          <w:ilvl w:val="12"/>
          <w:numId w:val="0"/>
        </w:numPr>
        <w:spacing w:after="120"/>
        <w:ind w:left="360" w:right="-630"/>
        <w:rPr>
          <w:rFonts w:asciiTheme="majorHAnsi" w:hAnsiTheme="majorHAnsi" w:cstheme="majorHAnsi"/>
          <w:sz w:val="24"/>
          <w:lang w:val="vi-VN"/>
        </w:rPr>
      </w:pPr>
      <w:r w:rsidRPr="00803A4B">
        <w:rPr>
          <w:rFonts w:asciiTheme="majorHAnsi" w:hAnsiTheme="majorHAnsi" w:cstheme="majorHAnsi"/>
          <w:sz w:val="24"/>
          <w:lang w:val="vi-VN"/>
        </w:rPr>
        <w:t xml:space="preserve">The components of firmware, the hardware device and the computer instructions or computer data that reside as read-only software on the hardware device, are each uniquely identified.  Firmware </w:t>
      </w:r>
      <w:r w:rsidRPr="00803A4B">
        <w:rPr>
          <w:rFonts w:asciiTheme="majorHAnsi" w:hAnsiTheme="majorHAnsi" w:cstheme="majorHAnsi"/>
          <w:sz w:val="24"/>
          <w:lang w:val="vi-VN"/>
        </w:rPr>
        <w:lastRenderedPageBreak/>
        <w:t xml:space="preserve">identification includes the top-level document/drawing that defines how these components fit together for the firmware assembly.  Firmware is assigned a unique identifier composed of </w:t>
      </w:r>
      <w:r w:rsidRPr="00803A4B">
        <w:rPr>
          <w:rFonts w:asciiTheme="majorHAnsi" w:hAnsiTheme="majorHAnsi" w:cstheme="majorHAnsi"/>
          <w:b/>
          <w:bCs/>
          <w:i/>
          <w:iCs/>
          <w:sz w:val="24"/>
          <w:lang w:val="vi-VN"/>
        </w:rPr>
        <w:t>identify the specific elements of the unique identifier.</w:t>
      </w:r>
      <w:r w:rsidRPr="00803A4B">
        <w:rPr>
          <w:rFonts w:asciiTheme="majorHAnsi" w:hAnsiTheme="majorHAnsi" w:cstheme="majorHAnsi"/>
          <w:sz w:val="24"/>
          <w:lang w:val="vi-VN"/>
        </w:rPr>
        <w:t xml:space="preserve">  Figure 6-8 summarizes the identification system for firmware.</w:t>
      </w:r>
    </w:p>
    <w:p w:rsidR="006A4EEA" w:rsidRPr="000925EE" w:rsidRDefault="006A4EEA" w:rsidP="000925EE">
      <w:pPr>
        <w:framePr w:w="9713" w:h="2330" w:hSpace="180" w:wrap="auto" w:vAnchor="text" w:hAnchor="page" w:x="1357" w:y="1"/>
        <w:numPr>
          <w:ilvl w:val="12"/>
          <w:numId w:val="0"/>
        </w:numPr>
        <w:pBdr>
          <w:top w:val="single" w:sz="6" w:space="1" w:color="auto"/>
          <w:left w:val="single" w:sz="6" w:space="1" w:color="auto"/>
          <w:bottom w:val="single" w:sz="6" w:space="1" w:color="auto"/>
          <w:right w:val="single" w:sz="6" w:space="1" w:color="auto"/>
        </w:pBdr>
        <w:tabs>
          <w:tab w:val="left" w:pos="625"/>
          <w:tab w:val="left" w:pos="1614"/>
          <w:tab w:val="left" w:pos="2792"/>
          <w:tab w:val="left" w:pos="3322"/>
        </w:tabs>
        <w:spacing w:after="120"/>
        <w:ind w:right="-270"/>
        <w:rPr>
          <w:rFonts w:asciiTheme="majorHAnsi" w:hAnsiTheme="majorHAnsi" w:cstheme="majorHAnsi"/>
          <w:color w:val="000000"/>
          <w:sz w:val="24"/>
          <w:lang w:val="vi-VN"/>
        </w:rPr>
      </w:pPr>
      <w:r w:rsidRPr="000925EE">
        <w:rPr>
          <w:rFonts w:asciiTheme="majorHAnsi" w:hAnsiTheme="majorHAnsi" w:cstheme="majorHAnsi"/>
          <w:color w:val="000000"/>
          <w:sz w:val="24"/>
          <w:lang w:val="vi-VN"/>
        </w:rPr>
        <w:t>Example:  PROJECT_</w:t>
      </w:r>
      <w:r w:rsidRPr="000925EE">
        <w:rPr>
          <w:rFonts w:asciiTheme="majorHAnsi" w:hAnsiTheme="majorHAnsi" w:cstheme="majorHAnsi"/>
          <w:b/>
          <w:bCs/>
          <w:color w:val="000000"/>
          <w:sz w:val="24"/>
          <w:u w:val="single"/>
          <w:lang w:val="vi-VN"/>
        </w:rPr>
        <w:t>FW_WS</w:t>
      </w:r>
      <w:r w:rsidRPr="000925EE">
        <w:rPr>
          <w:rFonts w:asciiTheme="majorHAnsi" w:hAnsiTheme="majorHAnsi" w:cstheme="majorHAnsi"/>
          <w:color w:val="000000"/>
          <w:sz w:val="24"/>
          <w:lang w:val="vi-VN"/>
        </w:rPr>
        <w:t xml:space="preserve">_3.1A </w:t>
      </w:r>
    </w:p>
    <w:p w:rsidR="006A4EEA" w:rsidRPr="000925EE" w:rsidRDefault="006A4EEA" w:rsidP="000925EE">
      <w:pPr>
        <w:framePr w:w="9713" w:h="2330" w:hSpace="180" w:wrap="auto" w:vAnchor="text" w:hAnchor="page" w:x="1357" w:y="1"/>
        <w:numPr>
          <w:ilvl w:val="12"/>
          <w:numId w:val="0"/>
        </w:numPr>
        <w:pBdr>
          <w:top w:val="single" w:sz="6" w:space="1" w:color="auto"/>
          <w:left w:val="single" w:sz="6" w:space="1" w:color="auto"/>
          <w:bottom w:val="single" w:sz="6" w:space="1" w:color="auto"/>
          <w:right w:val="single" w:sz="6" w:space="1" w:color="auto"/>
        </w:pBdr>
        <w:tabs>
          <w:tab w:val="left" w:pos="625"/>
          <w:tab w:val="left" w:pos="1614"/>
          <w:tab w:val="left" w:pos="2792"/>
          <w:tab w:val="left" w:pos="3322"/>
        </w:tabs>
        <w:spacing w:after="120"/>
        <w:ind w:right="-270"/>
        <w:rPr>
          <w:rFonts w:asciiTheme="majorHAnsi" w:hAnsiTheme="majorHAnsi" w:cstheme="majorHAnsi"/>
          <w:color w:val="000000"/>
          <w:sz w:val="24"/>
          <w:lang w:val="vi-VN"/>
        </w:rPr>
      </w:pPr>
      <w:r w:rsidRPr="000925EE">
        <w:rPr>
          <w:rFonts w:asciiTheme="majorHAnsi" w:hAnsiTheme="majorHAnsi" w:cstheme="majorHAnsi"/>
          <w:color w:val="000000"/>
          <w:sz w:val="24"/>
          <w:lang w:val="vi-VN"/>
        </w:rPr>
        <w:t>Where</w:t>
      </w:r>
      <w:r w:rsidRPr="000925EE">
        <w:rPr>
          <w:rFonts w:asciiTheme="majorHAnsi" w:hAnsiTheme="majorHAnsi" w:cstheme="majorHAnsi"/>
          <w:color w:val="000000"/>
          <w:sz w:val="24"/>
          <w:lang w:val="vi-VN"/>
        </w:rPr>
        <w:tab/>
      </w:r>
    </w:p>
    <w:p w:rsidR="006A4EEA" w:rsidRPr="000925EE" w:rsidRDefault="006A4EEA" w:rsidP="000925EE">
      <w:pPr>
        <w:framePr w:w="9713" w:h="2330" w:hSpace="180" w:wrap="auto" w:vAnchor="text" w:hAnchor="page" w:x="1357" w:y="1"/>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right="-270"/>
        <w:rPr>
          <w:rFonts w:asciiTheme="majorHAnsi" w:hAnsiTheme="majorHAnsi" w:cstheme="majorHAnsi"/>
          <w:color w:val="000000"/>
          <w:sz w:val="24"/>
          <w:lang w:val="vi-VN"/>
        </w:rPr>
      </w:pPr>
      <w:r w:rsidRPr="000925EE">
        <w:rPr>
          <w:rFonts w:asciiTheme="majorHAnsi" w:hAnsiTheme="majorHAnsi" w:cstheme="majorHAnsi"/>
          <w:color w:val="000000"/>
          <w:sz w:val="24"/>
          <w:lang w:val="vi-VN"/>
        </w:rPr>
        <w:tab/>
        <w:t>PROJECT</w:t>
      </w:r>
      <w:r w:rsidRPr="000925EE">
        <w:rPr>
          <w:rFonts w:asciiTheme="majorHAnsi" w:hAnsiTheme="majorHAnsi" w:cstheme="majorHAnsi"/>
          <w:color w:val="000000"/>
          <w:sz w:val="24"/>
          <w:lang w:val="vi-VN"/>
        </w:rPr>
        <w:tab/>
        <w:t xml:space="preserve">=   CI (project name) designator </w:t>
      </w:r>
    </w:p>
    <w:p w:rsidR="006A4EEA" w:rsidRPr="000925EE" w:rsidRDefault="006A4EEA" w:rsidP="000925EE">
      <w:pPr>
        <w:framePr w:w="9713" w:h="2330" w:hSpace="180" w:wrap="auto" w:vAnchor="text" w:hAnchor="page" w:x="1357" w:y="1"/>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right="-270"/>
        <w:rPr>
          <w:rFonts w:asciiTheme="majorHAnsi" w:hAnsiTheme="majorHAnsi" w:cstheme="majorHAnsi"/>
          <w:b/>
          <w:bCs/>
          <w:i/>
          <w:iCs/>
          <w:color w:val="000000"/>
          <w:sz w:val="24"/>
          <w:u w:val="single"/>
          <w:lang w:val="vi-VN"/>
        </w:rPr>
      </w:pPr>
      <w:r w:rsidRPr="000925EE">
        <w:rPr>
          <w:rFonts w:asciiTheme="majorHAnsi" w:hAnsiTheme="majorHAnsi" w:cstheme="majorHAnsi"/>
          <w:b/>
          <w:bCs/>
          <w:i/>
          <w:iCs/>
          <w:color w:val="000000"/>
          <w:sz w:val="24"/>
          <w:lang w:val="vi-VN"/>
        </w:rPr>
        <w:tab/>
      </w:r>
      <w:r w:rsidRPr="000925EE">
        <w:rPr>
          <w:rFonts w:asciiTheme="majorHAnsi" w:hAnsiTheme="majorHAnsi" w:cstheme="majorHAnsi"/>
          <w:b/>
          <w:bCs/>
          <w:i/>
          <w:iCs/>
          <w:color w:val="000000"/>
          <w:sz w:val="24"/>
          <w:u w:val="single"/>
          <w:lang w:val="vi-VN"/>
        </w:rPr>
        <w:t xml:space="preserve">FW </w:t>
      </w:r>
      <w:r w:rsidRPr="000925EE">
        <w:rPr>
          <w:rFonts w:asciiTheme="majorHAnsi" w:hAnsiTheme="majorHAnsi" w:cstheme="majorHAnsi"/>
          <w:b/>
          <w:bCs/>
          <w:i/>
          <w:iCs/>
          <w:color w:val="000000"/>
          <w:sz w:val="24"/>
          <w:u w:val="single"/>
          <w:lang w:val="vi-VN"/>
        </w:rPr>
        <w:tab/>
        <w:t>=   CI Type (FW =  Firmware)</w:t>
      </w:r>
    </w:p>
    <w:p w:rsidR="006A4EEA" w:rsidRPr="000925EE" w:rsidRDefault="006A4EEA" w:rsidP="000925EE">
      <w:pPr>
        <w:framePr w:w="9713" w:h="2330" w:hSpace="180" w:wrap="auto" w:vAnchor="text" w:hAnchor="page" w:x="1357" w:y="1"/>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right="-270"/>
        <w:rPr>
          <w:rFonts w:asciiTheme="majorHAnsi" w:hAnsiTheme="majorHAnsi" w:cstheme="majorHAnsi"/>
          <w:color w:val="000000"/>
          <w:sz w:val="24"/>
          <w:lang w:val="vi-VN"/>
        </w:rPr>
      </w:pPr>
      <w:r w:rsidRPr="000925EE">
        <w:rPr>
          <w:rFonts w:asciiTheme="majorHAnsi" w:hAnsiTheme="majorHAnsi" w:cstheme="majorHAnsi"/>
          <w:b/>
          <w:bCs/>
          <w:i/>
          <w:iCs/>
          <w:color w:val="000000"/>
          <w:sz w:val="24"/>
          <w:lang w:val="vi-VN"/>
        </w:rPr>
        <w:tab/>
      </w:r>
      <w:r w:rsidRPr="000925EE">
        <w:rPr>
          <w:rFonts w:asciiTheme="majorHAnsi" w:hAnsiTheme="majorHAnsi" w:cstheme="majorHAnsi"/>
          <w:b/>
          <w:bCs/>
          <w:i/>
          <w:iCs/>
          <w:color w:val="000000"/>
          <w:sz w:val="24"/>
          <w:u w:val="single"/>
          <w:lang w:val="vi-VN"/>
        </w:rPr>
        <w:t>WS</w:t>
      </w:r>
      <w:r w:rsidRPr="000925EE">
        <w:rPr>
          <w:rFonts w:asciiTheme="majorHAnsi" w:hAnsiTheme="majorHAnsi" w:cstheme="majorHAnsi"/>
          <w:b/>
          <w:bCs/>
          <w:i/>
          <w:iCs/>
          <w:color w:val="000000"/>
          <w:sz w:val="24"/>
          <w:u w:val="single"/>
          <w:lang w:val="vi-VN"/>
        </w:rPr>
        <w:tab/>
        <w:t>=   CI Sub-type (WS = Workstation)</w:t>
      </w:r>
    </w:p>
    <w:p w:rsidR="006A4EEA" w:rsidRPr="000925EE" w:rsidRDefault="006A4EEA" w:rsidP="000925EE">
      <w:pPr>
        <w:framePr w:w="9713" w:h="2330" w:hSpace="180" w:wrap="auto" w:vAnchor="text" w:hAnchor="page" w:x="1357" w:y="1"/>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right="-270"/>
        <w:rPr>
          <w:rFonts w:asciiTheme="majorHAnsi" w:hAnsiTheme="majorHAnsi" w:cstheme="majorHAnsi"/>
          <w:color w:val="000000"/>
          <w:sz w:val="24"/>
          <w:lang w:val="vi-VN"/>
        </w:rPr>
      </w:pPr>
      <w:r w:rsidRPr="000925EE">
        <w:rPr>
          <w:rFonts w:asciiTheme="majorHAnsi" w:hAnsiTheme="majorHAnsi" w:cstheme="majorHAnsi"/>
          <w:color w:val="000000"/>
          <w:sz w:val="24"/>
          <w:lang w:val="vi-VN"/>
        </w:rPr>
        <w:tab/>
        <w:t>3</w:t>
      </w:r>
      <w:r w:rsidRPr="000925EE">
        <w:rPr>
          <w:rFonts w:asciiTheme="majorHAnsi" w:hAnsiTheme="majorHAnsi" w:cstheme="majorHAnsi"/>
          <w:color w:val="000000"/>
          <w:sz w:val="24"/>
          <w:lang w:val="vi-VN"/>
        </w:rPr>
        <w:tab/>
        <w:t>=   CI Version Number</w:t>
      </w:r>
    </w:p>
    <w:p w:rsidR="006A4EEA" w:rsidRPr="000925EE" w:rsidRDefault="006A4EEA" w:rsidP="000925EE">
      <w:pPr>
        <w:framePr w:w="9713" w:h="2330" w:hSpace="180" w:wrap="auto" w:vAnchor="text" w:hAnchor="page" w:x="1357" w:y="1"/>
        <w:numPr>
          <w:ilvl w:val="12"/>
          <w:numId w:val="0"/>
        </w:numPr>
        <w:pBdr>
          <w:top w:val="single" w:sz="6" w:space="1" w:color="auto"/>
          <w:left w:val="single" w:sz="6" w:space="1" w:color="auto"/>
          <w:bottom w:val="single" w:sz="6" w:space="1" w:color="auto"/>
          <w:right w:val="single" w:sz="6" w:space="1" w:color="auto"/>
        </w:pBdr>
        <w:tabs>
          <w:tab w:val="left" w:pos="360"/>
          <w:tab w:val="left" w:pos="1440"/>
          <w:tab w:val="left" w:pos="2792"/>
          <w:tab w:val="left" w:pos="3322"/>
        </w:tabs>
        <w:spacing w:after="120"/>
        <w:ind w:right="-270"/>
        <w:rPr>
          <w:rFonts w:asciiTheme="majorHAnsi" w:hAnsiTheme="majorHAnsi" w:cstheme="majorHAnsi"/>
          <w:color w:val="000000"/>
          <w:sz w:val="24"/>
          <w:lang w:val="vi-VN"/>
        </w:rPr>
      </w:pPr>
      <w:r w:rsidRPr="000925EE">
        <w:rPr>
          <w:rFonts w:asciiTheme="majorHAnsi" w:hAnsiTheme="majorHAnsi" w:cstheme="majorHAnsi"/>
          <w:color w:val="000000"/>
          <w:sz w:val="24"/>
          <w:lang w:val="vi-VN"/>
        </w:rPr>
        <w:tab/>
        <w:t>1A</w:t>
      </w:r>
      <w:r w:rsidRPr="000925EE">
        <w:rPr>
          <w:rFonts w:asciiTheme="majorHAnsi" w:hAnsiTheme="majorHAnsi" w:cstheme="majorHAnsi"/>
          <w:color w:val="000000"/>
          <w:sz w:val="24"/>
          <w:lang w:val="vi-VN"/>
        </w:rPr>
        <w:tab/>
        <w:t>=   CI Revision Number (1 = 1</w:t>
      </w:r>
      <w:r w:rsidRPr="000925EE">
        <w:rPr>
          <w:rFonts w:asciiTheme="majorHAnsi" w:hAnsiTheme="majorHAnsi" w:cstheme="majorHAnsi"/>
          <w:color w:val="000000"/>
          <w:sz w:val="24"/>
          <w:vertAlign w:val="superscript"/>
          <w:lang w:val="vi-VN"/>
        </w:rPr>
        <w:t>st</w:t>
      </w:r>
      <w:r w:rsidRPr="000925EE">
        <w:rPr>
          <w:rFonts w:asciiTheme="majorHAnsi" w:hAnsiTheme="majorHAnsi" w:cstheme="majorHAnsi"/>
          <w:color w:val="000000"/>
          <w:sz w:val="24"/>
          <w:lang w:val="vi-VN"/>
        </w:rPr>
        <w:t xml:space="preserve"> Major Revision; A = 1</w:t>
      </w:r>
      <w:r w:rsidRPr="000925EE">
        <w:rPr>
          <w:rFonts w:asciiTheme="majorHAnsi" w:hAnsiTheme="majorHAnsi" w:cstheme="majorHAnsi"/>
          <w:color w:val="000000"/>
          <w:sz w:val="24"/>
          <w:vertAlign w:val="superscript"/>
          <w:lang w:val="vi-VN"/>
        </w:rPr>
        <w:t>st</w:t>
      </w:r>
      <w:r w:rsidRPr="000925EE">
        <w:rPr>
          <w:rFonts w:asciiTheme="majorHAnsi" w:hAnsiTheme="majorHAnsi" w:cstheme="majorHAnsi"/>
          <w:color w:val="000000"/>
          <w:sz w:val="24"/>
          <w:lang w:val="vi-VN"/>
        </w:rPr>
        <w:t xml:space="preserve"> Minor Revision)</w:t>
      </w:r>
    </w:p>
    <w:p w:rsidR="006A4EEA" w:rsidRPr="002279C1" w:rsidRDefault="006A4EEA" w:rsidP="002279C1">
      <w:pPr>
        <w:pStyle w:val="Title"/>
        <w:spacing w:after="120"/>
        <w:jc w:val="center"/>
        <w:rPr>
          <w:rFonts w:cstheme="majorHAnsi"/>
          <w:b/>
          <w:sz w:val="24"/>
          <w:szCs w:val="24"/>
          <w:lang w:val="vi-VN"/>
        </w:rPr>
      </w:pPr>
      <w:bookmarkStart w:id="801" w:name="_Toc336413931"/>
      <w:bookmarkStart w:id="802" w:name="_Toc336417199"/>
      <w:bookmarkStart w:id="803" w:name="_Toc100988052"/>
      <w:bookmarkStart w:id="804" w:name="_Toc127171814"/>
      <w:bookmarkStart w:id="805" w:name="_Toc376257046"/>
      <w:bookmarkStart w:id="806" w:name="_Toc376288987"/>
      <w:r w:rsidRPr="002279C1">
        <w:rPr>
          <w:rFonts w:cstheme="majorHAnsi"/>
          <w:b/>
          <w:sz w:val="24"/>
          <w:szCs w:val="24"/>
          <w:lang w:val="vi-VN"/>
        </w:rPr>
        <w:t>Figure 6-8.  Firmware Identification</w:t>
      </w:r>
      <w:bookmarkEnd w:id="801"/>
      <w:bookmarkEnd w:id="802"/>
      <w:bookmarkEnd w:id="803"/>
      <w:bookmarkEnd w:id="804"/>
      <w:bookmarkEnd w:id="805"/>
      <w:bookmarkEnd w:id="806"/>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807" w:name="_Toc336241465"/>
      <w:bookmarkStart w:id="808" w:name="_Toc417290809"/>
      <w:bookmarkStart w:id="809" w:name="_Toc419168511"/>
      <w:bookmarkStart w:id="810" w:name="_Toc419168606"/>
      <w:bookmarkStart w:id="811" w:name="_Toc420218233"/>
      <w:bookmarkStart w:id="812" w:name="_Toc420219879"/>
      <w:bookmarkStart w:id="813" w:name="_Toc420221097"/>
      <w:bookmarkStart w:id="814" w:name="_Toc420286748"/>
      <w:bookmarkStart w:id="815" w:name="_Toc376256993"/>
      <w:bookmarkStart w:id="816" w:name="_Toc376287064"/>
      <w:bookmarkStart w:id="817" w:name="_Toc376287424"/>
      <w:bookmarkStart w:id="818" w:name="_Toc376287543"/>
      <w:bookmarkStart w:id="819" w:name="_Toc376287762"/>
      <w:bookmarkStart w:id="820" w:name="_Toc376287993"/>
      <w:bookmarkStart w:id="821" w:name="_Toc376288666"/>
      <w:bookmarkStart w:id="822" w:name="_Toc376289073"/>
      <w:r w:rsidRPr="00D96ED4">
        <w:rPr>
          <w:rFonts w:cstheme="majorHAnsi"/>
          <w:b/>
          <w:color w:val="1F3864" w:themeColor="accent5" w:themeShade="80"/>
          <w:sz w:val="28"/>
          <w:szCs w:val="28"/>
        </w:rPr>
        <w:t>CHANGE REQUEST FORM IDENTIFICATION</w:t>
      </w:r>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rsidR="006A4EEA" w:rsidRPr="00981633" w:rsidRDefault="006A4EEA" w:rsidP="00981633">
      <w:pPr>
        <w:ind w:left="360"/>
        <w:rPr>
          <w:rFonts w:asciiTheme="majorHAnsi" w:hAnsiTheme="majorHAnsi" w:cstheme="majorHAnsi"/>
          <w:b/>
          <w:i/>
          <w:color w:val="1F3864" w:themeColor="accent5" w:themeShade="80"/>
          <w:sz w:val="24"/>
          <w:lang w:val="vi-VN"/>
        </w:rPr>
      </w:pPr>
      <w:r w:rsidRPr="00981633">
        <w:rPr>
          <w:rFonts w:asciiTheme="majorHAnsi" w:hAnsiTheme="majorHAnsi" w:cstheme="majorHAnsi"/>
          <w:b/>
          <w:i/>
          <w:color w:val="1F3864" w:themeColor="accent5" w:themeShade="80"/>
          <w:sz w:val="24"/>
          <w:lang w:val="vi-VN"/>
        </w:rPr>
        <w:t>Guidance</w:t>
      </w:r>
    </w:p>
    <w:p w:rsidR="006A4EEA" w:rsidRPr="000925EE" w:rsidRDefault="006A4EEA" w:rsidP="00803A4B">
      <w:pPr>
        <w:numPr>
          <w:ilvl w:val="12"/>
          <w:numId w:val="0"/>
        </w:numPr>
        <w:tabs>
          <w:tab w:val="left" w:pos="8550"/>
        </w:tabs>
        <w:spacing w:after="120"/>
        <w:ind w:left="450" w:right="-630"/>
        <w:rPr>
          <w:rFonts w:asciiTheme="majorHAnsi" w:hAnsiTheme="majorHAnsi" w:cstheme="majorHAnsi"/>
          <w:color w:val="1F3864" w:themeColor="accent5" w:themeShade="80"/>
          <w:sz w:val="24"/>
          <w:lang w:val="vi-VN"/>
        </w:rPr>
      </w:pPr>
      <w:r w:rsidRPr="000925EE">
        <w:rPr>
          <w:rFonts w:asciiTheme="majorHAnsi" w:hAnsiTheme="majorHAnsi" w:cstheme="majorHAnsi"/>
          <w:i/>
          <w:color w:val="1F3864" w:themeColor="accent5" w:themeShade="80"/>
          <w:sz w:val="24"/>
          <w:lang w:val="vi-VN"/>
        </w:rPr>
        <w:t>Create a subsection for each form used to record a request for a change or report a problem.  The author may include the project-specific change request identification as shown in Figure 6-9.  The term “SCR” has been typically defined as a Software Change Request, but may be defined by the project as appropriate, e.g., System/Software Change Request.</w:t>
      </w:r>
    </w:p>
    <w:p w:rsidR="006A4EEA" w:rsidRPr="000925EE" w:rsidRDefault="006A4EEA" w:rsidP="00803A4B">
      <w:pPr>
        <w:numPr>
          <w:ilvl w:val="12"/>
          <w:numId w:val="0"/>
        </w:numPr>
        <w:spacing w:after="120"/>
        <w:ind w:left="360" w:right="-540"/>
        <w:rPr>
          <w:rFonts w:asciiTheme="majorHAnsi" w:hAnsiTheme="majorHAnsi" w:cstheme="majorHAnsi"/>
          <w:sz w:val="24"/>
          <w:lang w:val="vi-VN"/>
        </w:rPr>
      </w:pPr>
      <w:r w:rsidRPr="000925EE">
        <w:rPr>
          <w:rFonts w:asciiTheme="majorHAnsi" w:hAnsiTheme="majorHAnsi" w:cstheme="majorHAnsi"/>
          <w:sz w:val="24"/>
          <w:lang w:val="vi-VN"/>
        </w:rPr>
        <w:t xml:space="preserve">Each change request form received by CM is assigned a unique identifier.  The change request number is identified by </w:t>
      </w:r>
      <w:r w:rsidRPr="000925EE">
        <w:rPr>
          <w:rFonts w:asciiTheme="majorHAnsi" w:hAnsiTheme="majorHAnsi" w:cstheme="majorHAnsi"/>
          <w:b/>
          <w:bCs/>
          <w:i/>
          <w:iCs/>
          <w:sz w:val="24"/>
          <w:lang w:val="vi-VN"/>
        </w:rPr>
        <w:t>identify the specific elements of the unique identifier.</w:t>
      </w:r>
      <w:r w:rsidRPr="000925EE">
        <w:rPr>
          <w:rFonts w:asciiTheme="majorHAnsi" w:hAnsiTheme="majorHAnsi" w:cstheme="majorHAnsi"/>
          <w:sz w:val="24"/>
          <w:lang w:val="vi-VN"/>
        </w:rPr>
        <w:t xml:space="preserve">  Figure 6-9 summarizes the identification system used for change request.  </w:t>
      </w:r>
    </w:p>
    <w:p w:rsidR="006A4EEA" w:rsidRPr="000925EE" w:rsidRDefault="006A4EEA" w:rsidP="00687A29">
      <w:pPr>
        <w:framePr w:w="9713" w:h="1876" w:hSpace="180" w:wrap="auto" w:vAnchor="text" w:hAnchor="page" w:x="1357" w:y="4"/>
        <w:numPr>
          <w:ilvl w:val="12"/>
          <w:numId w:val="0"/>
        </w:numPr>
        <w:pBdr>
          <w:top w:val="single" w:sz="6" w:space="1" w:color="auto"/>
          <w:left w:val="single" w:sz="6" w:space="1" w:color="auto"/>
          <w:bottom w:val="single" w:sz="6" w:space="1" w:color="auto"/>
          <w:right w:val="single" w:sz="6" w:space="1" w:color="auto"/>
        </w:pBdr>
        <w:spacing w:after="120"/>
        <w:rPr>
          <w:rFonts w:asciiTheme="majorHAnsi" w:hAnsiTheme="majorHAnsi" w:cstheme="majorHAnsi"/>
          <w:sz w:val="24"/>
          <w:lang w:val="vi-VN"/>
        </w:rPr>
      </w:pPr>
      <w:r w:rsidRPr="000925EE">
        <w:rPr>
          <w:rFonts w:asciiTheme="majorHAnsi" w:hAnsiTheme="majorHAnsi" w:cstheme="majorHAnsi"/>
          <w:sz w:val="24"/>
          <w:lang w:val="vi-VN"/>
        </w:rPr>
        <w:t>Example:  SCR-NNN</w:t>
      </w:r>
    </w:p>
    <w:p w:rsidR="006A4EEA" w:rsidRPr="000925EE" w:rsidRDefault="006A4EEA" w:rsidP="00687A29">
      <w:pPr>
        <w:framePr w:w="9713" w:h="1876" w:hSpace="180" w:wrap="auto" w:vAnchor="text" w:hAnchor="page" w:x="1357" w:y="4"/>
        <w:numPr>
          <w:ilvl w:val="12"/>
          <w:numId w:val="0"/>
        </w:numPr>
        <w:pBdr>
          <w:top w:val="single" w:sz="6" w:space="1" w:color="auto"/>
          <w:left w:val="single" w:sz="6" w:space="1" w:color="auto"/>
          <w:bottom w:val="single" w:sz="6" w:space="1" w:color="auto"/>
          <w:right w:val="single" w:sz="6" w:space="1" w:color="auto"/>
        </w:pBdr>
        <w:spacing w:after="120"/>
        <w:rPr>
          <w:rFonts w:asciiTheme="majorHAnsi" w:hAnsiTheme="majorHAnsi" w:cstheme="majorHAnsi"/>
          <w:sz w:val="24"/>
          <w:lang w:val="vi-VN"/>
        </w:rPr>
      </w:pPr>
      <w:r w:rsidRPr="000925EE">
        <w:rPr>
          <w:rFonts w:asciiTheme="majorHAnsi" w:hAnsiTheme="majorHAnsi" w:cstheme="majorHAnsi"/>
          <w:sz w:val="24"/>
          <w:lang w:val="vi-VN"/>
        </w:rPr>
        <w:t>Where:</w:t>
      </w:r>
    </w:p>
    <w:p w:rsidR="006A4EEA" w:rsidRPr="000925EE" w:rsidRDefault="006A4EEA" w:rsidP="00687A29">
      <w:pPr>
        <w:framePr w:w="9713" w:h="1876" w:hSpace="180" w:wrap="auto" w:vAnchor="text" w:hAnchor="page" w:x="1357" w:y="4"/>
        <w:numPr>
          <w:ilvl w:val="12"/>
          <w:numId w:val="0"/>
        </w:numPr>
        <w:pBdr>
          <w:top w:val="single" w:sz="6" w:space="1" w:color="auto"/>
          <w:left w:val="single" w:sz="6" w:space="1" w:color="auto"/>
          <w:bottom w:val="single" w:sz="6" w:space="1" w:color="auto"/>
          <w:right w:val="single" w:sz="6" w:space="1" w:color="auto"/>
        </w:pBdr>
        <w:tabs>
          <w:tab w:val="left" w:pos="360"/>
          <w:tab w:val="left" w:pos="1080"/>
          <w:tab w:val="left" w:pos="1440"/>
        </w:tabs>
        <w:spacing w:after="120"/>
        <w:rPr>
          <w:rFonts w:asciiTheme="majorHAnsi" w:hAnsiTheme="majorHAnsi" w:cstheme="majorHAnsi"/>
          <w:sz w:val="24"/>
          <w:lang w:val="vi-VN"/>
        </w:rPr>
      </w:pPr>
      <w:r w:rsidRPr="000925EE">
        <w:rPr>
          <w:rFonts w:asciiTheme="majorHAnsi" w:hAnsiTheme="majorHAnsi" w:cstheme="majorHAnsi"/>
          <w:sz w:val="24"/>
          <w:lang w:val="vi-VN"/>
        </w:rPr>
        <w:tab/>
        <w:t>SCR</w:t>
      </w:r>
      <w:r w:rsidRPr="000925EE">
        <w:rPr>
          <w:rFonts w:asciiTheme="majorHAnsi" w:hAnsiTheme="majorHAnsi" w:cstheme="majorHAnsi"/>
          <w:sz w:val="24"/>
          <w:lang w:val="vi-VN"/>
        </w:rPr>
        <w:tab/>
        <w:t>=</w:t>
      </w:r>
      <w:r w:rsidRPr="000925EE">
        <w:rPr>
          <w:rFonts w:asciiTheme="majorHAnsi" w:hAnsiTheme="majorHAnsi" w:cstheme="majorHAnsi"/>
          <w:sz w:val="24"/>
          <w:lang w:val="vi-VN"/>
        </w:rPr>
        <w:tab/>
        <w:t>Change Request Identifier (e.g., SCR = System Change Request, ECP = Engineering Change</w:t>
      </w:r>
    </w:p>
    <w:p w:rsidR="006A4EEA" w:rsidRPr="000925EE" w:rsidRDefault="006A4EEA" w:rsidP="00687A29">
      <w:pPr>
        <w:framePr w:w="9713" w:h="1876" w:hSpace="180" w:wrap="auto" w:vAnchor="text" w:hAnchor="page" w:x="1357" w:y="4"/>
        <w:numPr>
          <w:ilvl w:val="12"/>
          <w:numId w:val="0"/>
        </w:numPr>
        <w:pBdr>
          <w:top w:val="single" w:sz="6" w:space="1" w:color="auto"/>
          <w:left w:val="single" w:sz="6" w:space="1" w:color="auto"/>
          <w:bottom w:val="single" w:sz="6" w:space="1" w:color="auto"/>
          <w:right w:val="single" w:sz="6" w:space="1" w:color="auto"/>
        </w:pBdr>
        <w:tabs>
          <w:tab w:val="left" w:pos="360"/>
          <w:tab w:val="left" w:pos="1440"/>
        </w:tabs>
        <w:spacing w:after="120"/>
        <w:ind w:firstLine="720"/>
        <w:rPr>
          <w:rFonts w:asciiTheme="majorHAnsi" w:hAnsiTheme="majorHAnsi" w:cstheme="majorHAnsi"/>
          <w:sz w:val="24"/>
          <w:lang w:val="vi-VN"/>
        </w:rPr>
      </w:pPr>
      <w:r w:rsidRPr="000925EE">
        <w:rPr>
          <w:rFonts w:asciiTheme="majorHAnsi" w:hAnsiTheme="majorHAnsi" w:cstheme="majorHAnsi"/>
          <w:sz w:val="24"/>
          <w:lang w:val="vi-VN"/>
        </w:rPr>
        <w:tab/>
        <w:t>Proposal, TR = Trouble Report)</w:t>
      </w:r>
    </w:p>
    <w:p w:rsidR="006A4EEA" w:rsidRPr="000925EE" w:rsidRDefault="006A4EEA" w:rsidP="00687A29">
      <w:pPr>
        <w:framePr w:w="9713" w:h="1876" w:hSpace="180" w:wrap="auto" w:vAnchor="text" w:hAnchor="page" w:x="1357" w:y="4"/>
        <w:numPr>
          <w:ilvl w:val="12"/>
          <w:numId w:val="0"/>
        </w:numPr>
        <w:pBdr>
          <w:top w:val="single" w:sz="6" w:space="1" w:color="auto"/>
          <w:left w:val="single" w:sz="6" w:space="1" w:color="auto"/>
          <w:bottom w:val="single" w:sz="6" w:space="1" w:color="auto"/>
          <w:right w:val="single" w:sz="6" w:space="1" w:color="auto"/>
        </w:pBdr>
        <w:tabs>
          <w:tab w:val="left" w:pos="360"/>
          <w:tab w:val="left" w:pos="1080"/>
          <w:tab w:val="left" w:pos="1440"/>
        </w:tabs>
        <w:spacing w:after="120"/>
        <w:rPr>
          <w:rFonts w:asciiTheme="majorHAnsi" w:hAnsiTheme="majorHAnsi" w:cstheme="majorHAnsi"/>
          <w:sz w:val="24"/>
          <w:lang w:val="vi-VN"/>
        </w:rPr>
      </w:pPr>
      <w:r w:rsidRPr="000925EE">
        <w:rPr>
          <w:rFonts w:asciiTheme="majorHAnsi" w:hAnsiTheme="majorHAnsi" w:cstheme="majorHAnsi"/>
          <w:sz w:val="24"/>
          <w:lang w:val="vi-VN"/>
        </w:rPr>
        <w:tab/>
        <w:t>NNN</w:t>
      </w:r>
      <w:r w:rsidRPr="000925EE">
        <w:rPr>
          <w:rFonts w:asciiTheme="majorHAnsi" w:hAnsiTheme="majorHAnsi" w:cstheme="majorHAnsi"/>
          <w:sz w:val="24"/>
          <w:lang w:val="vi-VN"/>
        </w:rPr>
        <w:tab/>
        <w:t>=</w:t>
      </w:r>
      <w:r w:rsidRPr="000925EE">
        <w:rPr>
          <w:rFonts w:asciiTheme="majorHAnsi" w:hAnsiTheme="majorHAnsi" w:cstheme="majorHAnsi"/>
          <w:sz w:val="24"/>
          <w:lang w:val="vi-VN"/>
        </w:rPr>
        <w:tab/>
        <w:t xml:space="preserve">Change Tracking Number </w:t>
      </w:r>
    </w:p>
    <w:p w:rsidR="006A4EEA" w:rsidRPr="002279C1" w:rsidRDefault="006A4EEA" w:rsidP="002279C1">
      <w:pPr>
        <w:pStyle w:val="Title"/>
        <w:spacing w:after="120"/>
        <w:jc w:val="center"/>
        <w:rPr>
          <w:rFonts w:cstheme="majorHAnsi"/>
          <w:b/>
          <w:sz w:val="24"/>
          <w:szCs w:val="24"/>
          <w:lang w:val="vi-VN"/>
        </w:rPr>
      </w:pPr>
      <w:bookmarkStart w:id="823" w:name="_Toc336413932"/>
      <w:bookmarkStart w:id="824" w:name="_Toc336417200"/>
      <w:bookmarkStart w:id="825" w:name="_Toc100988053"/>
      <w:bookmarkStart w:id="826" w:name="_Toc127171815"/>
      <w:bookmarkStart w:id="827" w:name="_Toc376257047"/>
      <w:bookmarkStart w:id="828" w:name="_Toc376288988"/>
      <w:r w:rsidRPr="002279C1">
        <w:rPr>
          <w:rFonts w:cstheme="majorHAnsi"/>
          <w:b/>
          <w:sz w:val="24"/>
          <w:szCs w:val="24"/>
          <w:lang w:val="vi-VN"/>
        </w:rPr>
        <w:t>Figure 6-9.  Change Request Identification</w:t>
      </w:r>
      <w:bookmarkEnd w:id="823"/>
      <w:bookmarkEnd w:id="824"/>
      <w:bookmarkEnd w:id="825"/>
      <w:bookmarkEnd w:id="826"/>
      <w:bookmarkEnd w:id="827"/>
      <w:bookmarkEnd w:id="828"/>
    </w:p>
    <w:p w:rsidR="006A4EEA" w:rsidRDefault="00754FE1"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829" w:name="_Toc336241467"/>
      <w:bookmarkStart w:id="830" w:name="_Toc417290811"/>
      <w:bookmarkStart w:id="831" w:name="_Toc419168513"/>
      <w:bookmarkStart w:id="832" w:name="_Toc419168608"/>
      <w:bookmarkStart w:id="833" w:name="_Toc420218235"/>
      <w:bookmarkStart w:id="834" w:name="_Toc420219881"/>
      <w:bookmarkStart w:id="835" w:name="_Toc420221099"/>
      <w:bookmarkStart w:id="836" w:name="_Toc420286750"/>
      <w:bookmarkStart w:id="837" w:name="_Toc376256994"/>
      <w:bookmarkStart w:id="838" w:name="_Toc376287065"/>
      <w:bookmarkStart w:id="839" w:name="_Toc376287425"/>
      <w:bookmarkStart w:id="840" w:name="_Toc376287544"/>
      <w:bookmarkStart w:id="841" w:name="_Toc376287763"/>
      <w:bookmarkStart w:id="842" w:name="_Toc376287994"/>
      <w:bookmarkStart w:id="843" w:name="_Toc376288667"/>
      <w:bookmarkStart w:id="844" w:name="_Toc376289074"/>
      <w:r w:rsidRPr="00D96ED4">
        <w:rPr>
          <w:rFonts w:cstheme="majorHAnsi"/>
          <w:i w:val="0"/>
          <w:color w:val="1F3864" w:themeColor="accent5" w:themeShade="80"/>
          <w:sz w:val="32"/>
          <w:szCs w:val="32"/>
        </w:rPr>
        <w:t>DEVELOPMENTAL CONFIGURATION – CORRECTIVE ACTION PROCESS</w:t>
      </w:r>
      <w:bookmarkEnd w:id="837"/>
      <w:bookmarkEnd w:id="838"/>
      <w:bookmarkEnd w:id="839"/>
      <w:bookmarkEnd w:id="840"/>
      <w:bookmarkEnd w:id="841"/>
      <w:bookmarkEnd w:id="842"/>
      <w:bookmarkEnd w:id="843"/>
      <w:bookmarkEnd w:id="844"/>
      <w:r w:rsidRPr="00D96ED4">
        <w:rPr>
          <w:rFonts w:cstheme="majorHAnsi"/>
          <w:i w:val="0"/>
          <w:color w:val="1F3864" w:themeColor="accent5" w:themeShade="80"/>
          <w:sz w:val="32"/>
          <w:szCs w:val="32"/>
        </w:rPr>
        <w:t xml:space="preserve"> </w:t>
      </w:r>
      <w:bookmarkEnd w:id="829"/>
      <w:bookmarkEnd w:id="830"/>
      <w:bookmarkEnd w:id="831"/>
      <w:bookmarkEnd w:id="832"/>
      <w:bookmarkEnd w:id="833"/>
      <w:bookmarkEnd w:id="834"/>
      <w:bookmarkEnd w:id="835"/>
      <w:bookmarkEnd w:id="836"/>
    </w:p>
    <w:p w:rsidR="00803A4B" w:rsidRPr="00803A4B" w:rsidRDefault="00803A4B" w:rsidP="00803A4B"/>
    <w:p w:rsidR="006A4EEA" w:rsidRPr="000925EE" w:rsidRDefault="006A4EEA" w:rsidP="000925EE">
      <w:pPr>
        <w:pStyle w:val="BodyText"/>
        <w:numPr>
          <w:ilvl w:val="12"/>
          <w:numId w:val="0"/>
        </w:numPr>
        <w:ind w:left="360" w:right="-720"/>
        <w:rPr>
          <w:rFonts w:asciiTheme="majorHAnsi" w:hAnsiTheme="majorHAnsi" w:cstheme="majorHAnsi"/>
          <w:b/>
          <w:bCs/>
          <w:i/>
          <w:iCs/>
          <w:color w:val="1F3864" w:themeColor="accent5" w:themeShade="80"/>
          <w:sz w:val="24"/>
          <w:lang w:val="vi-VN"/>
        </w:rPr>
      </w:pPr>
      <w:r w:rsidRPr="000925EE">
        <w:rPr>
          <w:rFonts w:asciiTheme="majorHAnsi" w:hAnsiTheme="majorHAnsi" w:cstheme="majorHAnsi"/>
          <w:b/>
          <w:bCs/>
          <w:i/>
          <w:iCs/>
          <w:color w:val="1F3864" w:themeColor="accent5" w:themeShade="80"/>
          <w:sz w:val="24"/>
          <w:lang w:val="vi-VN"/>
        </w:rPr>
        <w:lastRenderedPageBreak/>
        <w:t>Guidance</w:t>
      </w:r>
    </w:p>
    <w:p w:rsidR="006A4EEA" w:rsidRPr="000925EE" w:rsidRDefault="006A4EEA" w:rsidP="000925EE">
      <w:pPr>
        <w:pStyle w:val="BodyText"/>
        <w:numPr>
          <w:ilvl w:val="12"/>
          <w:numId w:val="0"/>
        </w:numPr>
        <w:ind w:left="360" w:right="-720"/>
        <w:rPr>
          <w:rFonts w:asciiTheme="majorHAnsi" w:hAnsiTheme="majorHAnsi" w:cstheme="majorHAnsi"/>
          <w:i/>
          <w:iCs/>
          <w:color w:val="1F3864" w:themeColor="accent5" w:themeShade="80"/>
          <w:sz w:val="24"/>
          <w:lang w:val="vi-VN"/>
        </w:rPr>
      </w:pPr>
      <w:r w:rsidRPr="000925EE">
        <w:rPr>
          <w:rFonts w:asciiTheme="majorHAnsi" w:hAnsiTheme="majorHAnsi" w:cstheme="majorHAnsi"/>
          <w:i/>
          <w:iCs/>
          <w:color w:val="1F3864" w:themeColor="accent5" w:themeShade="80"/>
          <w:sz w:val="24"/>
          <w:lang w:val="vi-VN"/>
        </w:rPr>
        <w:t>System and Software Engineering Groups often are responsible for development item control until they are deemed sufficiently fabricated (hardware) or coded (software) or drafted (documentation) to establish an initial development baseline and be taken under CM control by the CM Group. The CM Group supports the System and Software Engineering Group’s CM control by overseeing development configuration access and internal controls, which, though informal, must still be followed to prevent uncontrolled duplication of development items.  If the CM group is responsible for Developmental Item control (would also need to modify Section 3.1.1.2), modify the statement below.</w:t>
      </w:r>
    </w:p>
    <w:p w:rsidR="006A4EEA" w:rsidRPr="000925EE" w:rsidRDefault="006A4EEA" w:rsidP="000925EE">
      <w:pPr>
        <w:numPr>
          <w:ilvl w:val="12"/>
          <w:numId w:val="0"/>
        </w:numPr>
        <w:spacing w:after="120"/>
        <w:ind w:left="270" w:right="-720"/>
        <w:rPr>
          <w:rFonts w:asciiTheme="majorHAnsi" w:hAnsiTheme="majorHAnsi" w:cstheme="majorHAnsi"/>
          <w:sz w:val="24"/>
          <w:lang w:val="vi-VN"/>
        </w:rPr>
      </w:pPr>
      <w:r w:rsidRPr="000925EE">
        <w:rPr>
          <w:rFonts w:asciiTheme="majorHAnsi" w:hAnsiTheme="majorHAnsi" w:cstheme="majorHAnsi"/>
          <w:sz w:val="24"/>
          <w:lang w:val="vi-VN"/>
        </w:rPr>
        <w:t xml:space="preserve">Anomalies or discrepancies against the Developmental Configuration are resolved through a corrective action process.  The corrective action process is a closed-loop process, ensuring that all detected problems are promptly reported and entered into the process, action is initiated on them, resolution is achieved, status is tracked and reported, and records of the problems are maintained for the life of the product.  </w:t>
      </w:r>
    </w:p>
    <w:p w:rsidR="006A4EEA" w:rsidRPr="000925EE" w:rsidRDefault="006A4EEA" w:rsidP="000925EE">
      <w:pPr>
        <w:numPr>
          <w:ilvl w:val="12"/>
          <w:numId w:val="0"/>
        </w:numPr>
        <w:spacing w:after="120"/>
        <w:ind w:left="270" w:right="-720"/>
        <w:rPr>
          <w:rFonts w:asciiTheme="majorHAnsi" w:hAnsiTheme="majorHAnsi" w:cstheme="majorHAnsi"/>
          <w:sz w:val="24"/>
          <w:lang w:val="vi-VN"/>
        </w:rPr>
      </w:pPr>
      <w:r w:rsidRPr="000925EE">
        <w:rPr>
          <w:rFonts w:asciiTheme="majorHAnsi" w:hAnsiTheme="majorHAnsi" w:cstheme="majorHAnsi"/>
          <w:sz w:val="24"/>
          <w:lang w:val="vi-VN"/>
        </w:rPr>
        <w:t xml:space="preserve">The corrective action process is the development team's internal control over configuration items that are evolving from requirements and being developed through design, code and unit test (for software), development and fabrication (for systems and hardware), integration test, and system test.  </w:t>
      </w:r>
    </w:p>
    <w:p w:rsidR="006A4EEA" w:rsidRPr="000925EE" w:rsidRDefault="006A4EEA" w:rsidP="000925EE">
      <w:pPr>
        <w:numPr>
          <w:ilvl w:val="12"/>
          <w:numId w:val="0"/>
        </w:numPr>
        <w:spacing w:after="120"/>
        <w:ind w:left="270" w:right="-720"/>
        <w:rPr>
          <w:rFonts w:asciiTheme="majorHAnsi" w:hAnsiTheme="majorHAnsi" w:cstheme="majorHAnsi"/>
          <w:sz w:val="24"/>
          <w:lang w:val="vi-VN"/>
        </w:rPr>
      </w:pPr>
      <w:r w:rsidRPr="000925EE">
        <w:rPr>
          <w:rFonts w:asciiTheme="majorHAnsi" w:hAnsiTheme="majorHAnsi" w:cstheme="majorHAnsi"/>
          <w:sz w:val="24"/>
          <w:lang w:val="vi-VN"/>
        </w:rPr>
        <w:t>The CM Group assists the Systems and Software Engineering Groups to maintain developmental configuration control and therefore provides the status of implementing change proposals and closing out change request forms.  The paragraphs below describe the steps of processing a change request form:</w:t>
      </w:r>
    </w:p>
    <w:p w:rsidR="006A4EEA" w:rsidRPr="000925EE" w:rsidRDefault="006A4EEA" w:rsidP="000925EE">
      <w:pPr>
        <w:numPr>
          <w:ilvl w:val="12"/>
          <w:numId w:val="0"/>
        </w:numPr>
        <w:tabs>
          <w:tab w:val="left" w:pos="8820"/>
        </w:tabs>
        <w:spacing w:after="120"/>
        <w:ind w:left="270" w:right="-630"/>
        <w:rPr>
          <w:rFonts w:asciiTheme="majorHAnsi" w:hAnsiTheme="majorHAnsi" w:cstheme="majorHAnsi"/>
          <w:b/>
          <w:bCs/>
          <w:i/>
          <w:color w:val="1F3864" w:themeColor="accent5" w:themeShade="80"/>
          <w:sz w:val="24"/>
          <w:lang w:val="vi-VN"/>
        </w:rPr>
      </w:pPr>
      <w:r w:rsidRPr="000925EE">
        <w:rPr>
          <w:rFonts w:asciiTheme="majorHAnsi" w:hAnsiTheme="majorHAnsi" w:cstheme="majorHAnsi"/>
          <w:b/>
          <w:bCs/>
          <w:i/>
          <w:color w:val="1F3864" w:themeColor="accent5" w:themeShade="80"/>
          <w:sz w:val="24"/>
          <w:lang w:val="vi-VN"/>
        </w:rPr>
        <w:t>Guidance</w:t>
      </w:r>
    </w:p>
    <w:p w:rsidR="006A4EEA" w:rsidRPr="000925EE" w:rsidRDefault="006A4EEA" w:rsidP="000925EE">
      <w:pPr>
        <w:numPr>
          <w:ilvl w:val="12"/>
          <w:numId w:val="0"/>
        </w:numPr>
        <w:tabs>
          <w:tab w:val="left" w:pos="8820"/>
        </w:tabs>
        <w:spacing w:after="120"/>
        <w:ind w:left="270" w:right="-630"/>
        <w:rPr>
          <w:rFonts w:asciiTheme="majorHAnsi" w:hAnsiTheme="majorHAnsi" w:cstheme="majorHAnsi"/>
          <w:i/>
          <w:color w:val="1F3864" w:themeColor="accent5" w:themeShade="80"/>
          <w:sz w:val="24"/>
          <w:lang w:val="vi-VN"/>
        </w:rPr>
      </w:pPr>
      <w:r w:rsidRPr="000925EE">
        <w:rPr>
          <w:rFonts w:asciiTheme="majorHAnsi" w:hAnsiTheme="majorHAnsi" w:cstheme="majorHAnsi"/>
          <w:i/>
          <w:color w:val="1F3864" w:themeColor="accent5" w:themeShade="80"/>
          <w:sz w:val="24"/>
          <w:lang w:val="vi-VN"/>
        </w:rPr>
        <w:t xml:space="preserve">The paragraphs below are provided to give the author an example of a corrective action process.  Modify the paragraphs below (a through d) to reflect the process used for controlling changes to Developmental Configuration for the project being described.  It may also be beneficial to add a figure illustrating this process. </w:t>
      </w:r>
    </w:p>
    <w:p w:rsidR="006A4EEA" w:rsidRPr="000925EE" w:rsidRDefault="006A4EEA" w:rsidP="00556D78">
      <w:pPr>
        <w:pStyle w:val="Bullet"/>
        <w:numPr>
          <w:ilvl w:val="0"/>
          <w:numId w:val="55"/>
        </w:numPr>
        <w:tabs>
          <w:tab w:val="clear" w:pos="720"/>
        </w:tabs>
        <w:spacing w:before="0" w:after="120"/>
        <w:ind w:left="450" w:right="-720"/>
        <w:rPr>
          <w:rFonts w:asciiTheme="majorHAnsi" w:hAnsiTheme="majorHAnsi" w:cstheme="majorHAnsi"/>
          <w:sz w:val="24"/>
          <w:lang w:val="vi-VN"/>
        </w:rPr>
      </w:pPr>
      <w:r w:rsidRPr="000925EE">
        <w:rPr>
          <w:rFonts w:asciiTheme="majorHAnsi" w:hAnsiTheme="majorHAnsi" w:cstheme="majorHAnsi"/>
          <w:sz w:val="24"/>
          <w:lang w:val="vi-VN"/>
        </w:rPr>
        <w:t>The initiator reports a problem using a change request form and submits it to the CM Group.</w:t>
      </w:r>
    </w:p>
    <w:p w:rsidR="006A4EEA" w:rsidRPr="000925EE" w:rsidRDefault="006A4EEA" w:rsidP="00556D78">
      <w:pPr>
        <w:pStyle w:val="Bullet"/>
        <w:numPr>
          <w:ilvl w:val="0"/>
          <w:numId w:val="55"/>
        </w:numPr>
        <w:tabs>
          <w:tab w:val="clear" w:pos="720"/>
        </w:tabs>
        <w:spacing w:before="0" w:after="120"/>
        <w:ind w:left="450" w:right="-720"/>
        <w:rPr>
          <w:rFonts w:asciiTheme="majorHAnsi" w:hAnsiTheme="majorHAnsi" w:cstheme="majorHAnsi"/>
          <w:sz w:val="24"/>
          <w:lang w:val="vi-VN"/>
        </w:rPr>
      </w:pPr>
      <w:r w:rsidRPr="000925EE">
        <w:rPr>
          <w:rFonts w:asciiTheme="majorHAnsi" w:hAnsiTheme="majorHAnsi" w:cstheme="majorHAnsi"/>
          <w:sz w:val="24"/>
          <w:lang w:val="vi-VN"/>
        </w:rPr>
        <w:t xml:space="preserve">CM assigns a </w:t>
      </w:r>
      <w:r w:rsidRPr="000925EE">
        <w:rPr>
          <w:rFonts w:asciiTheme="majorHAnsi" w:hAnsiTheme="majorHAnsi" w:cstheme="majorHAnsi"/>
          <w:b/>
          <w:bCs/>
          <w:i/>
          <w:iCs/>
          <w:sz w:val="24"/>
          <w:lang w:val="vi-VN"/>
        </w:rPr>
        <w:t>change request form</w:t>
      </w:r>
      <w:r w:rsidRPr="000925EE">
        <w:rPr>
          <w:rFonts w:asciiTheme="majorHAnsi" w:hAnsiTheme="majorHAnsi" w:cstheme="majorHAnsi"/>
          <w:sz w:val="24"/>
          <w:lang w:val="vi-VN"/>
        </w:rPr>
        <w:t xml:space="preserve"> tracking number, updates </w:t>
      </w:r>
      <w:r w:rsidRPr="000925EE">
        <w:rPr>
          <w:rFonts w:asciiTheme="majorHAnsi" w:hAnsiTheme="majorHAnsi" w:cstheme="majorHAnsi"/>
          <w:b/>
          <w:bCs/>
          <w:i/>
          <w:iCs/>
          <w:sz w:val="24"/>
          <w:lang w:val="vi-VN"/>
        </w:rPr>
        <w:t>the change request form</w:t>
      </w:r>
      <w:r w:rsidRPr="000925EE">
        <w:rPr>
          <w:rFonts w:asciiTheme="majorHAnsi" w:hAnsiTheme="majorHAnsi" w:cstheme="majorHAnsi"/>
          <w:sz w:val="24"/>
          <w:lang w:val="vi-VN"/>
        </w:rPr>
        <w:t xml:space="preserve"> tracking database, and provides a copy to the Systems and Software Engineering Groups for problem analysis and proposed solution.  The library maintains a master copy of the change request form.</w:t>
      </w:r>
    </w:p>
    <w:p w:rsidR="006A4EEA" w:rsidRPr="000925EE" w:rsidRDefault="006A4EEA" w:rsidP="00556D78">
      <w:pPr>
        <w:pStyle w:val="Bullet"/>
        <w:numPr>
          <w:ilvl w:val="0"/>
          <w:numId w:val="55"/>
        </w:numPr>
        <w:tabs>
          <w:tab w:val="clear" w:pos="720"/>
        </w:tabs>
        <w:spacing w:before="0" w:after="120"/>
        <w:ind w:left="450" w:right="-720"/>
        <w:rPr>
          <w:rFonts w:asciiTheme="majorHAnsi" w:hAnsiTheme="majorHAnsi" w:cstheme="majorHAnsi"/>
          <w:sz w:val="24"/>
          <w:lang w:val="vi-VN"/>
        </w:rPr>
      </w:pPr>
      <w:r w:rsidRPr="000925EE">
        <w:rPr>
          <w:rFonts w:asciiTheme="majorHAnsi" w:hAnsiTheme="majorHAnsi" w:cstheme="majorHAnsi"/>
          <w:sz w:val="24"/>
          <w:lang w:val="vi-VN"/>
        </w:rPr>
        <w:t>The approval authority (</w:t>
      </w:r>
      <w:r w:rsidRPr="000925EE">
        <w:rPr>
          <w:rFonts w:asciiTheme="majorHAnsi" w:hAnsiTheme="majorHAnsi" w:cstheme="majorHAnsi"/>
          <w:b/>
          <w:bCs/>
          <w:i/>
          <w:iCs/>
          <w:sz w:val="24"/>
          <w:lang w:val="vi-VN"/>
        </w:rPr>
        <w:t>cite the approval authority, usually the CCB)</w:t>
      </w:r>
      <w:r w:rsidRPr="000925EE">
        <w:rPr>
          <w:rFonts w:asciiTheme="majorHAnsi" w:hAnsiTheme="majorHAnsi" w:cstheme="majorHAnsi"/>
          <w:i/>
          <w:iCs/>
          <w:sz w:val="24"/>
          <w:lang w:val="vi-VN"/>
        </w:rPr>
        <w:t xml:space="preserve"> </w:t>
      </w:r>
      <w:r w:rsidRPr="000925EE">
        <w:rPr>
          <w:rFonts w:asciiTheme="majorHAnsi" w:hAnsiTheme="majorHAnsi" w:cstheme="majorHAnsi"/>
          <w:sz w:val="24"/>
          <w:lang w:val="vi-VN"/>
        </w:rPr>
        <w:t>determines the corrective action to be taken and the priority of the action.  Corrective actions may be returned to the Systems and Software Engineering Groups for implementation, or sent to another group for review or action.</w:t>
      </w:r>
    </w:p>
    <w:p w:rsidR="006A4EEA" w:rsidRPr="000925EE" w:rsidRDefault="006A4EEA" w:rsidP="00556D78">
      <w:pPr>
        <w:pStyle w:val="Bullet"/>
        <w:numPr>
          <w:ilvl w:val="0"/>
          <w:numId w:val="55"/>
        </w:numPr>
        <w:tabs>
          <w:tab w:val="clear" w:pos="720"/>
        </w:tabs>
        <w:spacing w:before="0" w:after="120"/>
        <w:ind w:left="450" w:right="-720"/>
        <w:rPr>
          <w:rFonts w:asciiTheme="majorHAnsi" w:hAnsiTheme="majorHAnsi" w:cstheme="majorHAnsi"/>
          <w:sz w:val="24"/>
          <w:lang w:val="vi-VN"/>
        </w:rPr>
      </w:pPr>
      <w:r w:rsidRPr="000925EE">
        <w:rPr>
          <w:rFonts w:asciiTheme="majorHAnsi" w:hAnsiTheme="majorHAnsi" w:cstheme="majorHAnsi"/>
          <w:sz w:val="24"/>
          <w:lang w:val="vi-VN"/>
        </w:rPr>
        <w:t>The Systems and Software Engineering Groups implement the approved solution and provide status of the implementation and completion to the CM organization.  Implementation includes updating the software and configuration documents.  Implementation is considered complete when the integration and testing of the change request passes test criteria.</w:t>
      </w:r>
    </w:p>
    <w:p w:rsidR="006A4EEA" w:rsidRPr="00D96ED4" w:rsidRDefault="00754FE1"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845" w:name="_Toc336241468"/>
      <w:bookmarkStart w:id="846" w:name="_Toc417290812"/>
      <w:bookmarkStart w:id="847" w:name="_Toc419168514"/>
      <w:bookmarkStart w:id="848" w:name="_Toc419168609"/>
      <w:bookmarkStart w:id="849" w:name="_Toc420218236"/>
      <w:bookmarkStart w:id="850" w:name="_Toc420219882"/>
      <w:bookmarkStart w:id="851" w:name="_Toc420221100"/>
      <w:bookmarkStart w:id="852" w:name="_Toc420286751"/>
      <w:bookmarkStart w:id="853" w:name="_Toc376256995"/>
      <w:bookmarkStart w:id="854" w:name="_Toc376287066"/>
      <w:bookmarkStart w:id="855" w:name="_Toc376287426"/>
      <w:bookmarkStart w:id="856" w:name="_Toc376287545"/>
      <w:bookmarkStart w:id="857" w:name="_Toc376287764"/>
      <w:bookmarkStart w:id="858" w:name="_Toc376287995"/>
      <w:bookmarkStart w:id="859" w:name="_Toc376288668"/>
      <w:bookmarkStart w:id="860" w:name="_Toc376289075"/>
      <w:r w:rsidRPr="00D96ED4">
        <w:rPr>
          <w:rFonts w:cstheme="majorHAnsi"/>
          <w:i w:val="0"/>
          <w:color w:val="1F3864" w:themeColor="accent5" w:themeShade="80"/>
          <w:sz w:val="32"/>
          <w:szCs w:val="32"/>
        </w:rPr>
        <w:lastRenderedPageBreak/>
        <w:t>CONFIGURATION MANAGEMENT LIBRARIES</w:t>
      </w:r>
      <w:bookmarkEnd w:id="853"/>
      <w:bookmarkEnd w:id="854"/>
      <w:bookmarkEnd w:id="855"/>
      <w:bookmarkEnd w:id="856"/>
      <w:bookmarkEnd w:id="857"/>
      <w:bookmarkEnd w:id="858"/>
      <w:bookmarkEnd w:id="859"/>
      <w:bookmarkEnd w:id="860"/>
      <w:r w:rsidRPr="00D96ED4">
        <w:rPr>
          <w:rFonts w:cstheme="majorHAnsi"/>
          <w:i w:val="0"/>
          <w:color w:val="1F3864" w:themeColor="accent5" w:themeShade="80"/>
          <w:sz w:val="32"/>
          <w:szCs w:val="32"/>
        </w:rPr>
        <w:t xml:space="preserve"> </w:t>
      </w:r>
      <w:bookmarkEnd w:id="845"/>
      <w:bookmarkEnd w:id="846"/>
      <w:bookmarkEnd w:id="847"/>
      <w:bookmarkEnd w:id="848"/>
      <w:bookmarkEnd w:id="849"/>
      <w:bookmarkEnd w:id="850"/>
      <w:bookmarkEnd w:id="851"/>
      <w:bookmarkEnd w:id="852"/>
    </w:p>
    <w:p w:rsidR="006A4EEA" w:rsidRPr="000925EE" w:rsidRDefault="006A4EEA" w:rsidP="000925EE">
      <w:pPr>
        <w:numPr>
          <w:ilvl w:val="12"/>
          <w:numId w:val="0"/>
        </w:numPr>
        <w:spacing w:after="120"/>
        <w:ind w:left="360" w:right="-720"/>
        <w:rPr>
          <w:rFonts w:asciiTheme="majorHAnsi" w:hAnsiTheme="majorHAnsi" w:cstheme="majorHAnsi"/>
          <w:sz w:val="24"/>
          <w:lang w:val="vi-VN"/>
        </w:rPr>
      </w:pPr>
      <w:r w:rsidRPr="000925EE">
        <w:rPr>
          <w:rFonts w:asciiTheme="majorHAnsi" w:hAnsiTheme="majorHAnsi" w:cstheme="majorHAnsi"/>
          <w:sz w:val="24"/>
          <w:lang w:val="vi-VN"/>
        </w:rPr>
        <w:t xml:space="preserve">The Developmental Configuration management process includes the responsibility to control documentation and repositories containing elements of the Developmental Configuration.  The </w:t>
      </w:r>
      <w:r w:rsidRPr="000925EE">
        <w:rPr>
          <w:rFonts w:asciiTheme="majorHAnsi" w:hAnsiTheme="majorHAnsi" w:cstheme="majorHAnsi"/>
          <w:i/>
          <w:color w:val="1F3864" w:themeColor="accent5" w:themeShade="80"/>
          <w:sz w:val="24"/>
          <w:lang w:val="vi-VN"/>
        </w:rPr>
        <w:t>[[project organization]]</w:t>
      </w:r>
      <w:r w:rsidRPr="000925EE">
        <w:rPr>
          <w:rFonts w:asciiTheme="majorHAnsi" w:hAnsiTheme="majorHAnsi" w:cstheme="majorHAnsi"/>
          <w:b/>
          <w:bCs/>
          <w:i/>
          <w:iCs/>
          <w:color w:val="1F3864" w:themeColor="accent5" w:themeShade="80"/>
          <w:sz w:val="24"/>
          <w:lang w:val="vi-VN"/>
        </w:rPr>
        <w:t>.</w:t>
      </w:r>
      <w:r w:rsidRPr="000925EE">
        <w:rPr>
          <w:rFonts w:asciiTheme="majorHAnsi" w:hAnsiTheme="majorHAnsi" w:cstheme="majorHAnsi"/>
          <w:color w:val="1F3864" w:themeColor="accent5" w:themeShade="80"/>
          <w:sz w:val="24"/>
          <w:lang w:val="vi-VN"/>
        </w:rPr>
        <w:t xml:space="preserve">  </w:t>
      </w:r>
      <w:r w:rsidRPr="000925EE">
        <w:rPr>
          <w:rFonts w:asciiTheme="majorHAnsi" w:hAnsiTheme="majorHAnsi" w:cstheme="majorHAnsi"/>
          <w:sz w:val="24"/>
          <w:lang w:val="vi-VN"/>
        </w:rPr>
        <w:t>The following sections describe the functions of each of the libraries.</w:t>
      </w:r>
    </w:p>
    <w:p w:rsidR="006A4EEA" w:rsidRPr="000925EE" w:rsidRDefault="006A4EEA" w:rsidP="000925EE">
      <w:pPr>
        <w:numPr>
          <w:ilvl w:val="12"/>
          <w:numId w:val="0"/>
        </w:numPr>
        <w:spacing w:after="120"/>
        <w:ind w:left="360" w:right="-630"/>
        <w:rPr>
          <w:rFonts w:asciiTheme="majorHAnsi" w:hAnsiTheme="majorHAnsi" w:cstheme="majorHAnsi"/>
          <w:b/>
          <w:bCs/>
          <w:i/>
          <w:color w:val="1F3864" w:themeColor="accent5" w:themeShade="80"/>
          <w:sz w:val="24"/>
          <w:lang w:val="vi-VN"/>
        </w:rPr>
      </w:pPr>
      <w:r w:rsidRPr="000925EE">
        <w:rPr>
          <w:rFonts w:asciiTheme="majorHAnsi" w:hAnsiTheme="majorHAnsi" w:cstheme="majorHAnsi"/>
          <w:b/>
          <w:bCs/>
          <w:i/>
          <w:color w:val="1F3864" w:themeColor="accent5" w:themeShade="80"/>
          <w:sz w:val="24"/>
          <w:lang w:val="vi-VN"/>
        </w:rPr>
        <w:t>Guidance</w:t>
      </w:r>
    </w:p>
    <w:p w:rsidR="006A4EEA" w:rsidRPr="000925EE" w:rsidRDefault="006A4EEA" w:rsidP="000925EE">
      <w:pPr>
        <w:pStyle w:val="BodyText2"/>
        <w:ind w:left="360" w:right="-630"/>
        <w:rPr>
          <w:rFonts w:asciiTheme="majorHAnsi" w:hAnsiTheme="majorHAnsi" w:cstheme="majorHAnsi"/>
          <w:i/>
          <w:iCs/>
          <w:color w:val="1F3864" w:themeColor="accent5" w:themeShade="80"/>
          <w:sz w:val="24"/>
          <w:lang w:val="vi-VN"/>
        </w:rPr>
      </w:pPr>
      <w:r w:rsidRPr="000925EE">
        <w:rPr>
          <w:rFonts w:asciiTheme="majorHAnsi" w:hAnsiTheme="majorHAnsi" w:cstheme="majorHAnsi"/>
          <w:i/>
          <w:iCs/>
          <w:color w:val="1F3864" w:themeColor="accent5" w:themeShade="80"/>
          <w:sz w:val="24"/>
          <w:lang w:val="vi-VN"/>
        </w:rPr>
        <w:t>This section should be tailored to reflect library control of all the project elements, including hardware, software, drawings, documents, and other project-identified components.  If the developmental activity is also the System/Software Support Activity (SSA), an active repository is required; the Documentation Library's role may be expanded to include software, or a separate software repository may be established.  In any case, this software is under configuration control.  CM procedures should be described in the procedures for establishing and maintaining Configuration Libraries.</w:t>
      </w:r>
    </w:p>
    <w:p w:rsidR="006A4EEA" w:rsidRPr="000925EE" w:rsidRDefault="006A4EEA" w:rsidP="000925EE">
      <w:pPr>
        <w:numPr>
          <w:ilvl w:val="12"/>
          <w:numId w:val="0"/>
        </w:numPr>
        <w:spacing w:after="120"/>
        <w:ind w:left="360" w:right="-630"/>
        <w:rPr>
          <w:rFonts w:asciiTheme="majorHAnsi" w:hAnsiTheme="majorHAnsi" w:cstheme="majorHAnsi"/>
          <w:sz w:val="24"/>
          <w:lang w:val="vi-VN"/>
        </w:rPr>
      </w:pPr>
      <w:r w:rsidRPr="000925EE">
        <w:rPr>
          <w:rFonts w:asciiTheme="majorHAnsi" w:hAnsiTheme="majorHAnsi" w:cstheme="majorHAnsi"/>
          <w:sz w:val="24"/>
          <w:lang w:val="vi-VN"/>
        </w:rPr>
        <w:t xml:space="preserve">Project management authorizes access to each of the [[project organization]] libraries.  Access includes types of user privileges granted (e.g., for software: read, write, execute; for documentation: loan copy, distribution copy).  </w:t>
      </w:r>
    </w:p>
    <w:p w:rsidR="006A4EEA" w:rsidRPr="00C14B9A" w:rsidRDefault="006A4EEA" w:rsidP="00C14B9A">
      <w:pPr>
        <w:ind w:left="360"/>
        <w:rPr>
          <w:rFonts w:asciiTheme="majorHAnsi" w:hAnsiTheme="majorHAnsi" w:cstheme="majorHAnsi"/>
          <w:b/>
          <w:i/>
          <w:color w:val="1F3864" w:themeColor="accent5" w:themeShade="80"/>
          <w:sz w:val="24"/>
          <w:szCs w:val="24"/>
          <w:lang w:val="vi-VN"/>
        </w:rPr>
      </w:pPr>
      <w:r w:rsidRPr="00C14B9A">
        <w:rPr>
          <w:rFonts w:asciiTheme="majorHAnsi" w:hAnsiTheme="majorHAnsi" w:cstheme="majorHAnsi"/>
          <w:b/>
          <w:i/>
          <w:color w:val="1F3864" w:themeColor="accent5" w:themeShade="80"/>
          <w:sz w:val="24"/>
          <w:szCs w:val="24"/>
          <w:lang w:val="vi-VN"/>
        </w:rPr>
        <w:t>Guidance</w:t>
      </w:r>
    </w:p>
    <w:p w:rsidR="006A4EEA" w:rsidRPr="000925EE" w:rsidRDefault="006A4EEA" w:rsidP="000925EE">
      <w:pPr>
        <w:numPr>
          <w:ilvl w:val="12"/>
          <w:numId w:val="0"/>
        </w:numPr>
        <w:spacing w:after="120"/>
        <w:ind w:left="360" w:right="-720"/>
        <w:rPr>
          <w:rFonts w:asciiTheme="majorHAnsi" w:hAnsiTheme="majorHAnsi" w:cstheme="majorHAnsi"/>
          <w:color w:val="1F3864" w:themeColor="accent5" w:themeShade="80"/>
          <w:sz w:val="24"/>
          <w:lang w:val="vi-VN"/>
        </w:rPr>
      </w:pPr>
      <w:r w:rsidRPr="000925EE">
        <w:rPr>
          <w:rFonts w:asciiTheme="majorHAnsi" w:hAnsiTheme="majorHAnsi" w:cstheme="majorHAnsi"/>
          <w:i/>
          <w:color w:val="1F3864" w:themeColor="accent5" w:themeShade="80"/>
          <w:sz w:val="24"/>
          <w:lang w:val="vi-VN"/>
        </w:rPr>
        <w:t xml:space="preserve">The procedures for Configuration Identification should include a procedure for library access control.  Cite the appropriate reference for the procedure.  </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861" w:name="_Toc336241469"/>
      <w:bookmarkStart w:id="862" w:name="_Toc417290813"/>
      <w:bookmarkStart w:id="863" w:name="_Toc419168515"/>
      <w:bookmarkStart w:id="864" w:name="_Toc419168610"/>
      <w:bookmarkStart w:id="865" w:name="_Toc420218237"/>
      <w:bookmarkStart w:id="866" w:name="_Toc420219883"/>
      <w:bookmarkStart w:id="867" w:name="_Toc420221101"/>
      <w:bookmarkStart w:id="868" w:name="_Toc420286752"/>
      <w:bookmarkStart w:id="869" w:name="_Toc376256996"/>
      <w:bookmarkStart w:id="870" w:name="_Toc376287067"/>
      <w:bookmarkStart w:id="871" w:name="_Toc376287427"/>
      <w:bookmarkStart w:id="872" w:name="_Toc376287546"/>
      <w:bookmarkStart w:id="873" w:name="_Toc376287765"/>
      <w:bookmarkStart w:id="874" w:name="_Toc376287996"/>
      <w:bookmarkStart w:id="875" w:name="_Toc376288669"/>
      <w:bookmarkStart w:id="876" w:name="_Toc376289076"/>
      <w:r w:rsidRPr="00D96ED4">
        <w:rPr>
          <w:rFonts w:cstheme="majorHAnsi"/>
          <w:b/>
          <w:color w:val="1F3864" w:themeColor="accent5" w:themeShade="80"/>
          <w:sz w:val="28"/>
          <w:szCs w:val="28"/>
        </w:rPr>
        <w:t>SOFTWARE DEVELOPMENT LIBRARY</w:t>
      </w:r>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r w:rsidRPr="00D96ED4">
        <w:rPr>
          <w:rFonts w:cstheme="majorHAnsi"/>
          <w:b/>
          <w:color w:val="1F3864" w:themeColor="accent5" w:themeShade="80"/>
          <w:sz w:val="28"/>
          <w:szCs w:val="28"/>
        </w:rPr>
        <w:t xml:space="preserve"> </w:t>
      </w:r>
    </w:p>
    <w:p w:rsidR="006A4EEA" w:rsidRPr="00DE2A9E" w:rsidRDefault="006A4EEA" w:rsidP="00DE2A9E">
      <w:pPr>
        <w:ind w:left="360"/>
        <w:rPr>
          <w:rFonts w:asciiTheme="majorHAnsi" w:hAnsiTheme="majorHAnsi" w:cstheme="majorHAnsi"/>
          <w:b/>
          <w:i/>
          <w:color w:val="1F3864" w:themeColor="accent5" w:themeShade="80"/>
          <w:sz w:val="24"/>
          <w:lang w:val="vi-VN"/>
        </w:rPr>
      </w:pPr>
      <w:bookmarkStart w:id="877" w:name="_Toc376287428"/>
      <w:bookmarkStart w:id="878" w:name="_Toc376287766"/>
      <w:r w:rsidRPr="00DE2A9E">
        <w:rPr>
          <w:rFonts w:asciiTheme="majorHAnsi" w:hAnsiTheme="majorHAnsi" w:cstheme="majorHAnsi"/>
          <w:b/>
          <w:i/>
          <w:color w:val="1F3864" w:themeColor="accent5" w:themeShade="80"/>
          <w:sz w:val="24"/>
          <w:lang w:val="vi-VN"/>
        </w:rPr>
        <w:t>Guidance</w:t>
      </w:r>
      <w:bookmarkEnd w:id="877"/>
      <w:bookmarkEnd w:id="878"/>
    </w:p>
    <w:p w:rsidR="006A4EEA" w:rsidRPr="000925EE" w:rsidRDefault="006A4EEA" w:rsidP="000925EE">
      <w:pPr>
        <w:spacing w:after="120"/>
        <w:ind w:left="360" w:right="-630"/>
        <w:rPr>
          <w:rFonts w:asciiTheme="majorHAnsi" w:hAnsiTheme="majorHAnsi" w:cstheme="majorHAnsi"/>
          <w:i/>
          <w:iCs/>
          <w:color w:val="1F3864" w:themeColor="accent5" w:themeShade="80"/>
          <w:sz w:val="24"/>
          <w:lang w:val="vi-VN"/>
        </w:rPr>
      </w:pPr>
      <w:r w:rsidRPr="000925EE">
        <w:rPr>
          <w:rFonts w:asciiTheme="majorHAnsi" w:hAnsiTheme="majorHAnsi" w:cstheme="majorHAnsi"/>
          <w:i/>
          <w:iCs/>
          <w:color w:val="1F3864" w:themeColor="accent5" w:themeShade="80"/>
          <w:sz w:val="24"/>
          <w:lang w:val="vi-VN"/>
        </w:rPr>
        <w:t>Hardware development projects should use Section 6.5.4 to describe project libraries that support product development.</w:t>
      </w:r>
      <w:r w:rsidRPr="000925EE">
        <w:rPr>
          <w:rFonts w:asciiTheme="majorHAnsi" w:hAnsiTheme="majorHAnsi" w:cstheme="majorHAnsi"/>
          <w:bCs/>
          <w:i/>
          <w:iCs/>
          <w:color w:val="1F3864" w:themeColor="accent5" w:themeShade="80"/>
          <w:sz w:val="24"/>
          <w:lang w:val="vi-VN"/>
        </w:rPr>
        <w:t xml:space="preserve"> </w:t>
      </w:r>
    </w:p>
    <w:p w:rsidR="006A4EEA" w:rsidRPr="000925EE" w:rsidRDefault="006A4EEA" w:rsidP="000925EE">
      <w:pPr>
        <w:numPr>
          <w:ilvl w:val="12"/>
          <w:numId w:val="0"/>
        </w:numPr>
        <w:spacing w:after="120"/>
        <w:ind w:left="360" w:right="-720"/>
        <w:rPr>
          <w:rFonts w:asciiTheme="majorHAnsi" w:hAnsiTheme="majorHAnsi" w:cstheme="majorHAnsi"/>
          <w:i/>
          <w:sz w:val="24"/>
          <w:lang w:val="vi-VN"/>
        </w:rPr>
      </w:pPr>
      <w:r w:rsidRPr="000925EE">
        <w:rPr>
          <w:rFonts w:asciiTheme="majorHAnsi" w:hAnsiTheme="majorHAnsi" w:cstheme="majorHAnsi"/>
          <w:sz w:val="24"/>
          <w:lang w:val="vi-VN"/>
        </w:rPr>
        <w:t>The SDL is the controlled collection of documentation, intermediate system/software development products, associated tools, and procedures that comprise a Developmental Configuration CI.  The SDL provides storage of and controlled access to software development products in human-readable form, machine-readable form, or both.  SDL components are initially documented in an identification list for the Allocated Baseline.  Section 6.3 of this CMP describes identification for the SDL collection.</w:t>
      </w:r>
      <w:r w:rsidRPr="000925EE">
        <w:rPr>
          <w:rFonts w:asciiTheme="majorHAnsi" w:hAnsiTheme="majorHAnsi" w:cstheme="majorHAnsi"/>
          <w:i/>
          <w:sz w:val="24"/>
          <w:lang w:val="vi-VN"/>
        </w:rPr>
        <w:t xml:space="preserve"> </w:t>
      </w:r>
    </w:p>
    <w:p w:rsidR="006A4EEA" w:rsidRPr="00DE2A9E" w:rsidRDefault="006A4EEA" w:rsidP="00DE2A9E">
      <w:pPr>
        <w:ind w:left="360"/>
        <w:rPr>
          <w:rFonts w:asciiTheme="majorHAnsi" w:hAnsiTheme="majorHAnsi" w:cstheme="majorHAnsi"/>
          <w:b/>
          <w:i/>
          <w:color w:val="1F3864" w:themeColor="accent5" w:themeShade="80"/>
          <w:sz w:val="24"/>
          <w:lang w:val="vi-VN"/>
        </w:rPr>
      </w:pPr>
      <w:bookmarkStart w:id="879" w:name="_Toc376287429"/>
      <w:bookmarkStart w:id="880" w:name="_Toc376287547"/>
      <w:bookmarkStart w:id="881" w:name="_Toc376287767"/>
      <w:r w:rsidRPr="00DE2A9E">
        <w:rPr>
          <w:rFonts w:asciiTheme="majorHAnsi" w:hAnsiTheme="majorHAnsi" w:cstheme="majorHAnsi"/>
          <w:b/>
          <w:i/>
          <w:color w:val="1F3864" w:themeColor="accent5" w:themeShade="80"/>
          <w:sz w:val="24"/>
          <w:lang w:val="vi-VN"/>
        </w:rPr>
        <w:t>Guidance</w:t>
      </w:r>
      <w:bookmarkEnd w:id="879"/>
      <w:bookmarkEnd w:id="880"/>
      <w:bookmarkEnd w:id="881"/>
    </w:p>
    <w:p w:rsidR="006A4EEA" w:rsidRPr="000925EE" w:rsidRDefault="006A4EEA" w:rsidP="000925EE">
      <w:pPr>
        <w:numPr>
          <w:ilvl w:val="12"/>
          <w:numId w:val="0"/>
        </w:numPr>
        <w:spacing w:after="120"/>
        <w:ind w:left="360" w:right="-630"/>
        <w:rPr>
          <w:rFonts w:asciiTheme="majorHAnsi" w:hAnsiTheme="majorHAnsi" w:cstheme="majorHAnsi"/>
          <w:color w:val="1F3864" w:themeColor="accent5" w:themeShade="80"/>
          <w:sz w:val="24"/>
          <w:lang w:val="vi-VN"/>
        </w:rPr>
      </w:pPr>
      <w:r w:rsidRPr="000925EE">
        <w:rPr>
          <w:rFonts w:asciiTheme="majorHAnsi" w:hAnsiTheme="majorHAnsi" w:cstheme="majorHAnsi"/>
          <w:i/>
          <w:color w:val="1F3864" w:themeColor="accent5" w:themeShade="80"/>
          <w:sz w:val="24"/>
          <w:lang w:val="vi-VN"/>
        </w:rPr>
        <w:lastRenderedPageBreak/>
        <w:t>The procedures for Configuration Identification should include detailed procedures for SDL control.</w:t>
      </w:r>
    </w:p>
    <w:p w:rsidR="006A4EEA" w:rsidRPr="000925EE" w:rsidRDefault="006A4EEA" w:rsidP="000925EE">
      <w:pPr>
        <w:numPr>
          <w:ilvl w:val="12"/>
          <w:numId w:val="0"/>
        </w:numPr>
        <w:spacing w:after="120"/>
        <w:ind w:left="360" w:right="-630"/>
        <w:rPr>
          <w:rFonts w:asciiTheme="majorHAnsi" w:hAnsiTheme="majorHAnsi" w:cstheme="majorHAnsi"/>
          <w:i/>
          <w:color w:val="1F3864" w:themeColor="accent5" w:themeShade="80"/>
          <w:sz w:val="24"/>
          <w:lang w:val="vi-VN"/>
        </w:rPr>
      </w:pPr>
      <w:r w:rsidRPr="000925EE">
        <w:rPr>
          <w:rFonts w:asciiTheme="majorHAnsi" w:hAnsiTheme="majorHAnsi" w:cstheme="majorHAnsi"/>
          <w:i/>
          <w:color w:val="1F3864" w:themeColor="accent5" w:themeShade="80"/>
          <w:sz w:val="24"/>
          <w:lang w:val="vi-VN"/>
        </w:rPr>
        <w:t>The following description outlines the typical SDL control for software produced under the “waterfall” system development method.  Projects not developing or using software may indicate this subsection is not applicable, but should carefully consider whether any software is used in the development of their product, and if so, should consider establishing a project SDL.   A graphic showing the product development evolution would be helpful.  Figure 6-10 is a sample software product development evolution graphic.  If your organization produces software or systems under a more dynamic process, tailor your document accordingly.</w:t>
      </w:r>
    </w:p>
    <w:p w:rsidR="006A4EEA" w:rsidRPr="000925EE" w:rsidRDefault="006A4EEA" w:rsidP="000925EE">
      <w:pPr>
        <w:numPr>
          <w:ilvl w:val="12"/>
          <w:numId w:val="0"/>
        </w:numPr>
        <w:tabs>
          <w:tab w:val="left" w:pos="8460"/>
        </w:tabs>
        <w:spacing w:after="120"/>
        <w:ind w:left="360" w:right="-720"/>
        <w:rPr>
          <w:rFonts w:asciiTheme="majorHAnsi" w:hAnsiTheme="majorHAnsi" w:cstheme="majorHAnsi"/>
          <w:sz w:val="24"/>
          <w:lang w:val="vi-VN"/>
        </w:rPr>
      </w:pPr>
      <w:r w:rsidRPr="000925EE">
        <w:rPr>
          <w:rFonts w:asciiTheme="majorHAnsi" w:hAnsiTheme="majorHAnsi" w:cstheme="majorHAnsi"/>
          <w:sz w:val="24"/>
          <w:lang w:val="vi-VN"/>
        </w:rPr>
        <w:t xml:space="preserve">The </w:t>
      </w:r>
      <w:r w:rsidRPr="000925EE">
        <w:rPr>
          <w:rFonts w:asciiTheme="majorHAnsi" w:hAnsiTheme="majorHAnsi" w:cstheme="majorHAnsi"/>
          <w:i/>
          <w:color w:val="1F3864" w:themeColor="accent5" w:themeShade="80"/>
          <w:sz w:val="24"/>
          <w:lang w:val="vi-VN"/>
        </w:rPr>
        <w:t xml:space="preserve">[[project organization]] </w:t>
      </w:r>
      <w:r w:rsidRPr="000925EE">
        <w:rPr>
          <w:rFonts w:asciiTheme="majorHAnsi" w:hAnsiTheme="majorHAnsi" w:cstheme="majorHAnsi"/>
          <w:sz w:val="24"/>
          <w:lang w:val="vi-VN"/>
        </w:rPr>
        <w:t xml:space="preserve">SDL consists of a series of phases through which the software is developed.  Before software is released from one development phase to the next, it must be validated by a Quality Assurance function and verified by CM.  CM uses the </w:t>
      </w:r>
      <w:r w:rsidRPr="000925EE">
        <w:rPr>
          <w:rFonts w:asciiTheme="majorHAnsi" w:hAnsiTheme="majorHAnsi" w:cstheme="majorHAnsi"/>
          <w:b/>
          <w:bCs/>
          <w:i/>
          <w:iCs/>
          <w:sz w:val="24"/>
          <w:lang w:val="vi-VN"/>
        </w:rPr>
        <w:t xml:space="preserve">name the tool or briefly explain the process </w:t>
      </w:r>
      <w:r w:rsidRPr="000925EE">
        <w:rPr>
          <w:rFonts w:asciiTheme="majorHAnsi" w:hAnsiTheme="majorHAnsi" w:cstheme="majorHAnsi"/>
          <w:sz w:val="24"/>
          <w:lang w:val="vi-VN"/>
        </w:rPr>
        <w:t xml:space="preserve">to perform this verification.  CM verifies that approved software changes have been incorporated into the proper phase of the SDL, reports status to the CCB, and performs the release function upon CCB authorization. </w:t>
      </w:r>
    </w:p>
    <w:p w:rsidR="006A4EEA" w:rsidRPr="000925EE" w:rsidRDefault="006A4EEA" w:rsidP="000925EE">
      <w:pPr>
        <w:numPr>
          <w:ilvl w:val="12"/>
          <w:numId w:val="0"/>
        </w:numPr>
        <w:spacing w:after="120"/>
        <w:ind w:left="360" w:right="-720"/>
        <w:rPr>
          <w:rFonts w:asciiTheme="majorHAnsi" w:hAnsiTheme="majorHAnsi" w:cstheme="majorHAnsi"/>
          <w:color w:val="1F3864" w:themeColor="accent5" w:themeShade="80"/>
          <w:sz w:val="24"/>
          <w:lang w:val="vi-VN"/>
        </w:rPr>
      </w:pPr>
      <w:r w:rsidRPr="000925EE">
        <w:rPr>
          <w:rFonts w:asciiTheme="majorHAnsi" w:hAnsiTheme="majorHAnsi" w:cstheme="majorHAnsi"/>
          <w:b/>
          <w:bCs/>
          <w:i/>
          <w:iCs/>
          <w:color w:val="1F3864" w:themeColor="accent5" w:themeShade="80"/>
          <w:sz w:val="24"/>
          <w:lang w:val="vi-VN"/>
        </w:rPr>
        <w:t>Guidance</w:t>
      </w:r>
      <w:r w:rsidRPr="000925EE">
        <w:rPr>
          <w:rFonts w:asciiTheme="majorHAnsi" w:hAnsiTheme="majorHAnsi" w:cstheme="majorHAnsi"/>
          <w:color w:val="1F3864" w:themeColor="accent5" w:themeShade="80"/>
          <w:sz w:val="24"/>
          <w:lang w:val="vi-VN"/>
        </w:rPr>
        <w:t xml:space="preserve"> </w:t>
      </w:r>
    </w:p>
    <w:p w:rsidR="006A4EEA" w:rsidRPr="000925EE" w:rsidRDefault="006A4EEA" w:rsidP="000925EE">
      <w:pPr>
        <w:numPr>
          <w:ilvl w:val="12"/>
          <w:numId w:val="0"/>
        </w:numPr>
        <w:spacing w:after="120"/>
        <w:ind w:left="360" w:right="-720"/>
        <w:rPr>
          <w:rFonts w:asciiTheme="majorHAnsi" w:hAnsiTheme="majorHAnsi" w:cstheme="majorHAnsi"/>
          <w:i/>
          <w:color w:val="1F3864" w:themeColor="accent5" w:themeShade="80"/>
          <w:sz w:val="24"/>
          <w:lang w:val="vi-VN"/>
        </w:rPr>
      </w:pPr>
      <w:r w:rsidRPr="000925EE">
        <w:rPr>
          <w:rFonts w:asciiTheme="majorHAnsi" w:hAnsiTheme="majorHAnsi" w:cstheme="majorHAnsi"/>
          <w:i/>
          <w:color w:val="1F3864" w:themeColor="accent5" w:themeShade="80"/>
          <w:sz w:val="24"/>
          <w:lang w:val="vi-VN"/>
        </w:rPr>
        <w:t xml:space="preserve">The release function for software should be detailed in the procedures for Configuration Identification, both for engineering release to a user and for internal release from one development phase to the next. </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882" w:name="_Toc376256997"/>
      <w:bookmarkStart w:id="883" w:name="_Toc376287068"/>
      <w:bookmarkStart w:id="884" w:name="_Toc376287430"/>
      <w:bookmarkStart w:id="885" w:name="_Toc376287548"/>
      <w:bookmarkStart w:id="886" w:name="_Toc376287768"/>
      <w:bookmarkStart w:id="887" w:name="_Toc376287997"/>
      <w:bookmarkStart w:id="888" w:name="_Toc376288670"/>
      <w:bookmarkStart w:id="889" w:name="_Toc376289077"/>
      <w:r w:rsidRPr="00D96ED4">
        <w:rPr>
          <w:rFonts w:cstheme="majorHAnsi"/>
          <w:b/>
          <w:color w:val="1F3864" w:themeColor="accent5" w:themeShade="80"/>
          <w:sz w:val="28"/>
          <w:szCs w:val="28"/>
        </w:rPr>
        <w:t>DOCUMENTATION LIBRARY</w:t>
      </w:r>
      <w:bookmarkEnd w:id="882"/>
      <w:bookmarkEnd w:id="883"/>
      <w:bookmarkEnd w:id="884"/>
      <w:bookmarkEnd w:id="885"/>
      <w:bookmarkEnd w:id="886"/>
      <w:bookmarkEnd w:id="887"/>
      <w:bookmarkEnd w:id="888"/>
      <w:bookmarkEnd w:id="889"/>
    </w:p>
    <w:p w:rsidR="006A4EEA" w:rsidRPr="000925EE" w:rsidRDefault="006A4EEA" w:rsidP="000925EE">
      <w:pPr>
        <w:numPr>
          <w:ilvl w:val="12"/>
          <w:numId w:val="0"/>
        </w:numPr>
        <w:spacing w:after="120"/>
        <w:ind w:left="360" w:right="-720"/>
        <w:rPr>
          <w:rFonts w:asciiTheme="majorHAnsi" w:hAnsiTheme="majorHAnsi" w:cstheme="majorHAnsi"/>
          <w:sz w:val="24"/>
          <w:lang w:val="vi-VN"/>
        </w:rPr>
      </w:pPr>
      <w:r w:rsidRPr="000925EE">
        <w:rPr>
          <w:rFonts w:asciiTheme="majorHAnsi" w:hAnsiTheme="majorHAnsi" w:cstheme="majorHAnsi"/>
          <w:sz w:val="24"/>
          <w:lang w:val="vi-VN"/>
        </w:rPr>
        <w:t>The [[project organization]] Documentation Library contains the controlled collection of the project’s entire document inventory, in any media, for both released and development versions.  It houses both deliverable and non-deliverable products (e.g., preliminary versions of baseline documents, specifications on commercial-off-the-shelf (COTS) tools).  The Documentation Library for a newly-designated baseline is established at the same time as its Developmental Configuration, and its components are initially documented in an identification list for the Allocated Baseline.  Section 6.3 of this CMP describes identification of the Documentation Library collection.  CM verifies that new documents that are entered into the library as CIs have been approved by the CCB and that only approved document changes have been incorporat</w:t>
      </w:r>
      <w:r w:rsidRPr="000925EE">
        <w:rPr>
          <w:rFonts w:asciiTheme="majorHAnsi" w:hAnsiTheme="majorHAnsi" w:cstheme="majorHAnsi"/>
          <w:sz w:val="24"/>
          <w:lang w:val="vi-VN"/>
        </w:rPr>
        <w:softHyphen/>
        <w:t xml:space="preserve">ed into all controlled documents.  CM activates the release process upon CCB authorization.  </w:t>
      </w:r>
    </w:p>
    <w:p w:rsidR="006A4EEA" w:rsidRPr="000925EE" w:rsidRDefault="006A4EEA" w:rsidP="000925EE">
      <w:pPr>
        <w:numPr>
          <w:ilvl w:val="12"/>
          <w:numId w:val="0"/>
        </w:numPr>
        <w:spacing w:after="120"/>
        <w:ind w:left="360" w:right="-630"/>
        <w:rPr>
          <w:rFonts w:asciiTheme="majorHAnsi" w:hAnsiTheme="majorHAnsi" w:cstheme="majorHAnsi"/>
          <w:b/>
          <w:bCs/>
          <w:i/>
          <w:iCs/>
          <w:color w:val="1F3864" w:themeColor="accent5" w:themeShade="80"/>
          <w:sz w:val="24"/>
          <w:lang w:val="vi-VN"/>
        </w:rPr>
      </w:pPr>
      <w:r w:rsidRPr="000925EE">
        <w:rPr>
          <w:rFonts w:asciiTheme="majorHAnsi" w:hAnsiTheme="majorHAnsi" w:cstheme="majorHAnsi"/>
          <w:b/>
          <w:bCs/>
          <w:i/>
          <w:iCs/>
          <w:color w:val="1F3864" w:themeColor="accent5" w:themeShade="80"/>
          <w:sz w:val="24"/>
          <w:lang w:val="vi-VN"/>
        </w:rPr>
        <w:t>Guidance</w:t>
      </w:r>
    </w:p>
    <w:p w:rsidR="006A4EEA" w:rsidRPr="000925EE" w:rsidRDefault="006A4EEA" w:rsidP="000925EE">
      <w:pPr>
        <w:numPr>
          <w:ilvl w:val="12"/>
          <w:numId w:val="0"/>
        </w:numPr>
        <w:spacing w:after="120"/>
        <w:ind w:left="360" w:right="-630"/>
        <w:rPr>
          <w:rFonts w:asciiTheme="majorHAnsi" w:hAnsiTheme="majorHAnsi" w:cstheme="majorHAnsi"/>
          <w:i/>
          <w:color w:val="1F3864" w:themeColor="accent5" w:themeShade="80"/>
          <w:sz w:val="24"/>
          <w:lang w:val="vi-VN"/>
        </w:rPr>
      </w:pPr>
      <w:r w:rsidRPr="000925EE">
        <w:rPr>
          <w:rFonts w:asciiTheme="majorHAnsi" w:hAnsiTheme="majorHAnsi" w:cstheme="majorHAnsi"/>
          <w:i/>
          <w:color w:val="1F3864" w:themeColor="accent5" w:themeShade="80"/>
          <w:sz w:val="24"/>
          <w:lang w:val="vi-VN"/>
        </w:rPr>
        <w:t>The procedures for Configuration Identification should include a procedure for Documentation Library control that includes the document release function.</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890" w:name="_Toc376256998"/>
      <w:bookmarkStart w:id="891" w:name="_Toc376287069"/>
      <w:bookmarkStart w:id="892" w:name="_Toc376287431"/>
      <w:bookmarkStart w:id="893" w:name="_Toc376287549"/>
      <w:bookmarkStart w:id="894" w:name="_Toc376287769"/>
      <w:bookmarkStart w:id="895" w:name="_Toc376287998"/>
      <w:bookmarkStart w:id="896" w:name="_Toc376288671"/>
      <w:bookmarkStart w:id="897" w:name="_Toc376289078"/>
      <w:r w:rsidRPr="00D96ED4">
        <w:rPr>
          <w:rFonts w:cstheme="majorHAnsi"/>
          <w:b/>
          <w:color w:val="1F3864" w:themeColor="accent5" w:themeShade="80"/>
          <w:sz w:val="28"/>
          <w:szCs w:val="28"/>
        </w:rPr>
        <w:lastRenderedPageBreak/>
        <w:t>DRAWING LIBRARY</w:t>
      </w:r>
      <w:bookmarkEnd w:id="890"/>
      <w:bookmarkEnd w:id="891"/>
      <w:bookmarkEnd w:id="892"/>
      <w:bookmarkEnd w:id="893"/>
      <w:bookmarkEnd w:id="894"/>
      <w:bookmarkEnd w:id="895"/>
      <w:bookmarkEnd w:id="896"/>
      <w:bookmarkEnd w:id="897"/>
    </w:p>
    <w:p w:rsidR="006A4EEA" w:rsidRPr="000925EE" w:rsidRDefault="006A4EEA" w:rsidP="000925EE">
      <w:pPr>
        <w:numPr>
          <w:ilvl w:val="12"/>
          <w:numId w:val="0"/>
        </w:numPr>
        <w:spacing w:after="120"/>
        <w:ind w:left="360" w:right="-630"/>
        <w:rPr>
          <w:rFonts w:asciiTheme="majorHAnsi" w:hAnsiTheme="majorHAnsi" w:cstheme="majorHAnsi"/>
          <w:sz w:val="24"/>
          <w:lang w:val="vi-VN"/>
        </w:rPr>
      </w:pPr>
      <w:r w:rsidRPr="000925EE">
        <w:rPr>
          <w:rFonts w:asciiTheme="majorHAnsi" w:hAnsiTheme="majorHAnsi" w:cstheme="majorHAnsi"/>
          <w:sz w:val="24"/>
          <w:lang w:val="vi-VN"/>
        </w:rPr>
        <w:t xml:space="preserve">The </w:t>
      </w:r>
      <w:r w:rsidRPr="000925EE">
        <w:rPr>
          <w:rFonts w:asciiTheme="majorHAnsi" w:hAnsiTheme="majorHAnsi" w:cstheme="majorHAnsi"/>
          <w:i/>
          <w:color w:val="1F3864" w:themeColor="accent5" w:themeShade="80"/>
          <w:sz w:val="24"/>
          <w:lang w:val="vi-VN"/>
        </w:rPr>
        <w:t>[[project organization]]</w:t>
      </w:r>
      <w:r w:rsidRPr="000925EE">
        <w:rPr>
          <w:rFonts w:asciiTheme="majorHAnsi" w:hAnsiTheme="majorHAnsi" w:cstheme="majorHAnsi"/>
          <w:color w:val="1F3864" w:themeColor="accent5" w:themeShade="80"/>
          <w:sz w:val="24"/>
          <w:lang w:val="vi-VN"/>
        </w:rPr>
        <w:t xml:space="preserve"> </w:t>
      </w:r>
      <w:r w:rsidRPr="000925EE">
        <w:rPr>
          <w:rFonts w:asciiTheme="majorHAnsi" w:hAnsiTheme="majorHAnsi" w:cstheme="majorHAnsi"/>
          <w:sz w:val="24"/>
          <w:lang w:val="vi-VN"/>
        </w:rPr>
        <w:t xml:space="preserve">Drawing Library contains the controlled collection of all of the project's drawings, Computer-Aided Design (CAD), and Computer-Aided Manufacturing (CAM) instructions.  The Drawing Library for a newly-designated baseline is established at the same time as its Developmental Configuration, and its components are initially documented in an identification list for the Allocated Baseline.  Section 6.3 of this CMP describes identification of the Drawing Library collection.  CM verifies that approved changes have been incorporated into drawings originated by and under control of the </w:t>
      </w:r>
      <w:r w:rsidRPr="000925EE">
        <w:rPr>
          <w:rFonts w:asciiTheme="majorHAnsi" w:hAnsiTheme="majorHAnsi" w:cstheme="majorHAnsi"/>
          <w:i/>
          <w:color w:val="1F3864" w:themeColor="accent5" w:themeShade="80"/>
          <w:sz w:val="24"/>
          <w:lang w:val="vi-VN"/>
        </w:rPr>
        <w:t>[[project organization]].</w:t>
      </w:r>
      <w:r w:rsidRPr="000925EE">
        <w:rPr>
          <w:rFonts w:asciiTheme="majorHAnsi" w:hAnsiTheme="majorHAnsi" w:cstheme="majorHAnsi"/>
          <w:color w:val="1F3864" w:themeColor="accent5" w:themeShade="80"/>
          <w:sz w:val="24"/>
          <w:lang w:val="vi-VN"/>
        </w:rPr>
        <w:t xml:space="preserve">  </w:t>
      </w:r>
      <w:r w:rsidRPr="000925EE">
        <w:rPr>
          <w:rFonts w:asciiTheme="majorHAnsi" w:hAnsiTheme="majorHAnsi" w:cstheme="majorHAnsi"/>
          <w:sz w:val="24"/>
          <w:lang w:val="vi-VN"/>
        </w:rPr>
        <w:t xml:space="preserve">Non-developmental software (NDS), COTS drawings and CAD/CAM items of the Drawing Library collection are identified in accordance with Section 6.3 of this CMP, but are not under configuration control of the </w:t>
      </w:r>
      <w:r w:rsidRPr="000925EE">
        <w:rPr>
          <w:rFonts w:asciiTheme="majorHAnsi" w:hAnsiTheme="majorHAnsi" w:cstheme="majorHAnsi"/>
          <w:i/>
          <w:color w:val="1F3864" w:themeColor="accent5" w:themeShade="80"/>
          <w:sz w:val="24"/>
          <w:lang w:val="vi-VN"/>
        </w:rPr>
        <w:t>[[project organization]].</w:t>
      </w:r>
      <w:r w:rsidRPr="000925EE">
        <w:rPr>
          <w:rFonts w:asciiTheme="majorHAnsi" w:hAnsiTheme="majorHAnsi" w:cstheme="majorHAnsi"/>
          <w:color w:val="1F3864" w:themeColor="accent5" w:themeShade="80"/>
          <w:sz w:val="24"/>
          <w:lang w:val="vi-VN"/>
        </w:rPr>
        <w:t xml:space="preserve">  </w:t>
      </w: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jc w:val="center"/>
        <w:rPr>
          <w:rFonts w:asciiTheme="majorHAnsi" w:hAnsiTheme="majorHAnsi" w:cstheme="majorHAnsi"/>
          <w:lang w:val="vi-VN"/>
        </w:rPr>
      </w:pPr>
      <w:r w:rsidRPr="00D96ED4">
        <w:rPr>
          <w:rFonts w:asciiTheme="majorHAnsi" w:hAnsiTheme="majorHAnsi" w:cstheme="majorHAnsi"/>
          <w:noProof/>
          <w:sz w:val="20"/>
          <w:lang w:val="vi-VN" w:eastAsia="vi-VN"/>
        </w:rPr>
        <w:lastRenderedPageBreak/>
        <w:drawing>
          <wp:inline distT="0" distB="0" distL="0" distR="0" wp14:anchorId="35E75094" wp14:editId="060B0686">
            <wp:extent cx="5324475" cy="6257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24475" cy="6257925"/>
                    </a:xfrm>
                    <a:prstGeom prst="rect">
                      <a:avLst/>
                    </a:prstGeom>
                    <a:noFill/>
                    <a:ln>
                      <a:noFill/>
                    </a:ln>
                  </pic:spPr>
                </pic:pic>
              </a:graphicData>
            </a:graphic>
          </wp:inline>
        </w:drawing>
      </w:r>
    </w:p>
    <w:p w:rsidR="006A4EEA" w:rsidRPr="00803A4B" w:rsidRDefault="006A4EEA" w:rsidP="00803A4B">
      <w:pPr>
        <w:pStyle w:val="Title"/>
        <w:spacing w:after="120"/>
        <w:jc w:val="center"/>
        <w:rPr>
          <w:rFonts w:cstheme="majorHAnsi"/>
          <w:b/>
          <w:sz w:val="24"/>
          <w:szCs w:val="24"/>
          <w:lang w:val="vi-VN"/>
        </w:rPr>
      </w:pPr>
      <w:bookmarkStart w:id="898" w:name="_Toc100988054"/>
      <w:bookmarkStart w:id="899" w:name="_Toc127171816"/>
      <w:bookmarkStart w:id="900" w:name="_Toc376257048"/>
      <w:bookmarkStart w:id="901" w:name="_Toc376288989"/>
      <w:r w:rsidRPr="00803A4B">
        <w:rPr>
          <w:rFonts w:cstheme="majorHAnsi"/>
          <w:b/>
          <w:sz w:val="24"/>
          <w:szCs w:val="24"/>
          <w:lang w:val="vi-VN"/>
        </w:rPr>
        <w:t>Figure 6-10.  Sample Product Development Evolution</w:t>
      </w:r>
      <w:bookmarkEnd w:id="898"/>
      <w:bookmarkEnd w:id="899"/>
      <w:bookmarkEnd w:id="900"/>
      <w:bookmarkEnd w:id="901"/>
    </w:p>
    <w:p w:rsidR="006A4EEA" w:rsidRPr="00D96ED4" w:rsidRDefault="006A4EEA" w:rsidP="00687A29">
      <w:pPr>
        <w:numPr>
          <w:ilvl w:val="12"/>
          <w:numId w:val="0"/>
        </w:numPr>
        <w:spacing w:after="120"/>
        <w:rPr>
          <w:rFonts w:asciiTheme="majorHAnsi" w:hAnsiTheme="majorHAnsi" w:cstheme="majorHAnsi"/>
          <w:lang w:val="vi-VN"/>
        </w:rPr>
      </w:pPr>
    </w:p>
    <w:p w:rsidR="006A4EEA" w:rsidRPr="00DE2A9E" w:rsidRDefault="006A4EEA" w:rsidP="00DE2A9E">
      <w:pPr>
        <w:ind w:left="360"/>
        <w:rPr>
          <w:rFonts w:asciiTheme="majorHAnsi" w:hAnsiTheme="majorHAnsi" w:cstheme="majorHAnsi"/>
          <w:b/>
          <w:i/>
          <w:color w:val="1F3864" w:themeColor="accent5" w:themeShade="80"/>
          <w:sz w:val="24"/>
          <w:lang w:val="vi-VN"/>
        </w:rPr>
      </w:pPr>
      <w:bookmarkStart w:id="902" w:name="_Toc376287432"/>
      <w:bookmarkStart w:id="903" w:name="_Toc376287550"/>
      <w:bookmarkStart w:id="904" w:name="_Toc376287770"/>
      <w:r w:rsidRPr="00DE2A9E">
        <w:rPr>
          <w:rFonts w:asciiTheme="majorHAnsi" w:hAnsiTheme="majorHAnsi" w:cstheme="majorHAnsi"/>
          <w:b/>
          <w:i/>
          <w:color w:val="1F3864" w:themeColor="accent5" w:themeShade="80"/>
          <w:sz w:val="24"/>
          <w:lang w:val="vi-VN"/>
        </w:rPr>
        <w:t>Guidance</w:t>
      </w:r>
      <w:bookmarkEnd w:id="902"/>
      <w:bookmarkEnd w:id="903"/>
      <w:bookmarkEnd w:id="904"/>
    </w:p>
    <w:p w:rsidR="006A4EEA" w:rsidRPr="000925EE" w:rsidRDefault="006A4EEA" w:rsidP="000925EE">
      <w:pPr>
        <w:numPr>
          <w:ilvl w:val="12"/>
          <w:numId w:val="0"/>
        </w:numPr>
        <w:spacing w:after="120"/>
        <w:ind w:left="360" w:right="-630"/>
        <w:rPr>
          <w:rFonts w:asciiTheme="majorHAnsi" w:hAnsiTheme="majorHAnsi" w:cstheme="majorHAnsi"/>
          <w:iCs/>
          <w:color w:val="1F3864" w:themeColor="accent5" w:themeShade="80"/>
          <w:sz w:val="24"/>
          <w:lang w:val="vi-VN"/>
        </w:rPr>
      </w:pPr>
      <w:r w:rsidRPr="000925EE">
        <w:rPr>
          <w:rFonts w:asciiTheme="majorHAnsi" w:hAnsiTheme="majorHAnsi" w:cstheme="majorHAnsi"/>
          <w:i/>
          <w:color w:val="1F3864" w:themeColor="accent5" w:themeShade="80"/>
          <w:sz w:val="24"/>
          <w:lang w:val="vi-VN"/>
        </w:rPr>
        <w:t>The procedures for Configuration Identification should include a procedure for Drawing Library control that includes the drawing release function.  If the Hardware Drawing Library is discussed in another CM Plan, reference that plan.  If drawings are not applicable to the project then this section should be omitted.</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905" w:name="_Toc376256999"/>
      <w:bookmarkStart w:id="906" w:name="_Toc376287070"/>
      <w:bookmarkStart w:id="907" w:name="_Toc376287433"/>
      <w:bookmarkStart w:id="908" w:name="_Toc376287551"/>
      <w:bookmarkStart w:id="909" w:name="_Toc376287771"/>
      <w:bookmarkStart w:id="910" w:name="_Toc376287999"/>
      <w:bookmarkStart w:id="911" w:name="_Toc376288672"/>
      <w:bookmarkStart w:id="912" w:name="_Toc376289079"/>
      <w:r w:rsidRPr="00D96ED4">
        <w:rPr>
          <w:rFonts w:cstheme="majorHAnsi"/>
          <w:b/>
          <w:color w:val="1F3864" w:themeColor="accent5" w:themeShade="80"/>
          <w:sz w:val="28"/>
          <w:szCs w:val="28"/>
        </w:rPr>
        <w:lastRenderedPageBreak/>
        <w:t>ENGINEERING NOTEBOOKS</w:t>
      </w:r>
      <w:bookmarkEnd w:id="905"/>
      <w:bookmarkEnd w:id="906"/>
      <w:bookmarkEnd w:id="907"/>
      <w:bookmarkEnd w:id="908"/>
      <w:bookmarkEnd w:id="909"/>
      <w:bookmarkEnd w:id="910"/>
      <w:bookmarkEnd w:id="911"/>
      <w:bookmarkEnd w:id="912"/>
      <w:r w:rsidRPr="00D96ED4">
        <w:rPr>
          <w:rFonts w:cstheme="majorHAnsi"/>
          <w:b/>
          <w:color w:val="1F3864" w:themeColor="accent5" w:themeShade="80"/>
          <w:sz w:val="28"/>
          <w:szCs w:val="28"/>
        </w:rPr>
        <w:t xml:space="preserve"> </w:t>
      </w:r>
    </w:p>
    <w:p w:rsidR="006A4EEA" w:rsidRPr="00DE2A9E" w:rsidRDefault="006A4EEA" w:rsidP="00DE2A9E">
      <w:pPr>
        <w:ind w:left="360"/>
        <w:rPr>
          <w:rFonts w:asciiTheme="majorHAnsi" w:hAnsiTheme="majorHAnsi" w:cstheme="majorHAnsi"/>
          <w:b/>
          <w:i/>
          <w:color w:val="1F3864" w:themeColor="accent5" w:themeShade="80"/>
          <w:sz w:val="24"/>
          <w:lang w:val="vi-VN"/>
        </w:rPr>
      </w:pPr>
      <w:bookmarkStart w:id="913" w:name="_Toc376287434"/>
      <w:bookmarkStart w:id="914" w:name="_Toc376287552"/>
      <w:bookmarkStart w:id="915" w:name="_Toc376287772"/>
      <w:r w:rsidRPr="00DE2A9E">
        <w:rPr>
          <w:rFonts w:asciiTheme="majorHAnsi" w:hAnsiTheme="majorHAnsi" w:cstheme="majorHAnsi"/>
          <w:b/>
          <w:i/>
          <w:color w:val="1F3864" w:themeColor="accent5" w:themeShade="80"/>
          <w:sz w:val="24"/>
          <w:lang w:val="vi-VN"/>
        </w:rPr>
        <w:t>Guidance</w:t>
      </w:r>
      <w:bookmarkEnd w:id="913"/>
      <w:bookmarkEnd w:id="914"/>
      <w:bookmarkEnd w:id="915"/>
    </w:p>
    <w:p w:rsidR="006A4EEA" w:rsidRPr="000925EE" w:rsidRDefault="006A4EEA" w:rsidP="000925EE">
      <w:pPr>
        <w:spacing w:after="120"/>
        <w:ind w:left="360" w:right="-720"/>
        <w:rPr>
          <w:rFonts w:asciiTheme="majorHAnsi" w:hAnsiTheme="majorHAnsi" w:cstheme="majorHAnsi"/>
          <w:i/>
          <w:iCs/>
          <w:color w:val="1F3864" w:themeColor="accent5" w:themeShade="80"/>
          <w:sz w:val="24"/>
          <w:lang w:val="vi-VN"/>
        </w:rPr>
      </w:pPr>
      <w:r w:rsidRPr="000925EE">
        <w:rPr>
          <w:rFonts w:asciiTheme="majorHAnsi" w:hAnsiTheme="majorHAnsi" w:cstheme="majorHAnsi"/>
          <w:i/>
          <w:iCs/>
          <w:color w:val="1F3864" w:themeColor="accent5" w:themeShade="80"/>
          <w:sz w:val="24"/>
          <w:lang w:val="vi-VN"/>
        </w:rPr>
        <w:t>Projects engaged only in hardware development or other projects that use only Engineering Notebooks may interchange this section with Section 6.5.1.</w:t>
      </w:r>
    </w:p>
    <w:p w:rsidR="006A4EEA" w:rsidRPr="000925EE" w:rsidRDefault="006A4EEA" w:rsidP="000925EE">
      <w:pPr>
        <w:spacing w:after="120"/>
        <w:ind w:left="360" w:right="-630"/>
        <w:rPr>
          <w:rFonts w:asciiTheme="majorHAnsi" w:hAnsiTheme="majorHAnsi" w:cstheme="majorHAnsi"/>
          <w:sz w:val="24"/>
          <w:lang w:val="vi-VN"/>
        </w:rPr>
      </w:pPr>
      <w:r w:rsidRPr="000925EE">
        <w:rPr>
          <w:rFonts w:asciiTheme="majorHAnsi" w:hAnsiTheme="majorHAnsi" w:cstheme="majorHAnsi"/>
          <w:sz w:val="24"/>
          <w:lang w:val="vi-VN"/>
        </w:rPr>
        <w:t xml:space="preserve">The [[project organization]] establishes and maintains Engineering Notebooks that include the collected requirements, specifications, technical approach, design, engineering and testing of the product.  Engineering Notebooks shall include minutes of technical working groups and meetings, issues, risks, and action items during the accomplishment of the technical tasks relating to the development of the product.  Product version-specific supporting data will be identified to ensure that appropriate supporting materials are catalogued to the appropriate product baseline. </w:t>
      </w:r>
    </w:p>
    <w:p w:rsidR="006A4EEA" w:rsidRPr="00DE2A9E" w:rsidRDefault="006A4EEA" w:rsidP="00DE2A9E">
      <w:pPr>
        <w:ind w:left="360"/>
        <w:rPr>
          <w:rFonts w:asciiTheme="majorHAnsi" w:hAnsiTheme="majorHAnsi" w:cstheme="majorHAnsi"/>
          <w:b/>
          <w:i/>
          <w:color w:val="1F3864" w:themeColor="accent5" w:themeShade="80"/>
          <w:sz w:val="24"/>
          <w:lang w:val="vi-VN"/>
        </w:rPr>
      </w:pPr>
      <w:bookmarkStart w:id="916" w:name="_Toc376287435"/>
      <w:bookmarkStart w:id="917" w:name="_Toc376287553"/>
      <w:bookmarkStart w:id="918" w:name="_Toc376287773"/>
      <w:r w:rsidRPr="00DE2A9E">
        <w:rPr>
          <w:rFonts w:asciiTheme="majorHAnsi" w:hAnsiTheme="majorHAnsi" w:cstheme="majorHAnsi"/>
          <w:b/>
          <w:i/>
          <w:color w:val="1F3864" w:themeColor="accent5" w:themeShade="80"/>
          <w:sz w:val="24"/>
          <w:lang w:val="vi-VN"/>
        </w:rPr>
        <w:t>Guidance</w:t>
      </w:r>
      <w:bookmarkEnd w:id="916"/>
      <w:bookmarkEnd w:id="917"/>
      <w:bookmarkEnd w:id="918"/>
    </w:p>
    <w:p w:rsidR="006A4EEA" w:rsidRPr="000925EE" w:rsidRDefault="006A4EEA" w:rsidP="000925EE">
      <w:pPr>
        <w:spacing w:after="120"/>
        <w:ind w:left="360" w:right="-630"/>
        <w:rPr>
          <w:rFonts w:asciiTheme="majorHAnsi" w:hAnsiTheme="majorHAnsi" w:cstheme="majorHAnsi"/>
          <w:i/>
          <w:iCs/>
          <w:color w:val="1F3864" w:themeColor="accent5" w:themeShade="80"/>
          <w:sz w:val="24"/>
          <w:lang w:val="vi-VN"/>
        </w:rPr>
      </w:pPr>
      <w:r w:rsidRPr="000925EE">
        <w:rPr>
          <w:rFonts w:asciiTheme="majorHAnsi" w:hAnsiTheme="majorHAnsi" w:cstheme="majorHAnsi"/>
          <w:i/>
          <w:iCs/>
          <w:color w:val="1F3864" w:themeColor="accent5" w:themeShade="80"/>
          <w:sz w:val="24"/>
          <w:lang w:val="vi-VN"/>
        </w:rPr>
        <w:t>Engineering Notebooks may be required, in lieu of SDL or SDFs, for those projects developing hardware products.  Engineering Notebooks may be developed in concert with SDL and SDFs for projects concerned with the development of both hardware and software products.</w:t>
      </w:r>
    </w:p>
    <w:p w:rsidR="006A4EEA" w:rsidRPr="00D96ED4" w:rsidRDefault="006A4EEA" w:rsidP="00687A29">
      <w:pPr>
        <w:spacing w:after="120"/>
        <w:rPr>
          <w:rFonts w:asciiTheme="majorHAnsi" w:hAnsiTheme="majorHAnsi" w:cstheme="majorHAnsi"/>
          <w:lang w:val="vi-VN"/>
        </w:rPr>
      </w:pPr>
    </w:p>
    <w:p w:rsidR="006A4EEA" w:rsidRPr="00D96ED4" w:rsidRDefault="006A4EEA" w:rsidP="00687A29">
      <w:pPr>
        <w:spacing w:after="120"/>
        <w:rPr>
          <w:rFonts w:asciiTheme="majorHAnsi" w:hAnsiTheme="majorHAnsi" w:cstheme="majorHAnsi"/>
          <w:lang w:val="vi-VN"/>
        </w:rPr>
      </w:pPr>
      <w:r w:rsidRPr="00D96ED4">
        <w:rPr>
          <w:rFonts w:asciiTheme="majorHAnsi" w:hAnsiTheme="majorHAnsi" w:cstheme="majorHAnsi"/>
          <w:lang w:val="vi-VN"/>
        </w:rPr>
        <w:br w:type="page"/>
      </w:r>
    </w:p>
    <w:p w:rsidR="006A4EEA" w:rsidRPr="00D96ED4" w:rsidRDefault="006A4EEA" w:rsidP="00981633">
      <w:pPr>
        <w:pStyle w:val="TOC1"/>
        <w:sectPr w:rsidR="006A4EEA" w:rsidRPr="00D96ED4">
          <w:headerReference w:type="default" r:id="rId37"/>
          <w:footerReference w:type="even" r:id="rId38"/>
          <w:footerReference w:type="default" r:id="rId39"/>
          <w:pgSz w:w="12240" w:h="15840"/>
          <w:pgMar w:top="1728" w:right="1440" w:bottom="1440" w:left="1440" w:header="720" w:footer="720" w:gutter="0"/>
          <w:pgNumType w:start="1" w:chapStyle="1"/>
          <w:cols w:space="720"/>
        </w:sectPr>
      </w:pPr>
      <w:bookmarkStart w:id="919" w:name="_Toc336241472"/>
    </w:p>
    <w:p w:rsidR="006A4EEA" w:rsidRPr="00D96ED4" w:rsidRDefault="006A4EEA" w:rsidP="00556D78">
      <w:pPr>
        <w:pStyle w:val="Heading1"/>
        <w:numPr>
          <w:ilvl w:val="0"/>
          <w:numId w:val="6"/>
        </w:numPr>
        <w:spacing w:before="0" w:after="120"/>
        <w:ind w:left="360"/>
        <w:rPr>
          <w:rFonts w:cstheme="majorHAnsi"/>
          <w:color w:val="1F3864" w:themeColor="accent5" w:themeShade="80"/>
          <w:sz w:val="36"/>
          <w:szCs w:val="36"/>
        </w:rPr>
      </w:pPr>
      <w:bookmarkStart w:id="920" w:name="_Toc420218240"/>
      <w:bookmarkStart w:id="921" w:name="_Toc420219886"/>
      <w:bookmarkStart w:id="922" w:name="_Toc420221104"/>
      <w:bookmarkStart w:id="923" w:name="_Toc420286755"/>
      <w:bookmarkStart w:id="924" w:name="_Toc376257000"/>
      <w:bookmarkStart w:id="925" w:name="_Toc376287071"/>
      <w:bookmarkStart w:id="926" w:name="_Toc376287436"/>
      <w:bookmarkStart w:id="927" w:name="_Toc376287554"/>
      <w:bookmarkStart w:id="928" w:name="_Toc376287774"/>
      <w:bookmarkStart w:id="929" w:name="_Toc376288000"/>
      <w:bookmarkStart w:id="930" w:name="_Toc376288673"/>
      <w:bookmarkStart w:id="931" w:name="_Toc376289080"/>
      <w:r w:rsidRPr="00D96ED4">
        <w:rPr>
          <w:rFonts w:cstheme="majorHAnsi"/>
          <w:color w:val="1F3864" w:themeColor="accent5" w:themeShade="80"/>
          <w:sz w:val="36"/>
          <w:szCs w:val="36"/>
        </w:rPr>
        <w:lastRenderedPageBreak/>
        <w:t>INTERFACE MANAGEMENT</w:t>
      </w:r>
      <w:bookmarkEnd w:id="919"/>
      <w:bookmarkEnd w:id="920"/>
      <w:bookmarkEnd w:id="921"/>
      <w:bookmarkEnd w:id="922"/>
      <w:bookmarkEnd w:id="923"/>
      <w:bookmarkEnd w:id="924"/>
      <w:bookmarkEnd w:id="925"/>
      <w:bookmarkEnd w:id="926"/>
      <w:bookmarkEnd w:id="927"/>
      <w:bookmarkEnd w:id="928"/>
      <w:bookmarkEnd w:id="929"/>
      <w:bookmarkEnd w:id="930"/>
      <w:bookmarkEnd w:id="931"/>
    </w:p>
    <w:p w:rsidR="006A4EEA" w:rsidRPr="00C14B9A" w:rsidRDefault="006A4EEA" w:rsidP="00C14B9A">
      <w:pPr>
        <w:ind w:left="360"/>
        <w:rPr>
          <w:rFonts w:asciiTheme="majorHAnsi" w:hAnsiTheme="majorHAnsi" w:cstheme="majorHAnsi"/>
          <w:b/>
          <w:i/>
          <w:color w:val="1F3864" w:themeColor="accent5" w:themeShade="80"/>
          <w:sz w:val="24"/>
          <w:szCs w:val="24"/>
          <w:lang w:val="vi-VN"/>
        </w:rPr>
      </w:pPr>
      <w:r w:rsidRPr="00C14B9A">
        <w:rPr>
          <w:rFonts w:asciiTheme="majorHAnsi" w:hAnsiTheme="majorHAnsi" w:cstheme="majorHAnsi"/>
          <w:b/>
          <w:i/>
          <w:color w:val="1F3864" w:themeColor="accent5" w:themeShade="80"/>
          <w:sz w:val="24"/>
          <w:szCs w:val="24"/>
          <w:lang w:val="vi-VN"/>
        </w:rPr>
        <w:t>Guidance</w:t>
      </w:r>
    </w:p>
    <w:p w:rsidR="006A4EEA" w:rsidRPr="000925EE" w:rsidRDefault="006A4EEA" w:rsidP="000925EE">
      <w:pPr>
        <w:numPr>
          <w:ilvl w:val="12"/>
          <w:numId w:val="0"/>
        </w:numPr>
        <w:spacing w:after="120"/>
        <w:ind w:right="-720"/>
        <w:rPr>
          <w:rFonts w:asciiTheme="majorHAnsi" w:hAnsiTheme="majorHAnsi" w:cstheme="majorHAnsi"/>
          <w:i/>
          <w:color w:val="1F3864" w:themeColor="accent5" w:themeShade="80"/>
          <w:sz w:val="24"/>
          <w:lang w:val="vi-VN"/>
        </w:rPr>
      </w:pPr>
      <w:r w:rsidRPr="000925EE">
        <w:rPr>
          <w:rFonts w:asciiTheme="majorHAnsi" w:hAnsiTheme="majorHAnsi" w:cstheme="majorHAnsi"/>
          <w:i/>
          <w:color w:val="1F3864" w:themeColor="accent5" w:themeShade="80"/>
          <w:sz w:val="24"/>
          <w:lang w:val="vi-VN"/>
        </w:rPr>
        <w:t>This section may not apply to all projects.  If it does not apply, insert a statement to the effect that currently no interface requirements have been established for the system.</w:t>
      </w:r>
    </w:p>
    <w:p w:rsidR="006A4EEA" w:rsidRPr="000925EE" w:rsidRDefault="006A4EEA" w:rsidP="000925EE">
      <w:pPr>
        <w:numPr>
          <w:ilvl w:val="12"/>
          <w:numId w:val="0"/>
        </w:numPr>
        <w:spacing w:after="120"/>
        <w:ind w:right="-630"/>
        <w:rPr>
          <w:rFonts w:asciiTheme="majorHAnsi" w:hAnsiTheme="majorHAnsi" w:cstheme="majorHAnsi"/>
          <w:sz w:val="24"/>
          <w:lang w:val="vi-VN"/>
        </w:rPr>
      </w:pPr>
      <w:r w:rsidRPr="000925EE">
        <w:rPr>
          <w:rFonts w:asciiTheme="majorHAnsi" w:hAnsiTheme="majorHAnsi" w:cstheme="majorHAnsi"/>
          <w:sz w:val="24"/>
          <w:lang w:val="vi-VN"/>
        </w:rPr>
        <w:t>This section identifies the interface requirements and establishes the Interface Control Working Group (ICWG).  Interface management is performed to ensure compatibility and interoperability among various hardware and software components in a system as specified in the baselined configuration documentation.</w:t>
      </w:r>
    </w:p>
    <w:p w:rsidR="006A4EEA" w:rsidRPr="00D96ED4" w:rsidRDefault="001475E3"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932" w:name="_Toc336241473"/>
      <w:bookmarkStart w:id="933" w:name="_Toc417290816"/>
      <w:bookmarkStart w:id="934" w:name="_Toc419168518"/>
      <w:bookmarkStart w:id="935" w:name="_Toc419168613"/>
      <w:bookmarkStart w:id="936" w:name="_Toc420218241"/>
      <w:bookmarkStart w:id="937" w:name="_Toc420219887"/>
      <w:bookmarkStart w:id="938" w:name="_Toc420221105"/>
      <w:bookmarkStart w:id="939" w:name="_Toc420286756"/>
      <w:bookmarkStart w:id="940" w:name="_Toc376257001"/>
      <w:bookmarkStart w:id="941" w:name="_Toc376287072"/>
      <w:bookmarkStart w:id="942" w:name="_Toc376287437"/>
      <w:bookmarkStart w:id="943" w:name="_Toc376287555"/>
      <w:bookmarkStart w:id="944" w:name="_Toc376287775"/>
      <w:bookmarkStart w:id="945" w:name="_Toc376288001"/>
      <w:bookmarkStart w:id="946" w:name="_Toc376288674"/>
      <w:bookmarkStart w:id="947" w:name="_Toc376289081"/>
      <w:r w:rsidRPr="00D96ED4">
        <w:rPr>
          <w:rFonts w:cstheme="majorHAnsi"/>
          <w:i w:val="0"/>
          <w:color w:val="1F3864" w:themeColor="accent5" w:themeShade="80"/>
          <w:sz w:val="32"/>
          <w:szCs w:val="32"/>
        </w:rPr>
        <w:t>INTERFACE RE</w:t>
      </w:r>
      <w:r w:rsidRPr="00D96ED4">
        <w:rPr>
          <w:rFonts w:cstheme="majorHAnsi"/>
          <w:i w:val="0"/>
          <w:color w:val="1F3864" w:themeColor="accent5" w:themeShade="80"/>
          <w:sz w:val="32"/>
          <w:szCs w:val="32"/>
        </w:rPr>
        <w:t>QUIREMENTS</w:t>
      </w:r>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p>
    <w:p w:rsidR="006A4EEA" w:rsidRPr="000925EE" w:rsidRDefault="006A4EEA" w:rsidP="00687A29">
      <w:pPr>
        <w:numPr>
          <w:ilvl w:val="12"/>
          <w:numId w:val="0"/>
        </w:numPr>
        <w:spacing w:after="120"/>
        <w:rPr>
          <w:rFonts w:asciiTheme="majorHAnsi" w:hAnsiTheme="majorHAnsi" w:cstheme="majorHAnsi"/>
          <w:sz w:val="24"/>
          <w:lang w:val="vi-VN"/>
        </w:rPr>
      </w:pPr>
      <w:r w:rsidRPr="000925EE">
        <w:rPr>
          <w:rFonts w:asciiTheme="majorHAnsi" w:hAnsiTheme="majorHAnsi" w:cstheme="majorHAnsi"/>
          <w:sz w:val="24"/>
          <w:lang w:val="vi-VN"/>
        </w:rPr>
        <w:t>Listed below are the interface requirements for [[Project Title]]:</w:t>
      </w:r>
    </w:p>
    <w:p w:rsidR="006A4EEA" w:rsidRPr="00C14B9A" w:rsidRDefault="006A4EEA" w:rsidP="00C14B9A">
      <w:pPr>
        <w:ind w:left="360"/>
        <w:rPr>
          <w:rFonts w:asciiTheme="majorHAnsi" w:hAnsiTheme="majorHAnsi" w:cstheme="majorHAnsi"/>
          <w:b/>
          <w:i/>
          <w:color w:val="1F3864" w:themeColor="accent5" w:themeShade="80"/>
          <w:sz w:val="24"/>
          <w:szCs w:val="24"/>
          <w:lang w:val="vi-VN"/>
        </w:rPr>
      </w:pPr>
      <w:r w:rsidRPr="00C14B9A">
        <w:rPr>
          <w:rFonts w:asciiTheme="majorHAnsi" w:hAnsiTheme="majorHAnsi" w:cstheme="majorHAnsi"/>
          <w:b/>
          <w:i/>
          <w:color w:val="1F3864" w:themeColor="accent5" w:themeShade="80"/>
          <w:sz w:val="24"/>
          <w:szCs w:val="24"/>
          <w:lang w:val="vi-VN"/>
        </w:rPr>
        <w:t>Guidance</w:t>
      </w:r>
    </w:p>
    <w:p w:rsidR="006A4EEA" w:rsidRPr="000925EE" w:rsidRDefault="006A4EEA" w:rsidP="000925EE">
      <w:pPr>
        <w:numPr>
          <w:ilvl w:val="12"/>
          <w:numId w:val="0"/>
        </w:numPr>
        <w:spacing w:after="120"/>
        <w:rPr>
          <w:rFonts w:asciiTheme="majorHAnsi" w:hAnsiTheme="majorHAnsi" w:cstheme="majorHAnsi"/>
          <w:i/>
          <w:color w:val="1F3864" w:themeColor="accent5" w:themeShade="80"/>
          <w:sz w:val="24"/>
          <w:lang w:val="vi-VN"/>
        </w:rPr>
      </w:pPr>
      <w:r w:rsidRPr="000925EE">
        <w:rPr>
          <w:rFonts w:asciiTheme="majorHAnsi" w:hAnsiTheme="majorHAnsi" w:cstheme="majorHAnsi"/>
          <w:i/>
          <w:color w:val="1F3864" w:themeColor="accent5" w:themeShade="80"/>
          <w:sz w:val="24"/>
          <w:lang w:val="vi-VN"/>
        </w:rPr>
        <w:t xml:space="preserve">List your interface requirement specification and/or document. </w:t>
      </w:r>
    </w:p>
    <w:p w:rsidR="006A4EEA" w:rsidRPr="000925EE" w:rsidRDefault="006A4EEA" w:rsidP="00556D78">
      <w:pPr>
        <w:pStyle w:val="Bullet"/>
        <w:numPr>
          <w:ilvl w:val="1"/>
          <w:numId w:val="56"/>
        </w:numPr>
        <w:spacing w:before="0" w:after="120"/>
        <w:ind w:left="450"/>
        <w:rPr>
          <w:rFonts w:asciiTheme="majorHAnsi" w:hAnsiTheme="majorHAnsi" w:cstheme="majorHAnsi"/>
          <w:b/>
          <w:bCs/>
          <w:i/>
          <w:iCs/>
          <w:sz w:val="24"/>
          <w:lang w:val="vi-VN"/>
        </w:rPr>
      </w:pPr>
      <w:r w:rsidRPr="000925EE">
        <w:rPr>
          <w:rFonts w:asciiTheme="majorHAnsi" w:hAnsiTheme="majorHAnsi" w:cstheme="majorHAnsi"/>
          <w:b/>
          <w:bCs/>
          <w:i/>
          <w:iCs/>
          <w:sz w:val="24"/>
          <w:lang w:val="vi-VN"/>
        </w:rPr>
        <w:t>System Interface Requirement number 1</w:t>
      </w:r>
    </w:p>
    <w:p w:rsidR="006A4EEA" w:rsidRPr="000925EE" w:rsidRDefault="006A4EEA" w:rsidP="00556D78">
      <w:pPr>
        <w:pStyle w:val="Bullet"/>
        <w:numPr>
          <w:ilvl w:val="1"/>
          <w:numId w:val="56"/>
        </w:numPr>
        <w:spacing w:before="0" w:after="120"/>
        <w:ind w:left="450"/>
        <w:rPr>
          <w:rFonts w:asciiTheme="majorHAnsi" w:hAnsiTheme="majorHAnsi" w:cstheme="majorHAnsi"/>
          <w:b/>
          <w:bCs/>
          <w:i/>
          <w:iCs/>
          <w:sz w:val="24"/>
          <w:lang w:val="vi-VN"/>
        </w:rPr>
      </w:pPr>
      <w:r w:rsidRPr="000925EE">
        <w:rPr>
          <w:rFonts w:asciiTheme="majorHAnsi" w:hAnsiTheme="majorHAnsi" w:cstheme="majorHAnsi"/>
          <w:b/>
          <w:bCs/>
          <w:i/>
          <w:iCs/>
          <w:sz w:val="24"/>
          <w:lang w:val="vi-VN"/>
        </w:rPr>
        <w:t>System Interface Requirement number 2</w:t>
      </w:r>
    </w:p>
    <w:p w:rsidR="006A4EEA" w:rsidRPr="000925EE" w:rsidRDefault="006A4EEA" w:rsidP="00556D78">
      <w:pPr>
        <w:pStyle w:val="Bullet"/>
        <w:numPr>
          <w:ilvl w:val="1"/>
          <w:numId w:val="56"/>
        </w:numPr>
        <w:spacing w:before="0" w:after="120"/>
        <w:ind w:left="450"/>
        <w:rPr>
          <w:rFonts w:asciiTheme="majorHAnsi" w:hAnsiTheme="majorHAnsi" w:cstheme="majorHAnsi"/>
          <w:b/>
          <w:bCs/>
          <w:i/>
          <w:iCs/>
          <w:sz w:val="24"/>
          <w:lang w:val="vi-VN"/>
        </w:rPr>
      </w:pPr>
      <w:r w:rsidRPr="000925EE">
        <w:rPr>
          <w:rFonts w:asciiTheme="majorHAnsi" w:hAnsiTheme="majorHAnsi" w:cstheme="majorHAnsi"/>
          <w:b/>
          <w:bCs/>
          <w:i/>
          <w:iCs/>
          <w:sz w:val="24"/>
          <w:lang w:val="vi-VN"/>
        </w:rPr>
        <w:t>System Interface Requirement number 3.</w:t>
      </w:r>
    </w:p>
    <w:p w:rsidR="006A4EEA" w:rsidRPr="00D96ED4" w:rsidRDefault="001475E3"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948" w:name="_Toc336241474"/>
      <w:bookmarkStart w:id="949" w:name="_Toc417290817"/>
      <w:bookmarkStart w:id="950" w:name="_Toc419168519"/>
      <w:bookmarkStart w:id="951" w:name="_Toc419168614"/>
      <w:bookmarkStart w:id="952" w:name="_Toc420218242"/>
      <w:bookmarkStart w:id="953" w:name="_Toc420219888"/>
      <w:bookmarkStart w:id="954" w:name="_Toc420221106"/>
      <w:bookmarkStart w:id="955" w:name="_Toc420286757"/>
      <w:bookmarkStart w:id="956" w:name="_Toc376257002"/>
      <w:bookmarkStart w:id="957" w:name="_Toc376287073"/>
      <w:bookmarkStart w:id="958" w:name="_Toc376287438"/>
      <w:bookmarkStart w:id="959" w:name="_Toc376287556"/>
      <w:bookmarkStart w:id="960" w:name="_Toc376287776"/>
      <w:bookmarkStart w:id="961" w:name="_Toc376288002"/>
      <w:bookmarkStart w:id="962" w:name="_Toc376288675"/>
      <w:bookmarkStart w:id="963" w:name="_Toc376289082"/>
      <w:r w:rsidRPr="00D96ED4">
        <w:rPr>
          <w:rFonts w:cstheme="majorHAnsi"/>
          <w:i w:val="0"/>
          <w:color w:val="1F3864" w:themeColor="accent5" w:themeShade="80"/>
          <w:sz w:val="32"/>
          <w:szCs w:val="32"/>
        </w:rPr>
        <w:t>INTERFACE CONTROL WORKING GROUP</w:t>
      </w:r>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p>
    <w:p w:rsidR="006A4EEA" w:rsidRPr="000925EE" w:rsidRDefault="006A4EEA" w:rsidP="000925EE">
      <w:pPr>
        <w:pStyle w:val="BodyText"/>
        <w:ind w:left="360"/>
        <w:rPr>
          <w:rFonts w:asciiTheme="majorHAnsi" w:hAnsiTheme="majorHAnsi" w:cstheme="majorHAnsi"/>
          <w:b/>
          <w:bCs/>
          <w:i/>
          <w:iCs/>
          <w:color w:val="1F3864" w:themeColor="accent5" w:themeShade="80"/>
          <w:sz w:val="24"/>
          <w:lang w:val="vi-VN"/>
        </w:rPr>
      </w:pPr>
      <w:r w:rsidRPr="000925EE">
        <w:rPr>
          <w:rFonts w:asciiTheme="majorHAnsi" w:hAnsiTheme="majorHAnsi" w:cstheme="majorHAnsi"/>
          <w:b/>
          <w:bCs/>
          <w:i/>
          <w:iCs/>
          <w:color w:val="1F3864" w:themeColor="accent5" w:themeShade="80"/>
          <w:sz w:val="24"/>
          <w:lang w:val="vi-VN"/>
        </w:rPr>
        <w:t>Guidance</w:t>
      </w:r>
    </w:p>
    <w:p w:rsidR="006A4EEA" w:rsidRPr="00D96ED4" w:rsidRDefault="006A4EEA" w:rsidP="000925EE">
      <w:pPr>
        <w:pStyle w:val="BodyText"/>
        <w:ind w:left="360"/>
        <w:rPr>
          <w:rFonts w:asciiTheme="majorHAnsi" w:hAnsiTheme="majorHAnsi" w:cstheme="majorHAnsi"/>
          <w:iCs/>
          <w:lang w:val="vi-VN"/>
        </w:rPr>
      </w:pPr>
      <w:r w:rsidRPr="000925EE">
        <w:rPr>
          <w:rFonts w:asciiTheme="majorHAnsi" w:hAnsiTheme="majorHAnsi" w:cstheme="majorHAnsi"/>
          <w:i/>
          <w:iCs/>
          <w:color w:val="1F3864" w:themeColor="accent5" w:themeShade="80"/>
          <w:sz w:val="24"/>
          <w:lang w:val="vi-VN"/>
        </w:rPr>
        <w:t>Interfacing systems require an additional level of configuration oversight and control. In this section, describe the role of CM for the project in ensuring CM activities between interfacing systems are coordinated, timely, and address the ramifications of changes from one system to other interfacing systems</w:t>
      </w:r>
      <w:r w:rsidRPr="00D96ED4">
        <w:rPr>
          <w:rFonts w:asciiTheme="majorHAnsi" w:hAnsiTheme="majorHAnsi" w:cstheme="majorHAnsi"/>
          <w:iCs/>
          <w:lang w:val="vi-VN"/>
        </w:rPr>
        <w:t xml:space="preserve">. </w:t>
      </w:r>
    </w:p>
    <w:p w:rsidR="006A4EEA" w:rsidRPr="000925EE" w:rsidRDefault="006A4EEA" w:rsidP="000925EE">
      <w:pPr>
        <w:numPr>
          <w:ilvl w:val="12"/>
          <w:numId w:val="0"/>
        </w:numPr>
        <w:spacing w:after="120"/>
        <w:ind w:left="360" w:right="-630"/>
        <w:rPr>
          <w:rFonts w:asciiTheme="majorHAnsi" w:hAnsiTheme="majorHAnsi" w:cstheme="majorHAnsi"/>
          <w:sz w:val="24"/>
          <w:lang w:val="vi-VN"/>
        </w:rPr>
      </w:pPr>
      <w:r w:rsidRPr="000925EE">
        <w:rPr>
          <w:rFonts w:asciiTheme="majorHAnsi" w:hAnsiTheme="majorHAnsi" w:cstheme="majorHAnsi"/>
          <w:sz w:val="24"/>
          <w:lang w:val="vi-VN"/>
        </w:rPr>
        <w:t>The ICWG is chartered to ensure the compatibility of the software and hardware components within the project system, or among other interfacing systems.  The ICWG is composed of members representing the interfacing systems outlined in Section 7.1 and representatives from the system design group.  The ICWG meetings will include discussions of the interface control documentation.</w:t>
      </w:r>
    </w:p>
    <w:p w:rsidR="006A4EEA" w:rsidRPr="000925EE" w:rsidRDefault="006A4EEA" w:rsidP="000925EE">
      <w:pPr>
        <w:numPr>
          <w:ilvl w:val="12"/>
          <w:numId w:val="0"/>
        </w:numPr>
        <w:spacing w:after="120"/>
        <w:ind w:left="360" w:right="-630"/>
        <w:rPr>
          <w:rFonts w:asciiTheme="majorHAnsi" w:hAnsiTheme="majorHAnsi" w:cstheme="majorHAnsi"/>
          <w:sz w:val="24"/>
          <w:lang w:val="vi-VN"/>
        </w:rPr>
      </w:pPr>
      <w:r w:rsidRPr="000925EE">
        <w:rPr>
          <w:rFonts w:asciiTheme="majorHAnsi" w:hAnsiTheme="majorHAnsi" w:cstheme="majorHAnsi"/>
          <w:sz w:val="24"/>
          <w:lang w:val="vi-VN"/>
        </w:rPr>
        <w:t>CM will coordinate configuration control activities for interface items.  This may include the activities listed below:</w:t>
      </w:r>
    </w:p>
    <w:p w:rsidR="006A4EEA" w:rsidRPr="000925EE" w:rsidRDefault="006A4EEA" w:rsidP="00556D78">
      <w:pPr>
        <w:pStyle w:val="Bullet"/>
        <w:numPr>
          <w:ilvl w:val="0"/>
          <w:numId w:val="57"/>
        </w:numPr>
        <w:spacing w:before="0" w:after="120"/>
        <w:ind w:right="-630"/>
        <w:rPr>
          <w:rFonts w:asciiTheme="majorHAnsi" w:hAnsiTheme="majorHAnsi" w:cstheme="majorHAnsi"/>
          <w:sz w:val="24"/>
          <w:lang w:val="vi-VN"/>
        </w:rPr>
      </w:pPr>
      <w:r w:rsidRPr="000925EE">
        <w:rPr>
          <w:rFonts w:asciiTheme="majorHAnsi" w:hAnsiTheme="majorHAnsi" w:cstheme="majorHAnsi"/>
          <w:sz w:val="24"/>
          <w:lang w:val="vi-VN"/>
        </w:rPr>
        <w:t>Attending CCB meetings with interfacing systems.</w:t>
      </w:r>
    </w:p>
    <w:p w:rsidR="006A4EEA" w:rsidRPr="000925EE" w:rsidRDefault="006A4EEA" w:rsidP="00556D78">
      <w:pPr>
        <w:pStyle w:val="Bullet"/>
        <w:numPr>
          <w:ilvl w:val="0"/>
          <w:numId w:val="57"/>
        </w:numPr>
        <w:spacing w:before="0" w:after="120"/>
        <w:ind w:right="-630"/>
        <w:rPr>
          <w:rFonts w:asciiTheme="majorHAnsi" w:hAnsiTheme="majorHAnsi" w:cstheme="majorHAnsi"/>
          <w:sz w:val="24"/>
          <w:lang w:val="vi-VN"/>
        </w:rPr>
      </w:pPr>
      <w:r w:rsidRPr="000925EE">
        <w:rPr>
          <w:rFonts w:asciiTheme="majorHAnsi" w:hAnsiTheme="majorHAnsi" w:cstheme="majorHAnsi"/>
          <w:sz w:val="24"/>
          <w:lang w:val="vi-VN"/>
        </w:rPr>
        <w:t>Participating in integrated systems configuration management working groups.</w:t>
      </w:r>
    </w:p>
    <w:p w:rsidR="006A4EEA" w:rsidRPr="000925EE" w:rsidRDefault="006A4EEA" w:rsidP="00556D78">
      <w:pPr>
        <w:pStyle w:val="Bullet"/>
        <w:numPr>
          <w:ilvl w:val="0"/>
          <w:numId w:val="57"/>
        </w:numPr>
        <w:spacing w:before="0" w:after="120"/>
        <w:ind w:right="-630"/>
        <w:rPr>
          <w:rFonts w:asciiTheme="majorHAnsi" w:hAnsiTheme="majorHAnsi" w:cstheme="majorHAnsi"/>
          <w:sz w:val="24"/>
          <w:lang w:val="vi-VN"/>
        </w:rPr>
      </w:pPr>
      <w:r w:rsidRPr="000925EE">
        <w:rPr>
          <w:rFonts w:asciiTheme="majorHAnsi" w:hAnsiTheme="majorHAnsi" w:cstheme="majorHAnsi"/>
          <w:sz w:val="24"/>
          <w:lang w:val="vi-VN"/>
        </w:rPr>
        <w:t>Ensuring change control actions between interfacing systems are communicated to all stakeholders.</w:t>
      </w:r>
    </w:p>
    <w:p w:rsidR="006A4EEA" w:rsidRPr="000925EE" w:rsidRDefault="006A4EEA" w:rsidP="00556D78">
      <w:pPr>
        <w:pStyle w:val="ListParagraph"/>
        <w:numPr>
          <w:ilvl w:val="0"/>
          <w:numId w:val="57"/>
        </w:numPr>
        <w:spacing w:after="120"/>
        <w:ind w:right="-630"/>
        <w:rPr>
          <w:rFonts w:asciiTheme="majorHAnsi" w:hAnsiTheme="majorHAnsi" w:cstheme="majorHAnsi"/>
          <w:lang w:val="vi-VN"/>
        </w:rPr>
      </w:pPr>
      <w:r w:rsidRPr="000925EE">
        <w:rPr>
          <w:rFonts w:asciiTheme="majorHAnsi" w:hAnsiTheme="majorHAnsi" w:cstheme="majorHAnsi"/>
          <w:sz w:val="24"/>
          <w:lang w:val="vi-VN"/>
        </w:rPr>
        <w:lastRenderedPageBreak/>
        <w:t>CM may be required to generate and distribute CSA reports and technical data for interfacing systems</w:t>
      </w:r>
      <w:r w:rsidRPr="000925EE">
        <w:rPr>
          <w:rFonts w:asciiTheme="majorHAnsi" w:hAnsiTheme="majorHAnsi" w:cstheme="majorHAnsi"/>
          <w:lang w:val="vi-VN"/>
        </w:rPr>
        <w:t xml:space="preserve">. </w:t>
      </w:r>
    </w:p>
    <w:p w:rsidR="006A4EEA" w:rsidRPr="00C14B9A" w:rsidRDefault="006A4EEA" w:rsidP="00C14B9A">
      <w:pPr>
        <w:ind w:left="360"/>
        <w:rPr>
          <w:rFonts w:asciiTheme="majorHAnsi" w:hAnsiTheme="majorHAnsi" w:cstheme="majorHAnsi"/>
          <w:b/>
          <w:i/>
          <w:color w:val="1F3864" w:themeColor="accent5" w:themeShade="80"/>
          <w:sz w:val="24"/>
          <w:szCs w:val="24"/>
          <w:lang w:val="vi-VN"/>
        </w:rPr>
      </w:pPr>
      <w:r w:rsidRPr="00C14B9A">
        <w:rPr>
          <w:rFonts w:asciiTheme="majorHAnsi" w:hAnsiTheme="majorHAnsi" w:cstheme="majorHAnsi"/>
          <w:b/>
          <w:i/>
          <w:color w:val="1F3864" w:themeColor="accent5" w:themeShade="80"/>
          <w:sz w:val="24"/>
          <w:szCs w:val="24"/>
          <w:lang w:val="vi-VN"/>
        </w:rPr>
        <w:t>Guidance</w:t>
      </w:r>
    </w:p>
    <w:p w:rsidR="006A4EEA" w:rsidRPr="000925EE" w:rsidRDefault="006A4EEA" w:rsidP="000925EE">
      <w:pPr>
        <w:numPr>
          <w:ilvl w:val="12"/>
          <w:numId w:val="0"/>
        </w:numPr>
        <w:spacing w:after="120"/>
        <w:ind w:left="360" w:right="-720"/>
        <w:rPr>
          <w:rFonts w:asciiTheme="majorHAnsi" w:hAnsiTheme="majorHAnsi" w:cstheme="majorHAnsi"/>
          <w:i/>
          <w:color w:val="1F3864" w:themeColor="accent5" w:themeShade="80"/>
          <w:sz w:val="24"/>
          <w:lang w:val="vi-VN"/>
        </w:rPr>
      </w:pPr>
      <w:r w:rsidRPr="000925EE">
        <w:rPr>
          <w:rFonts w:asciiTheme="majorHAnsi" w:hAnsiTheme="majorHAnsi" w:cstheme="majorHAnsi"/>
          <w:i/>
          <w:color w:val="1F3864" w:themeColor="accent5" w:themeShade="80"/>
          <w:sz w:val="24"/>
          <w:lang w:val="vi-VN"/>
        </w:rPr>
        <w:t>CM may provide administrative support; if so, document the CM Group’s involvement.</w:t>
      </w:r>
    </w:p>
    <w:p w:rsidR="006A4EEA" w:rsidRPr="00D96ED4" w:rsidRDefault="006A4EEA" w:rsidP="00687A29">
      <w:pPr>
        <w:spacing w:after="120"/>
        <w:rPr>
          <w:rFonts w:asciiTheme="majorHAnsi" w:hAnsiTheme="majorHAnsi" w:cstheme="majorHAnsi"/>
          <w:lang w:val="vi-VN"/>
        </w:rPr>
      </w:pPr>
    </w:p>
    <w:p w:rsidR="006A4EEA" w:rsidRPr="00D96ED4" w:rsidRDefault="006A4EEA" w:rsidP="00687A29">
      <w:pPr>
        <w:spacing w:after="120"/>
        <w:rPr>
          <w:rFonts w:asciiTheme="majorHAnsi" w:hAnsiTheme="majorHAnsi" w:cstheme="majorHAnsi"/>
          <w:lang w:val="vi-VN"/>
        </w:rPr>
      </w:pPr>
    </w:p>
    <w:p w:rsidR="006A4EEA" w:rsidRPr="00D96ED4" w:rsidRDefault="006A4EEA" w:rsidP="00687A29">
      <w:pPr>
        <w:spacing w:after="120"/>
        <w:rPr>
          <w:rFonts w:asciiTheme="majorHAnsi" w:hAnsiTheme="majorHAnsi" w:cstheme="majorHAnsi"/>
          <w:lang w:val="vi-VN"/>
        </w:rPr>
      </w:pPr>
    </w:p>
    <w:p w:rsidR="006A4EEA" w:rsidRPr="00D96ED4" w:rsidRDefault="006A4EEA" w:rsidP="00687A29">
      <w:pPr>
        <w:spacing w:after="120"/>
        <w:rPr>
          <w:rFonts w:asciiTheme="majorHAnsi" w:hAnsiTheme="majorHAnsi" w:cstheme="majorHAnsi"/>
          <w:lang w:val="vi-VN"/>
        </w:rPr>
      </w:pPr>
    </w:p>
    <w:p w:rsidR="006A4EEA" w:rsidRPr="00D96ED4" w:rsidRDefault="006A4EEA" w:rsidP="00687A29">
      <w:pPr>
        <w:spacing w:after="120"/>
        <w:rPr>
          <w:rFonts w:asciiTheme="majorHAnsi" w:hAnsiTheme="majorHAnsi" w:cstheme="majorHAnsi"/>
          <w:lang w:val="vi-VN"/>
        </w:rPr>
      </w:pPr>
    </w:p>
    <w:p w:rsidR="006A4EEA" w:rsidRPr="00D96ED4" w:rsidRDefault="006A4EEA" w:rsidP="00687A29">
      <w:pPr>
        <w:spacing w:after="120"/>
        <w:rPr>
          <w:rFonts w:asciiTheme="majorHAnsi" w:hAnsiTheme="majorHAnsi" w:cstheme="majorHAnsi"/>
          <w:lang w:val="vi-VN"/>
        </w:rPr>
      </w:pPr>
    </w:p>
    <w:p w:rsidR="006A4EEA" w:rsidRPr="00D96ED4" w:rsidRDefault="006A4EEA" w:rsidP="00687A29">
      <w:pPr>
        <w:spacing w:after="120"/>
        <w:rPr>
          <w:rFonts w:asciiTheme="majorHAnsi" w:hAnsiTheme="majorHAnsi" w:cstheme="majorHAnsi"/>
          <w:lang w:val="vi-VN"/>
        </w:rPr>
      </w:pPr>
    </w:p>
    <w:p w:rsidR="006A4EEA" w:rsidRPr="00D96ED4" w:rsidRDefault="006A4EEA" w:rsidP="00687A29">
      <w:pPr>
        <w:spacing w:after="120"/>
        <w:rPr>
          <w:rFonts w:asciiTheme="majorHAnsi" w:hAnsiTheme="majorHAnsi" w:cstheme="majorHAnsi"/>
          <w:lang w:val="vi-VN"/>
        </w:rPr>
      </w:pPr>
    </w:p>
    <w:p w:rsidR="006A4EEA" w:rsidRPr="00D96ED4" w:rsidRDefault="006A4EEA" w:rsidP="00687A29">
      <w:pPr>
        <w:spacing w:after="120"/>
        <w:rPr>
          <w:rFonts w:asciiTheme="majorHAnsi" w:hAnsiTheme="majorHAnsi" w:cstheme="majorHAnsi"/>
          <w:lang w:val="vi-VN"/>
        </w:rPr>
      </w:pPr>
    </w:p>
    <w:p w:rsidR="006A4EEA" w:rsidRPr="00D96ED4" w:rsidRDefault="006A4EEA" w:rsidP="00687A29">
      <w:pPr>
        <w:spacing w:after="120"/>
        <w:rPr>
          <w:rFonts w:asciiTheme="majorHAnsi" w:hAnsiTheme="majorHAnsi" w:cstheme="majorHAnsi"/>
          <w:lang w:val="vi-VN"/>
        </w:rPr>
      </w:pPr>
    </w:p>
    <w:p w:rsidR="006A4EEA" w:rsidRPr="00D96ED4" w:rsidRDefault="006A4EEA" w:rsidP="00687A29">
      <w:pPr>
        <w:spacing w:after="120"/>
        <w:rPr>
          <w:rFonts w:asciiTheme="majorHAnsi" w:hAnsiTheme="majorHAnsi" w:cstheme="majorHAnsi"/>
          <w:lang w:val="vi-VN"/>
        </w:rPr>
      </w:pPr>
    </w:p>
    <w:p w:rsidR="006A4EEA" w:rsidRPr="00D96ED4" w:rsidRDefault="006A4EEA" w:rsidP="00687A29">
      <w:pPr>
        <w:spacing w:after="120"/>
        <w:rPr>
          <w:rFonts w:asciiTheme="majorHAnsi" w:hAnsiTheme="majorHAnsi" w:cstheme="majorHAnsi"/>
          <w:lang w:val="vi-VN"/>
        </w:rPr>
      </w:pPr>
    </w:p>
    <w:p w:rsidR="006A4EEA" w:rsidRPr="00D96ED4" w:rsidRDefault="006A4EEA" w:rsidP="00687A29">
      <w:pPr>
        <w:spacing w:after="120"/>
        <w:rPr>
          <w:rFonts w:asciiTheme="majorHAnsi" w:hAnsiTheme="majorHAnsi" w:cstheme="majorHAnsi"/>
          <w:lang w:val="vi-VN"/>
        </w:rPr>
      </w:pPr>
    </w:p>
    <w:p w:rsidR="006A4EEA" w:rsidRPr="00D96ED4" w:rsidRDefault="006A4EEA" w:rsidP="00687A29">
      <w:pPr>
        <w:spacing w:after="120"/>
        <w:rPr>
          <w:rFonts w:asciiTheme="majorHAnsi" w:hAnsiTheme="majorHAnsi" w:cstheme="majorHAnsi"/>
          <w:lang w:val="vi-VN"/>
        </w:rPr>
      </w:pPr>
    </w:p>
    <w:p w:rsidR="006A4EEA" w:rsidRPr="00D96ED4" w:rsidRDefault="006A4EEA" w:rsidP="00687A29">
      <w:pPr>
        <w:spacing w:after="120"/>
        <w:rPr>
          <w:rFonts w:asciiTheme="majorHAnsi" w:hAnsiTheme="majorHAnsi" w:cstheme="majorHAnsi"/>
          <w:lang w:val="vi-VN"/>
        </w:rPr>
      </w:pPr>
    </w:p>
    <w:p w:rsidR="006A4EEA" w:rsidRPr="00D96ED4" w:rsidRDefault="006A4EEA" w:rsidP="00687A29">
      <w:p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i/>
          <w:lang w:val="vi-VN"/>
        </w:rPr>
      </w:pPr>
    </w:p>
    <w:p w:rsidR="006A4EEA" w:rsidRPr="00D96ED4" w:rsidRDefault="006A4EEA" w:rsidP="00687A29">
      <w:pPr>
        <w:numPr>
          <w:ilvl w:val="12"/>
          <w:numId w:val="0"/>
        </w:numPr>
        <w:spacing w:after="120"/>
        <w:rPr>
          <w:rFonts w:asciiTheme="majorHAnsi" w:hAnsiTheme="majorHAnsi" w:cstheme="majorHAnsi"/>
          <w:caps/>
          <w:lang w:val="vi-VN"/>
        </w:rPr>
        <w:sectPr w:rsidR="006A4EEA" w:rsidRPr="00D96ED4">
          <w:headerReference w:type="default" r:id="rId40"/>
          <w:footerReference w:type="even" r:id="rId41"/>
          <w:footerReference w:type="default" r:id="rId42"/>
          <w:pgSz w:w="12240" w:h="15840" w:code="1"/>
          <w:pgMar w:top="1728" w:right="1440" w:bottom="1440" w:left="1440" w:header="720" w:footer="720" w:gutter="0"/>
          <w:pgNumType w:start="1" w:chapStyle="1"/>
          <w:cols w:space="720"/>
        </w:sectPr>
      </w:pPr>
      <w:bookmarkStart w:id="964" w:name="_Toc336241475"/>
    </w:p>
    <w:p w:rsidR="006A4EEA" w:rsidRPr="00D96ED4" w:rsidRDefault="006A4EEA" w:rsidP="00556D78">
      <w:pPr>
        <w:pStyle w:val="Heading1"/>
        <w:numPr>
          <w:ilvl w:val="0"/>
          <w:numId w:val="6"/>
        </w:numPr>
        <w:spacing w:before="0" w:after="120"/>
        <w:ind w:left="360"/>
        <w:rPr>
          <w:rFonts w:cstheme="majorHAnsi"/>
          <w:color w:val="1F3864" w:themeColor="accent5" w:themeShade="80"/>
          <w:sz w:val="36"/>
          <w:szCs w:val="36"/>
        </w:rPr>
      </w:pPr>
      <w:bookmarkStart w:id="965" w:name="_Toc420218243"/>
      <w:bookmarkStart w:id="966" w:name="_Toc420219889"/>
      <w:bookmarkStart w:id="967" w:name="_Toc420221107"/>
      <w:bookmarkStart w:id="968" w:name="_Toc420286758"/>
      <w:bookmarkStart w:id="969" w:name="_Toc376257003"/>
      <w:bookmarkStart w:id="970" w:name="_Toc376287074"/>
      <w:bookmarkStart w:id="971" w:name="_Toc376287439"/>
      <w:bookmarkStart w:id="972" w:name="_Toc376287557"/>
      <w:bookmarkStart w:id="973" w:name="_Toc376287777"/>
      <w:bookmarkStart w:id="974" w:name="_Toc376288003"/>
      <w:bookmarkStart w:id="975" w:name="_Toc376288676"/>
      <w:bookmarkStart w:id="976" w:name="_Toc376289083"/>
      <w:r w:rsidRPr="00D96ED4">
        <w:rPr>
          <w:rFonts w:cstheme="majorHAnsi"/>
          <w:color w:val="1F3864" w:themeColor="accent5" w:themeShade="80"/>
          <w:sz w:val="36"/>
          <w:szCs w:val="36"/>
        </w:rPr>
        <w:lastRenderedPageBreak/>
        <w:t>CONFIGURATION CONTROL</w:t>
      </w:r>
      <w:bookmarkEnd w:id="964"/>
      <w:bookmarkEnd w:id="965"/>
      <w:bookmarkEnd w:id="966"/>
      <w:bookmarkEnd w:id="967"/>
      <w:bookmarkEnd w:id="968"/>
      <w:bookmarkEnd w:id="969"/>
      <w:bookmarkEnd w:id="970"/>
      <w:bookmarkEnd w:id="971"/>
      <w:bookmarkEnd w:id="972"/>
      <w:bookmarkEnd w:id="973"/>
      <w:bookmarkEnd w:id="974"/>
      <w:bookmarkEnd w:id="975"/>
      <w:bookmarkEnd w:id="976"/>
    </w:p>
    <w:p w:rsidR="006A4EEA" w:rsidRPr="00C14B9A" w:rsidRDefault="006A4EEA" w:rsidP="00C14B9A">
      <w:pPr>
        <w:ind w:left="90"/>
        <w:rPr>
          <w:rFonts w:asciiTheme="majorHAnsi" w:hAnsiTheme="majorHAnsi" w:cstheme="majorHAnsi"/>
          <w:b/>
          <w:i/>
          <w:color w:val="1F3864" w:themeColor="accent5" w:themeShade="80"/>
          <w:sz w:val="24"/>
          <w:szCs w:val="24"/>
          <w:lang w:val="vi-VN"/>
        </w:rPr>
      </w:pPr>
      <w:r w:rsidRPr="00C14B9A">
        <w:rPr>
          <w:rFonts w:asciiTheme="majorHAnsi" w:hAnsiTheme="majorHAnsi" w:cstheme="majorHAnsi"/>
          <w:b/>
          <w:i/>
          <w:color w:val="1F3864" w:themeColor="accent5" w:themeShade="80"/>
          <w:sz w:val="24"/>
          <w:szCs w:val="24"/>
          <w:lang w:val="vi-VN"/>
        </w:rPr>
        <w:t>Guidance</w:t>
      </w:r>
    </w:p>
    <w:p w:rsidR="006A4EEA" w:rsidRPr="000925EE" w:rsidRDefault="006A4EEA" w:rsidP="000925EE">
      <w:pPr>
        <w:pStyle w:val="BodyText"/>
        <w:numPr>
          <w:ilvl w:val="12"/>
          <w:numId w:val="0"/>
        </w:numPr>
        <w:ind w:right="-720"/>
        <w:rPr>
          <w:rFonts w:asciiTheme="majorHAnsi" w:hAnsiTheme="majorHAnsi" w:cstheme="majorHAnsi"/>
          <w:i/>
          <w:color w:val="1F3864" w:themeColor="accent5" w:themeShade="80"/>
          <w:sz w:val="24"/>
          <w:lang w:val="vi-VN"/>
        </w:rPr>
      </w:pPr>
      <w:r w:rsidRPr="000925EE">
        <w:rPr>
          <w:rFonts w:asciiTheme="majorHAnsi" w:hAnsiTheme="majorHAnsi" w:cstheme="majorHAnsi"/>
          <w:i/>
          <w:color w:val="1F3864" w:themeColor="accent5" w:themeShade="80"/>
          <w:sz w:val="24"/>
          <w:lang w:val="vi-VN"/>
        </w:rPr>
        <w:t>The purpose of this section is to describe the activities to maintain the integrity of baselined CIs and their associated documentation by ensuring that only authorized changes are incorporated.  This requires the systematic evaluation, processing, and approval or disapproval of all proposed changes.  Configuration control begins when a CI is baselined and continues as further baselines are established.  To successfully implement configuration control, the CM Manager, working with the PM, should define the appropriate levels of configuration control for all CIs within the system.  For example, a specification, administrative policy, or technical drawing originated by a governing Program Office should be configuration controlled by that Program Office’s CM; this section should therefore describe the CM activities conducted between the Program Office and the Project to control those CIs.  CM of interfacing hardware, systems and/or software should include a clear understanding among all stakeholders of the various agencies involved in the overall System architecture, and the respective CM entities of each of the interfacing agencies should have a clear understanding of each agency’s scope and span of CM control.  The required span of control should be reflected in the establishment of the control boards and the change control process established in this section.</w:t>
      </w:r>
    </w:p>
    <w:p w:rsidR="006A4EEA" w:rsidRPr="000925EE" w:rsidRDefault="006A4EEA" w:rsidP="000925EE">
      <w:pPr>
        <w:pStyle w:val="BodyText"/>
        <w:numPr>
          <w:ilvl w:val="12"/>
          <w:numId w:val="0"/>
        </w:numPr>
        <w:ind w:right="-720"/>
        <w:rPr>
          <w:rFonts w:asciiTheme="majorHAnsi" w:hAnsiTheme="majorHAnsi" w:cstheme="majorHAnsi"/>
          <w:b/>
          <w:bCs/>
          <w:i/>
          <w:color w:val="1F3864" w:themeColor="accent5" w:themeShade="80"/>
          <w:sz w:val="24"/>
          <w:lang w:val="vi-VN"/>
        </w:rPr>
      </w:pPr>
      <w:r w:rsidRPr="000925EE">
        <w:rPr>
          <w:rFonts w:asciiTheme="majorHAnsi" w:hAnsiTheme="majorHAnsi" w:cstheme="majorHAnsi"/>
          <w:i/>
          <w:color w:val="1F3864" w:themeColor="accent5" w:themeShade="80"/>
          <w:sz w:val="24"/>
          <w:lang w:val="vi-VN"/>
        </w:rPr>
        <w:t>This section should also elaborate on how the CMS described in Section 3.3.4 is used to facilitate configuration control activities, and how and by whom the system is used.</w:t>
      </w:r>
    </w:p>
    <w:p w:rsidR="006A4EEA" w:rsidRPr="000925EE" w:rsidRDefault="006A4EEA" w:rsidP="000925EE">
      <w:pPr>
        <w:numPr>
          <w:ilvl w:val="12"/>
          <w:numId w:val="0"/>
        </w:numPr>
        <w:spacing w:after="120"/>
        <w:ind w:right="-630"/>
        <w:rPr>
          <w:rFonts w:asciiTheme="majorHAnsi" w:hAnsiTheme="majorHAnsi" w:cstheme="majorHAnsi"/>
          <w:sz w:val="24"/>
          <w:lang w:val="vi-VN"/>
        </w:rPr>
      </w:pPr>
      <w:r w:rsidRPr="000925EE">
        <w:rPr>
          <w:rFonts w:asciiTheme="majorHAnsi" w:hAnsiTheme="majorHAnsi" w:cstheme="majorHAnsi"/>
          <w:sz w:val="24"/>
          <w:lang w:val="vi-VN"/>
        </w:rPr>
        <w:t>This section describes the process for maintaining configuration control of all identified CIs developed or maintained by [[originating organization]].</w:t>
      </w:r>
    </w:p>
    <w:p w:rsidR="006A4EEA" w:rsidRPr="000925EE" w:rsidRDefault="006A4EEA" w:rsidP="000925EE">
      <w:pPr>
        <w:numPr>
          <w:ilvl w:val="12"/>
          <w:numId w:val="0"/>
        </w:numPr>
        <w:spacing w:after="120"/>
        <w:ind w:right="-630"/>
        <w:rPr>
          <w:rFonts w:asciiTheme="majorHAnsi" w:hAnsiTheme="majorHAnsi" w:cstheme="majorHAnsi"/>
          <w:sz w:val="24"/>
          <w:lang w:val="vi-VN"/>
        </w:rPr>
      </w:pPr>
      <w:r w:rsidRPr="000925EE">
        <w:rPr>
          <w:rFonts w:asciiTheme="majorHAnsi" w:hAnsiTheme="majorHAnsi" w:cstheme="majorHAnsi"/>
          <w:sz w:val="24"/>
          <w:lang w:val="vi-VN"/>
        </w:rPr>
        <w:t>CM is responsible for maintaining configuration control over configuration items in the Developmental Configuration and the Functional, Allocated, and Product Baselines.  In addition, CM is responsible for administering the process by which a request for change to products under control is submitted, reviewed, and approved or disapproved.</w:t>
      </w:r>
    </w:p>
    <w:p w:rsidR="006A4EEA" w:rsidRPr="00D96ED4" w:rsidRDefault="001475E3"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977" w:name="_Toc376257004"/>
      <w:bookmarkStart w:id="978" w:name="_Toc376287075"/>
      <w:bookmarkStart w:id="979" w:name="_Toc376287440"/>
      <w:bookmarkStart w:id="980" w:name="_Toc376287558"/>
      <w:bookmarkStart w:id="981" w:name="_Toc376287778"/>
      <w:bookmarkStart w:id="982" w:name="_Toc376288004"/>
      <w:bookmarkStart w:id="983" w:name="_Toc376288677"/>
      <w:bookmarkStart w:id="984" w:name="_Toc376289084"/>
      <w:r w:rsidRPr="00D96ED4">
        <w:rPr>
          <w:rFonts w:cstheme="majorHAnsi"/>
          <w:i w:val="0"/>
          <w:color w:val="1F3864" w:themeColor="accent5" w:themeShade="80"/>
          <w:sz w:val="32"/>
          <w:szCs w:val="32"/>
        </w:rPr>
        <w:t>BOARDS</w:t>
      </w:r>
      <w:bookmarkEnd w:id="977"/>
      <w:bookmarkEnd w:id="978"/>
      <w:bookmarkEnd w:id="979"/>
      <w:bookmarkEnd w:id="980"/>
      <w:bookmarkEnd w:id="981"/>
      <w:bookmarkEnd w:id="982"/>
      <w:bookmarkEnd w:id="983"/>
      <w:bookmarkEnd w:id="984"/>
    </w:p>
    <w:p w:rsidR="006A4EEA" w:rsidRPr="00C14B9A" w:rsidRDefault="006A4EEA" w:rsidP="00C14B9A">
      <w:pPr>
        <w:ind w:left="360"/>
        <w:rPr>
          <w:rFonts w:asciiTheme="majorHAnsi" w:hAnsiTheme="majorHAnsi" w:cstheme="majorHAnsi"/>
          <w:b/>
          <w:i/>
          <w:color w:val="1F3864" w:themeColor="accent5" w:themeShade="80"/>
          <w:sz w:val="24"/>
          <w:szCs w:val="24"/>
          <w:lang w:val="vi-VN"/>
        </w:rPr>
      </w:pPr>
      <w:r w:rsidRPr="00C14B9A">
        <w:rPr>
          <w:rFonts w:asciiTheme="majorHAnsi" w:hAnsiTheme="majorHAnsi" w:cstheme="majorHAnsi"/>
          <w:b/>
          <w:i/>
          <w:color w:val="1F3864" w:themeColor="accent5" w:themeShade="80"/>
          <w:sz w:val="24"/>
          <w:szCs w:val="24"/>
          <w:lang w:val="vi-VN"/>
        </w:rPr>
        <w:t>Guidance</w:t>
      </w:r>
    </w:p>
    <w:p w:rsidR="006A4EEA" w:rsidRPr="00D96ED4" w:rsidRDefault="006A4EEA" w:rsidP="000925EE">
      <w:pPr>
        <w:numPr>
          <w:ilvl w:val="12"/>
          <w:numId w:val="0"/>
        </w:numPr>
        <w:spacing w:after="120"/>
        <w:ind w:left="360" w:right="-630"/>
        <w:rPr>
          <w:rFonts w:asciiTheme="majorHAnsi" w:hAnsiTheme="majorHAnsi" w:cstheme="majorHAnsi"/>
          <w:i/>
          <w:iCs/>
          <w:lang w:val="vi-VN"/>
        </w:rPr>
      </w:pPr>
      <w:r w:rsidRPr="000925EE">
        <w:rPr>
          <w:rFonts w:asciiTheme="majorHAnsi" w:hAnsiTheme="majorHAnsi" w:cstheme="majorHAnsi"/>
          <w:i/>
          <w:color w:val="1F3864" w:themeColor="accent5" w:themeShade="80"/>
          <w:sz w:val="24"/>
          <w:lang w:val="vi-VN"/>
        </w:rPr>
        <w:t>It is understood that each organization has a unique hierarchy and linkage among boards.  A separate numbered section should be dedicated to each of these boards.  It may also be helpful to include a figure, such as Figure 8-1 below, that illustrates the linkage among the boards.  Note</w:t>
      </w:r>
      <w:r w:rsidRPr="000925EE">
        <w:rPr>
          <w:rFonts w:asciiTheme="majorHAnsi" w:hAnsiTheme="majorHAnsi" w:cstheme="majorHAnsi"/>
          <w:i/>
          <w:iCs/>
          <w:color w:val="1F3864" w:themeColor="accent5" w:themeShade="80"/>
          <w:sz w:val="24"/>
          <w:lang w:val="vi-VN"/>
        </w:rPr>
        <w:t xml:space="preserve"> that in this example, local, or project-level CCBs may include separate CCBs for Hardware and Software</w:t>
      </w:r>
      <w:r w:rsidRPr="00D96ED4">
        <w:rPr>
          <w:rFonts w:asciiTheme="majorHAnsi" w:hAnsiTheme="majorHAnsi" w:cstheme="majorHAnsi"/>
          <w:i/>
          <w:iCs/>
          <w:lang w:val="vi-VN"/>
        </w:rPr>
        <w:t>.</w:t>
      </w:r>
    </w:p>
    <w:p w:rsidR="006A4EEA" w:rsidRPr="000925EE" w:rsidRDefault="006A4EEA" w:rsidP="000925EE">
      <w:pPr>
        <w:numPr>
          <w:ilvl w:val="12"/>
          <w:numId w:val="0"/>
        </w:numPr>
        <w:tabs>
          <w:tab w:val="left" w:pos="270"/>
        </w:tabs>
        <w:spacing w:after="120"/>
        <w:ind w:left="360" w:right="-720"/>
        <w:rPr>
          <w:rFonts w:asciiTheme="majorHAnsi" w:hAnsiTheme="majorHAnsi" w:cstheme="majorHAnsi"/>
          <w:sz w:val="24"/>
          <w:lang w:val="vi-VN"/>
        </w:rPr>
      </w:pPr>
      <w:r w:rsidRPr="000925EE">
        <w:rPr>
          <w:rFonts w:asciiTheme="majorHAnsi" w:hAnsiTheme="majorHAnsi" w:cstheme="majorHAnsi"/>
          <w:sz w:val="24"/>
          <w:lang w:val="vi-VN"/>
        </w:rPr>
        <w:t xml:space="preserve">The [[originating organization]] is subject to a hierarchy of control boards for baseline integrity.  A description of each of these boards, along with their functions and responsibilities, is presented in the sections below.  </w:t>
      </w:r>
    </w:p>
    <w:p w:rsidR="006A4EEA" w:rsidRPr="00D96ED4" w:rsidRDefault="006A4EEA"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985" w:name="_Toc376257005"/>
      <w:bookmarkStart w:id="986" w:name="_Toc376287076"/>
      <w:bookmarkStart w:id="987" w:name="_Toc376287441"/>
      <w:bookmarkStart w:id="988" w:name="_Toc376287559"/>
      <w:bookmarkStart w:id="989" w:name="_Toc376287779"/>
      <w:bookmarkStart w:id="990" w:name="_Toc376288005"/>
      <w:bookmarkStart w:id="991" w:name="_Toc376288678"/>
      <w:bookmarkStart w:id="992" w:name="_Toc376289085"/>
      <w:r w:rsidRPr="00D96ED4">
        <w:rPr>
          <w:rFonts w:cstheme="majorHAnsi"/>
          <w:b/>
          <w:color w:val="1F3864" w:themeColor="accent5" w:themeShade="80"/>
          <w:sz w:val="28"/>
          <w:szCs w:val="28"/>
        </w:rPr>
        <w:lastRenderedPageBreak/>
        <w:t>CCB</w:t>
      </w:r>
      <w:bookmarkEnd w:id="985"/>
      <w:bookmarkEnd w:id="986"/>
      <w:bookmarkEnd w:id="987"/>
      <w:bookmarkEnd w:id="988"/>
      <w:bookmarkEnd w:id="989"/>
      <w:bookmarkEnd w:id="990"/>
      <w:bookmarkEnd w:id="991"/>
      <w:bookmarkEnd w:id="992"/>
    </w:p>
    <w:p w:rsidR="006A4EEA" w:rsidRPr="000925EE" w:rsidRDefault="006A4EEA" w:rsidP="000925EE">
      <w:pPr>
        <w:numPr>
          <w:ilvl w:val="12"/>
          <w:numId w:val="0"/>
        </w:numPr>
        <w:tabs>
          <w:tab w:val="left" w:pos="8280"/>
        </w:tabs>
        <w:spacing w:after="120"/>
        <w:ind w:left="360" w:right="-630"/>
        <w:rPr>
          <w:rFonts w:asciiTheme="majorHAnsi" w:hAnsiTheme="majorHAnsi" w:cstheme="majorHAnsi"/>
          <w:i/>
          <w:iCs/>
          <w:sz w:val="24"/>
          <w:lang w:val="vi-VN"/>
        </w:rPr>
      </w:pPr>
      <w:r w:rsidRPr="000925EE">
        <w:rPr>
          <w:rFonts w:asciiTheme="majorHAnsi" w:hAnsiTheme="majorHAnsi" w:cstheme="majorHAnsi"/>
          <w:sz w:val="24"/>
          <w:lang w:val="vi-VN"/>
        </w:rPr>
        <w:t xml:space="preserve">A CCB has been established to authorize changes to baselined documentation, hardware and software and for in-development products.  The specific procedures for conducting a CCB meeting are detailed in </w:t>
      </w:r>
      <w:r w:rsidRPr="000925EE">
        <w:rPr>
          <w:rFonts w:asciiTheme="majorHAnsi" w:hAnsiTheme="majorHAnsi" w:cstheme="majorHAnsi"/>
          <w:b/>
          <w:bCs/>
          <w:i/>
          <w:iCs/>
          <w:sz w:val="24"/>
          <w:lang w:val="vi-VN"/>
        </w:rPr>
        <w:t>document name</w:t>
      </w:r>
      <w:r w:rsidRPr="000925EE">
        <w:rPr>
          <w:rFonts w:asciiTheme="majorHAnsi" w:hAnsiTheme="majorHAnsi" w:cstheme="majorHAnsi"/>
          <w:sz w:val="24"/>
          <w:lang w:val="vi-VN"/>
        </w:rPr>
        <w:t xml:space="preserve">. </w:t>
      </w:r>
    </w:p>
    <w:p w:rsidR="006A4EEA" w:rsidRPr="00D96ED4" w:rsidRDefault="006A4EEA" w:rsidP="00687A29">
      <w:pPr>
        <w:numPr>
          <w:ilvl w:val="12"/>
          <w:numId w:val="0"/>
        </w:numPr>
        <w:spacing w:after="120"/>
        <w:rPr>
          <w:rFonts w:asciiTheme="majorHAnsi" w:hAnsiTheme="majorHAnsi" w:cstheme="majorHAnsi"/>
          <w:b/>
          <w:bCs/>
          <w:i/>
          <w:iCs/>
          <w:lang w:val="vi-VN"/>
        </w:rPr>
      </w:pPr>
    </w:p>
    <w:p w:rsidR="006A4EEA" w:rsidRPr="00D96ED4" w:rsidRDefault="006A4EEA" w:rsidP="00687A29">
      <w:pPr>
        <w:numPr>
          <w:ilvl w:val="12"/>
          <w:numId w:val="0"/>
        </w:numPr>
        <w:spacing w:after="120"/>
        <w:rPr>
          <w:rFonts w:asciiTheme="majorHAnsi" w:hAnsiTheme="majorHAnsi" w:cstheme="majorHAnsi"/>
          <w:b/>
          <w:bCs/>
          <w:i/>
          <w:iCs/>
          <w:lang w:val="vi-VN"/>
        </w:rPr>
      </w:pPr>
    </w:p>
    <w:p w:rsidR="006A4EEA" w:rsidRPr="00D96ED4" w:rsidRDefault="006A4EEA" w:rsidP="00687A29">
      <w:pPr>
        <w:numPr>
          <w:ilvl w:val="12"/>
          <w:numId w:val="0"/>
        </w:numPr>
        <w:spacing w:after="120"/>
        <w:rPr>
          <w:rFonts w:asciiTheme="majorHAnsi" w:hAnsiTheme="majorHAnsi" w:cstheme="majorHAnsi"/>
          <w:b/>
          <w:bCs/>
          <w:i/>
          <w:iCs/>
          <w:lang w:val="vi-VN"/>
        </w:rPr>
      </w:pPr>
    </w:p>
    <w:p w:rsidR="006A4EEA" w:rsidRPr="00D96ED4" w:rsidRDefault="006A4EEA" w:rsidP="00687A29">
      <w:pPr>
        <w:numPr>
          <w:ilvl w:val="12"/>
          <w:numId w:val="0"/>
        </w:numPr>
        <w:spacing w:after="120"/>
        <w:rPr>
          <w:rFonts w:asciiTheme="majorHAnsi" w:hAnsiTheme="majorHAnsi" w:cstheme="majorHAnsi"/>
          <w:lang w:val="vi-VN"/>
        </w:rPr>
      </w:pPr>
      <w:r w:rsidRPr="00D96ED4">
        <w:rPr>
          <w:rFonts w:asciiTheme="majorHAnsi" w:hAnsiTheme="majorHAnsi" w:cstheme="majorHAnsi"/>
          <w:noProof/>
          <w:sz w:val="20"/>
          <w:lang w:val="vi-VN" w:eastAsia="vi-VN"/>
        </w:rPr>
        <mc:AlternateContent>
          <mc:Choice Requires="wpg">
            <w:drawing>
              <wp:anchor distT="0" distB="0" distL="114300" distR="114300" simplePos="0" relativeHeight="251687936" behindDoc="0" locked="0" layoutInCell="1" allowOverlap="1" wp14:anchorId="70060477" wp14:editId="31E63581">
                <wp:simplePos x="0" y="0"/>
                <wp:positionH relativeFrom="column">
                  <wp:posOffset>318135</wp:posOffset>
                </wp:positionH>
                <wp:positionV relativeFrom="paragraph">
                  <wp:posOffset>92710</wp:posOffset>
                </wp:positionV>
                <wp:extent cx="5410200" cy="2018665"/>
                <wp:effectExtent l="13335" t="6985" r="5715" b="1270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0200" cy="2018665"/>
                          <a:chOff x="1941" y="11186"/>
                          <a:chExt cx="8520" cy="3179"/>
                        </a:xfrm>
                      </wpg:grpSpPr>
                      <wps:wsp>
                        <wps:cNvPr id="12" name="Text Box 24"/>
                        <wps:cNvSpPr txBox="1">
                          <a:spLocks noChangeArrowheads="1"/>
                        </wps:cNvSpPr>
                        <wps:spPr bwMode="auto">
                          <a:xfrm>
                            <a:off x="4941" y="11186"/>
                            <a:ext cx="2640" cy="600"/>
                          </a:xfrm>
                          <a:prstGeom prst="rect">
                            <a:avLst/>
                          </a:prstGeom>
                          <a:solidFill>
                            <a:srgbClr val="FFFFFF"/>
                          </a:solidFill>
                          <a:ln w="9525">
                            <a:solidFill>
                              <a:srgbClr val="000000"/>
                            </a:solidFill>
                            <a:miter lim="800000"/>
                            <a:headEnd/>
                            <a:tailEnd/>
                          </a:ln>
                        </wps:spPr>
                        <wps:txbx>
                          <w:txbxContent>
                            <w:p w:rsidR="00DE2A9E" w:rsidRDefault="00DE2A9E" w:rsidP="006A4EEA">
                              <w:pPr>
                                <w:pStyle w:val="Figuretext-L"/>
                                <w:jc w:val="center"/>
                              </w:pPr>
                              <w:r>
                                <w:t>Program Level CCB</w:t>
                              </w:r>
                            </w:p>
                          </w:txbxContent>
                        </wps:txbx>
                        <wps:bodyPr rot="0" vert="horz" wrap="square" lIns="91440" tIns="45720" rIns="91440" bIns="45720" anchor="t" anchorCtr="0" upright="1">
                          <a:noAutofit/>
                        </wps:bodyPr>
                      </wps:wsp>
                      <wps:wsp>
                        <wps:cNvPr id="13" name="Text Box 25"/>
                        <wps:cNvSpPr txBox="1">
                          <a:spLocks noChangeArrowheads="1"/>
                        </wps:cNvSpPr>
                        <wps:spPr bwMode="auto">
                          <a:xfrm>
                            <a:off x="2061" y="12685"/>
                            <a:ext cx="2640" cy="600"/>
                          </a:xfrm>
                          <a:prstGeom prst="rect">
                            <a:avLst/>
                          </a:prstGeom>
                          <a:solidFill>
                            <a:srgbClr val="FFFFFF"/>
                          </a:solidFill>
                          <a:ln w="9525">
                            <a:solidFill>
                              <a:srgbClr val="000000"/>
                            </a:solidFill>
                            <a:miter lim="800000"/>
                            <a:headEnd/>
                            <a:tailEnd/>
                          </a:ln>
                        </wps:spPr>
                        <wps:txbx>
                          <w:txbxContent>
                            <w:p w:rsidR="00DE2A9E" w:rsidRDefault="00DE2A9E" w:rsidP="006A4EEA">
                              <w:pPr>
                                <w:pStyle w:val="Figuretext-L"/>
                                <w:jc w:val="center"/>
                              </w:pPr>
                              <w:r>
                                <w:t>System Level CCB</w:t>
                              </w:r>
                            </w:p>
                          </w:txbxContent>
                        </wps:txbx>
                        <wps:bodyPr rot="0" vert="horz" wrap="square" lIns="91440" tIns="45720" rIns="91440" bIns="45720" anchor="t" anchorCtr="0" upright="1">
                          <a:noAutofit/>
                        </wps:bodyPr>
                      </wps:wsp>
                      <wps:wsp>
                        <wps:cNvPr id="14" name="Text Box 26"/>
                        <wps:cNvSpPr txBox="1">
                          <a:spLocks noChangeArrowheads="1"/>
                        </wps:cNvSpPr>
                        <wps:spPr bwMode="auto">
                          <a:xfrm>
                            <a:off x="4941" y="12685"/>
                            <a:ext cx="2640" cy="600"/>
                          </a:xfrm>
                          <a:prstGeom prst="rect">
                            <a:avLst/>
                          </a:prstGeom>
                          <a:solidFill>
                            <a:srgbClr val="FFFFFF"/>
                          </a:solidFill>
                          <a:ln w="9525">
                            <a:solidFill>
                              <a:srgbClr val="000000"/>
                            </a:solidFill>
                            <a:miter lim="800000"/>
                            <a:headEnd/>
                            <a:tailEnd/>
                          </a:ln>
                        </wps:spPr>
                        <wps:txbx>
                          <w:txbxContent>
                            <w:p w:rsidR="00DE2A9E" w:rsidRDefault="00DE2A9E" w:rsidP="006A4EEA">
                              <w:pPr>
                                <w:pStyle w:val="Figuretext-L"/>
                                <w:jc w:val="center"/>
                              </w:pPr>
                              <w:r>
                                <w:t>System Level CCB</w:t>
                              </w:r>
                            </w:p>
                          </w:txbxContent>
                        </wps:txbx>
                        <wps:bodyPr rot="0" vert="horz" wrap="square" lIns="91440" tIns="45720" rIns="91440" bIns="45720" anchor="t" anchorCtr="0" upright="1">
                          <a:noAutofit/>
                        </wps:bodyPr>
                      </wps:wsp>
                      <wps:wsp>
                        <wps:cNvPr id="15" name="Text Box 27"/>
                        <wps:cNvSpPr txBox="1">
                          <a:spLocks noChangeArrowheads="1"/>
                        </wps:cNvSpPr>
                        <wps:spPr bwMode="auto">
                          <a:xfrm>
                            <a:off x="7821" y="12685"/>
                            <a:ext cx="2640" cy="600"/>
                          </a:xfrm>
                          <a:prstGeom prst="rect">
                            <a:avLst/>
                          </a:prstGeom>
                          <a:solidFill>
                            <a:srgbClr val="FFFFFF"/>
                          </a:solidFill>
                          <a:ln w="9525">
                            <a:solidFill>
                              <a:srgbClr val="000000"/>
                            </a:solidFill>
                            <a:miter lim="800000"/>
                            <a:headEnd/>
                            <a:tailEnd/>
                          </a:ln>
                        </wps:spPr>
                        <wps:txbx>
                          <w:txbxContent>
                            <w:p w:rsidR="00DE2A9E" w:rsidRDefault="00DE2A9E" w:rsidP="006A4EEA">
                              <w:pPr>
                                <w:pStyle w:val="Figuretext-L"/>
                                <w:jc w:val="center"/>
                              </w:pPr>
                              <w:r>
                                <w:t>System Level CCB</w:t>
                              </w:r>
                            </w:p>
                          </w:txbxContent>
                        </wps:txbx>
                        <wps:bodyPr rot="0" vert="horz" wrap="square" lIns="91440" tIns="45720" rIns="91440" bIns="45720" anchor="t" anchorCtr="0" upright="1">
                          <a:noAutofit/>
                        </wps:bodyPr>
                      </wps:wsp>
                      <wps:wsp>
                        <wps:cNvPr id="16" name="Line 28"/>
                        <wps:cNvCnPr>
                          <a:cxnSpLocks noChangeShapeType="1"/>
                        </wps:cNvCnPr>
                        <wps:spPr bwMode="auto">
                          <a:xfrm>
                            <a:off x="6216" y="11845"/>
                            <a:ext cx="0"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29"/>
                        <wps:cNvCnPr>
                          <a:cxnSpLocks noChangeShapeType="1"/>
                        </wps:cNvCnPr>
                        <wps:spPr bwMode="auto">
                          <a:xfrm>
                            <a:off x="3261" y="12446"/>
                            <a:ext cx="0" cy="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30"/>
                        <wps:cNvCnPr>
                          <a:cxnSpLocks noChangeShapeType="1"/>
                        </wps:cNvCnPr>
                        <wps:spPr bwMode="auto">
                          <a:xfrm>
                            <a:off x="9261" y="12446"/>
                            <a:ext cx="0" cy="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Text Box 31"/>
                        <wps:cNvSpPr txBox="1">
                          <a:spLocks noChangeArrowheads="1"/>
                        </wps:cNvSpPr>
                        <wps:spPr bwMode="auto">
                          <a:xfrm>
                            <a:off x="1941" y="13765"/>
                            <a:ext cx="1320" cy="600"/>
                          </a:xfrm>
                          <a:prstGeom prst="rect">
                            <a:avLst/>
                          </a:prstGeom>
                          <a:solidFill>
                            <a:srgbClr val="FFFFFF"/>
                          </a:solidFill>
                          <a:ln w="9525">
                            <a:solidFill>
                              <a:srgbClr val="000000"/>
                            </a:solidFill>
                            <a:miter lim="800000"/>
                            <a:headEnd/>
                            <a:tailEnd/>
                          </a:ln>
                        </wps:spPr>
                        <wps:txbx>
                          <w:txbxContent>
                            <w:p w:rsidR="00DE2A9E" w:rsidRDefault="00DE2A9E" w:rsidP="006A4EEA">
                              <w:pPr>
                                <w:pStyle w:val="Figuretext-L"/>
                              </w:pPr>
                              <w:r>
                                <w:t>Local CCB</w:t>
                              </w:r>
                            </w:p>
                          </w:txbxContent>
                        </wps:txbx>
                        <wps:bodyPr rot="0" vert="horz" wrap="square" lIns="91440" tIns="45720" rIns="91440" bIns="45720" anchor="t" anchorCtr="0" upright="1">
                          <a:noAutofit/>
                        </wps:bodyPr>
                      </wps:wsp>
                      <wps:wsp>
                        <wps:cNvPr id="20" name="Text Box 32"/>
                        <wps:cNvSpPr txBox="1">
                          <a:spLocks noChangeArrowheads="1"/>
                        </wps:cNvSpPr>
                        <wps:spPr bwMode="auto">
                          <a:xfrm>
                            <a:off x="3501" y="13765"/>
                            <a:ext cx="1320" cy="600"/>
                          </a:xfrm>
                          <a:prstGeom prst="rect">
                            <a:avLst/>
                          </a:prstGeom>
                          <a:solidFill>
                            <a:srgbClr val="FFFFFF"/>
                          </a:solidFill>
                          <a:ln w="9525">
                            <a:solidFill>
                              <a:srgbClr val="000000"/>
                            </a:solidFill>
                            <a:miter lim="800000"/>
                            <a:headEnd/>
                            <a:tailEnd/>
                          </a:ln>
                        </wps:spPr>
                        <wps:txbx>
                          <w:txbxContent>
                            <w:p w:rsidR="00DE2A9E" w:rsidRDefault="00DE2A9E" w:rsidP="006A4EEA">
                              <w:pPr>
                                <w:pStyle w:val="Figuretext-L"/>
                              </w:pPr>
                              <w:r>
                                <w:t>Local CCB</w:t>
                              </w:r>
                            </w:p>
                          </w:txbxContent>
                        </wps:txbx>
                        <wps:bodyPr rot="0" vert="horz" wrap="square" lIns="91440" tIns="45720" rIns="91440" bIns="45720" anchor="t" anchorCtr="0" upright="1">
                          <a:noAutofit/>
                        </wps:bodyPr>
                      </wps:wsp>
                      <wps:wsp>
                        <wps:cNvPr id="21" name="Text Box 33"/>
                        <wps:cNvSpPr txBox="1">
                          <a:spLocks noChangeArrowheads="1"/>
                        </wps:cNvSpPr>
                        <wps:spPr bwMode="auto">
                          <a:xfrm>
                            <a:off x="5661" y="13765"/>
                            <a:ext cx="1320" cy="600"/>
                          </a:xfrm>
                          <a:prstGeom prst="rect">
                            <a:avLst/>
                          </a:prstGeom>
                          <a:solidFill>
                            <a:srgbClr val="FFFFFF"/>
                          </a:solidFill>
                          <a:ln w="9525">
                            <a:solidFill>
                              <a:srgbClr val="000000"/>
                            </a:solidFill>
                            <a:miter lim="800000"/>
                            <a:headEnd/>
                            <a:tailEnd/>
                          </a:ln>
                        </wps:spPr>
                        <wps:txbx>
                          <w:txbxContent>
                            <w:p w:rsidR="00DE2A9E" w:rsidRDefault="00DE2A9E" w:rsidP="006A4EEA">
                              <w:pPr>
                                <w:pStyle w:val="Figuretext-L"/>
                              </w:pPr>
                              <w:r>
                                <w:t>Local CCB</w:t>
                              </w:r>
                            </w:p>
                          </w:txbxContent>
                        </wps:txbx>
                        <wps:bodyPr rot="0" vert="horz" wrap="square" lIns="91440" tIns="45720" rIns="91440" bIns="45720" anchor="t" anchorCtr="0" upright="1">
                          <a:noAutofit/>
                        </wps:bodyPr>
                      </wps:wsp>
                      <wps:wsp>
                        <wps:cNvPr id="22" name="Text Box 34"/>
                        <wps:cNvSpPr txBox="1">
                          <a:spLocks noChangeArrowheads="1"/>
                        </wps:cNvSpPr>
                        <wps:spPr bwMode="auto">
                          <a:xfrm>
                            <a:off x="8421" y="13765"/>
                            <a:ext cx="1800" cy="600"/>
                          </a:xfrm>
                          <a:prstGeom prst="rect">
                            <a:avLst/>
                          </a:prstGeom>
                          <a:solidFill>
                            <a:srgbClr val="FFFFFF"/>
                          </a:solidFill>
                          <a:ln w="9525">
                            <a:solidFill>
                              <a:srgbClr val="000000"/>
                            </a:solidFill>
                            <a:miter lim="800000"/>
                            <a:headEnd/>
                            <a:tailEnd/>
                          </a:ln>
                        </wps:spPr>
                        <wps:txbx>
                          <w:txbxContent>
                            <w:p w:rsidR="00DE2A9E" w:rsidRDefault="00DE2A9E" w:rsidP="006A4EEA">
                              <w:pPr>
                                <w:pStyle w:val="Figuretext-L"/>
                              </w:pPr>
                              <w:r>
                                <w:t>Subsystem CCB</w:t>
                              </w:r>
                            </w:p>
                          </w:txbxContent>
                        </wps:txbx>
                        <wps:bodyPr rot="0" vert="horz" wrap="square" lIns="91440" tIns="45720" rIns="91440" bIns="45720" anchor="t" anchorCtr="0" upright="1">
                          <a:noAutofit/>
                        </wps:bodyPr>
                      </wps:wsp>
                      <wps:wsp>
                        <wps:cNvPr id="23" name="Line 35"/>
                        <wps:cNvCnPr>
                          <a:cxnSpLocks noChangeShapeType="1"/>
                        </wps:cNvCnPr>
                        <wps:spPr bwMode="auto">
                          <a:xfrm>
                            <a:off x="3261" y="13286"/>
                            <a:ext cx="0" cy="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36"/>
                        <wps:cNvCnPr>
                          <a:cxnSpLocks noChangeShapeType="1"/>
                        </wps:cNvCnPr>
                        <wps:spPr bwMode="auto">
                          <a:xfrm>
                            <a:off x="2541" y="13526"/>
                            <a:ext cx="15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37"/>
                        <wps:cNvCnPr>
                          <a:cxnSpLocks noChangeShapeType="1"/>
                        </wps:cNvCnPr>
                        <wps:spPr bwMode="auto">
                          <a:xfrm>
                            <a:off x="2541" y="13526"/>
                            <a:ext cx="0" cy="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38"/>
                        <wps:cNvCnPr>
                          <a:cxnSpLocks noChangeShapeType="1"/>
                        </wps:cNvCnPr>
                        <wps:spPr bwMode="auto">
                          <a:xfrm>
                            <a:off x="4101" y="13526"/>
                            <a:ext cx="0" cy="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39"/>
                        <wps:cNvCnPr>
                          <a:cxnSpLocks noChangeShapeType="1"/>
                        </wps:cNvCnPr>
                        <wps:spPr bwMode="auto">
                          <a:xfrm>
                            <a:off x="6231" y="13286"/>
                            <a:ext cx="0" cy="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40"/>
                        <wps:cNvCnPr>
                          <a:cxnSpLocks noChangeShapeType="1"/>
                        </wps:cNvCnPr>
                        <wps:spPr bwMode="auto">
                          <a:xfrm>
                            <a:off x="9261" y="13286"/>
                            <a:ext cx="0" cy="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060477" id="Group 8" o:spid="_x0000_s1037" style="position:absolute;margin-left:25.05pt;margin-top:7.3pt;width:426pt;height:158.95pt;z-index:251687936" coordorigin="1941,11186" coordsize="8520,3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">
                <v:shape id="Text Box 24" o:spid="_x0000_s1038" type="#_x0000_t202" style="position:absolute;left:4941;top:11186;width:264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DE2A9E" w:rsidRDefault="00DE2A9E" w:rsidP="006A4EEA">
                        <w:pPr>
                          <w:pStyle w:val="Figuretext-L"/>
                          <w:jc w:val="center"/>
                        </w:pPr>
                        <w:r>
                          <w:t>Program Level CCB</w:t>
                        </w:r>
                      </w:p>
                    </w:txbxContent>
                  </v:textbox>
                </v:shape>
                <v:shape id="Text Box 25" o:spid="_x0000_s1039" type="#_x0000_t202" style="position:absolute;left:2061;top:12685;width:264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DE2A9E" w:rsidRDefault="00DE2A9E" w:rsidP="006A4EEA">
                        <w:pPr>
                          <w:pStyle w:val="Figuretext-L"/>
                          <w:jc w:val="center"/>
                        </w:pPr>
                        <w:r>
                          <w:t>System Level CCB</w:t>
                        </w:r>
                      </w:p>
                    </w:txbxContent>
                  </v:textbox>
                </v:shape>
                <v:shape id="Text Box 26" o:spid="_x0000_s1040" type="#_x0000_t202" style="position:absolute;left:4941;top:12685;width:264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DE2A9E" w:rsidRDefault="00DE2A9E" w:rsidP="006A4EEA">
                        <w:pPr>
                          <w:pStyle w:val="Figuretext-L"/>
                          <w:jc w:val="center"/>
                        </w:pPr>
                        <w:r>
                          <w:t>System Level CCB</w:t>
                        </w:r>
                      </w:p>
                    </w:txbxContent>
                  </v:textbox>
                </v:shape>
                <v:shape id="Text Box 27" o:spid="_x0000_s1041" type="#_x0000_t202" style="position:absolute;left:7821;top:12685;width:264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DE2A9E" w:rsidRDefault="00DE2A9E" w:rsidP="006A4EEA">
                        <w:pPr>
                          <w:pStyle w:val="Figuretext-L"/>
                          <w:jc w:val="center"/>
                        </w:pPr>
                        <w:r>
                          <w:t>System Level CCB</w:t>
                        </w:r>
                      </w:p>
                    </w:txbxContent>
                  </v:textbox>
                </v:shape>
                <v:line id="Line 28" o:spid="_x0000_s1042" style="position:absolute;visibility:visible;mso-wrap-style:square" from="6216,11845" to="6216,12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29" o:spid="_x0000_s1043" style="position:absolute;visibility:visible;mso-wrap-style:square" from="3261,12446" to="3261,12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30" o:spid="_x0000_s1044" style="position:absolute;visibility:visible;mso-wrap-style:square" from="9261,12446" to="9261,12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shape id="Text Box 31" o:spid="_x0000_s1045" type="#_x0000_t202" style="position:absolute;left:1941;top:13765;width:132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DE2A9E" w:rsidRDefault="00DE2A9E" w:rsidP="006A4EEA">
                        <w:pPr>
                          <w:pStyle w:val="Figuretext-L"/>
                        </w:pPr>
                        <w:r>
                          <w:t>Local CCB</w:t>
                        </w:r>
                      </w:p>
                    </w:txbxContent>
                  </v:textbox>
                </v:shape>
                <v:shape id="_x0000_s1046" type="#_x0000_t202" style="position:absolute;left:3501;top:13765;width:132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DE2A9E" w:rsidRDefault="00DE2A9E" w:rsidP="006A4EEA">
                        <w:pPr>
                          <w:pStyle w:val="Figuretext-L"/>
                        </w:pPr>
                        <w:r>
                          <w:t>Local CCB</w:t>
                        </w:r>
                      </w:p>
                    </w:txbxContent>
                  </v:textbox>
                </v:shape>
                <v:shape id="_x0000_s1047" type="#_x0000_t202" style="position:absolute;left:5661;top:13765;width:132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DE2A9E" w:rsidRDefault="00DE2A9E" w:rsidP="006A4EEA">
                        <w:pPr>
                          <w:pStyle w:val="Figuretext-L"/>
                        </w:pPr>
                        <w:r>
                          <w:t>Local CCB</w:t>
                        </w:r>
                      </w:p>
                    </w:txbxContent>
                  </v:textbox>
                </v:shape>
                <v:shape id="Text Box 34" o:spid="_x0000_s1048" type="#_x0000_t202" style="position:absolute;left:8421;top:13765;width:180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rsidR="00DE2A9E" w:rsidRDefault="00DE2A9E" w:rsidP="006A4EEA">
                        <w:pPr>
                          <w:pStyle w:val="Figuretext-L"/>
                        </w:pPr>
                        <w:r>
                          <w:t>Subsystem CCB</w:t>
                        </w:r>
                      </w:p>
                    </w:txbxContent>
                  </v:textbox>
                </v:shape>
                <v:line id="Line 35" o:spid="_x0000_s1049" style="position:absolute;visibility:visible;mso-wrap-style:square" from="3261,13286" to="3261,1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36" o:spid="_x0000_s1050" style="position:absolute;visibility:visible;mso-wrap-style:square" from="2541,13526" to="4101,1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37" o:spid="_x0000_s1051" style="position:absolute;visibility:visible;mso-wrap-style:square" from="2541,13526" to="2541,13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38" o:spid="_x0000_s1052" style="position:absolute;visibility:visible;mso-wrap-style:square" from="4101,13526" to="4101,13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39" o:spid="_x0000_s1053" style="position:absolute;visibility:visible;mso-wrap-style:square" from="6231,13286" to="6231,13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Line 40" o:spid="_x0000_s1054" style="position:absolute;visibility:visible;mso-wrap-style:square" from="9261,13286" to="9261,13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group>
            </w:pict>
          </mc:Fallback>
        </mc:AlternateContent>
      </w:r>
    </w:p>
    <w:p w:rsidR="006A4EEA" w:rsidRPr="00D96ED4" w:rsidRDefault="006A4EEA" w:rsidP="00687A29">
      <w:pPr>
        <w:numPr>
          <w:ilvl w:val="12"/>
          <w:numId w:val="0"/>
        </w:numPr>
        <w:spacing w:after="120"/>
        <w:jc w:val="center"/>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r w:rsidRPr="00D96ED4">
        <w:rPr>
          <w:rFonts w:asciiTheme="majorHAnsi" w:hAnsiTheme="majorHAnsi" w:cstheme="majorHAnsi"/>
          <w:noProof/>
          <w:sz w:val="20"/>
          <w:lang w:val="vi-VN" w:eastAsia="vi-VN"/>
        </w:rPr>
        <mc:AlternateContent>
          <mc:Choice Requires="wps">
            <w:drawing>
              <wp:anchor distT="0" distB="0" distL="114300" distR="114300" simplePos="0" relativeHeight="251686912" behindDoc="0" locked="0" layoutInCell="1" allowOverlap="1" wp14:anchorId="679F5B78" wp14:editId="678500FA">
                <wp:simplePos x="0" y="0"/>
                <wp:positionH relativeFrom="column">
                  <wp:posOffset>3032760</wp:posOffset>
                </wp:positionH>
                <wp:positionV relativeFrom="paragraph">
                  <wp:posOffset>188595</wp:posOffset>
                </wp:positionV>
                <wp:extent cx="0" cy="152400"/>
                <wp:effectExtent l="13335" t="6350" r="5715" b="1270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36A11C" id="Straight Connector 7"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8pt,14.85pt" to="238.8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"/>
            </w:pict>
          </mc:Fallback>
        </mc:AlternateContent>
      </w:r>
      <w:r w:rsidRPr="00D96ED4">
        <w:rPr>
          <w:rFonts w:asciiTheme="majorHAnsi" w:hAnsiTheme="majorHAnsi" w:cstheme="majorHAnsi"/>
          <w:noProof/>
          <w:sz w:val="20"/>
          <w:lang w:val="vi-VN" w:eastAsia="vi-VN"/>
        </w:rPr>
        <mc:AlternateContent>
          <mc:Choice Requires="wps">
            <w:drawing>
              <wp:anchor distT="0" distB="0" distL="114300" distR="114300" simplePos="0" relativeHeight="251685888" behindDoc="0" locked="0" layoutInCell="1" allowOverlap="1" wp14:anchorId="748376B8" wp14:editId="726E735E">
                <wp:simplePos x="0" y="0"/>
                <wp:positionH relativeFrom="column">
                  <wp:posOffset>1156335</wp:posOffset>
                </wp:positionH>
                <wp:positionV relativeFrom="paragraph">
                  <wp:posOffset>188595</wp:posOffset>
                </wp:positionV>
                <wp:extent cx="3810000" cy="0"/>
                <wp:effectExtent l="13335" t="6350" r="5715" b="127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4BA057" id="Straight Connector 4"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05pt,14.85pt" to="391.0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"/>
            </w:pict>
          </mc:Fallback>
        </mc:AlternateContent>
      </w: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rPr>
          <w:rFonts w:asciiTheme="majorHAnsi" w:hAnsiTheme="majorHAnsi" w:cstheme="majorHAnsi"/>
          <w:lang w:val="vi-VN"/>
        </w:rPr>
      </w:pPr>
    </w:p>
    <w:p w:rsidR="006A4EEA" w:rsidRPr="00F0187C" w:rsidRDefault="006A4EEA" w:rsidP="00F0187C">
      <w:pPr>
        <w:pStyle w:val="Title"/>
        <w:spacing w:after="120"/>
        <w:jc w:val="center"/>
        <w:rPr>
          <w:rFonts w:cstheme="majorHAnsi"/>
          <w:b/>
          <w:sz w:val="24"/>
          <w:szCs w:val="24"/>
          <w:lang w:val="vi-VN"/>
        </w:rPr>
      </w:pPr>
      <w:bookmarkStart w:id="993" w:name="_Toc127171817"/>
      <w:bookmarkStart w:id="994" w:name="_Toc376257049"/>
      <w:bookmarkStart w:id="995" w:name="_Toc376288990"/>
      <w:r w:rsidRPr="00F0187C">
        <w:rPr>
          <w:rFonts w:cstheme="majorHAnsi"/>
          <w:b/>
          <w:sz w:val="24"/>
          <w:szCs w:val="24"/>
          <w:lang w:val="vi-VN"/>
        </w:rPr>
        <w:t xml:space="preserve">Figure 8-1. </w:t>
      </w:r>
      <w:r w:rsidRPr="00F0187C">
        <w:rPr>
          <w:rFonts w:cstheme="majorHAnsi"/>
          <w:b/>
          <w:sz w:val="24"/>
          <w:szCs w:val="24"/>
          <w:lang w:val="vi-VN"/>
        </w:rPr>
        <w:t xml:space="preserve"> [[Project Title]] Configuration Boards</w:t>
      </w:r>
      <w:bookmarkEnd w:id="993"/>
      <w:bookmarkEnd w:id="994"/>
      <w:bookmarkEnd w:id="995"/>
    </w:p>
    <w:p w:rsidR="006A4EEA" w:rsidRPr="00D96ED4" w:rsidRDefault="006A4EEA" w:rsidP="00687A29">
      <w:pPr>
        <w:numPr>
          <w:ilvl w:val="12"/>
          <w:numId w:val="0"/>
        </w:numPr>
        <w:spacing w:after="120"/>
        <w:rPr>
          <w:rFonts w:asciiTheme="majorHAnsi" w:hAnsiTheme="majorHAnsi" w:cstheme="majorHAnsi"/>
          <w:lang w:val="vi-VN"/>
        </w:rPr>
      </w:pPr>
    </w:p>
    <w:p w:rsidR="006A4EEA" w:rsidRPr="000925EE" w:rsidRDefault="006A4EEA" w:rsidP="00556D78">
      <w:pPr>
        <w:pStyle w:val="ListParagraph"/>
        <w:numPr>
          <w:ilvl w:val="0"/>
          <w:numId w:val="53"/>
        </w:numPr>
        <w:spacing w:after="120"/>
        <w:ind w:left="450"/>
        <w:rPr>
          <w:rFonts w:asciiTheme="majorHAnsi" w:hAnsiTheme="majorHAnsi" w:cstheme="majorHAnsi"/>
          <w:sz w:val="24"/>
          <w:lang w:val="vi-VN"/>
        </w:rPr>
      </w:pPr>
      <w:bookmarkStart w:id="996" w:name="_Toc420286761"/>
      <w:bookmarkStart w:id="997" w:name="_Toc93457719"/>
      <w:r w:rsidRPr="000925EE">
        <w:rPr>
          <w:rFonts w:asciiTheme="majorHAnsi" w:hAnsiTheme="majorHAnsi" w:cstheme="majorHAnsi"/>
          <w:b/>
          <w:bCs/>
          <w:sz w:val="24"/>
          <w:lang w:val="vi-VN"/>
        </w:rPr>
        <w:t>CCB Responsibilities</w:t>
      </w:r>
      <w:bookmarkEnd w:id="996"/>
      <w:bookmarkEnd w:id="997"/>
      <w:r w:rsidRPr="000925EE">
        <w:rPr>
          <w:rFonts w:asciiTheme="majorHAnsi" w:hAnsiTheme="majorHAnsi" w:cstheme="majorHAnsi"/>
          <w:sz w:val="24"/>
          <w:lang w:val="vi-VN"/>
        </w:rPr>
        <w:t>.  The CCB has authority for managing the project's product through the performance of the functions listed below:</w:t>
      </w:r>
    </w:p>
    <w:p w:rsidR="006A4EEA" w:rsidRPr="000925EE" w:rsidRDefault="006A4EEA" w:rsidP="00556D78">
      <w:pPr>
        <w:pStyle w:val="Bullet"/>
        <w:numPr>
          <w:ilvl w:val="0"/>
          <w:numId w:val="58"/>
        </w:numPr>
        <w:spacing w:before="0" w:after="120"/>
        <w:rPr>
          <w:rFonts w:asciiTheme="majorHAnsi" w:hAnsiTheme="majorHAnsi" w:cstheme="majorHAnsi"/>
          <w:sz w:val="24"/>
          <w:lang w:val="vi-VN"/>
        </w:rPr>
      </w:pPr>
      <w:r w:rsidRPr="000925EE">
        <w:rPr>
          <w:rFonts w:asciiTheme="majorHAnsi" w:hAnsiTheme="majorHAnsi" w:cstheme="majorHAnsi"/>
          <w:sz w:val="24"/>
          <w:lang w:val="vi-VN"/>
        </w:rPr>
        <w:t>Authorize establishment of configuration baselines and identification of CIs.</w:t>
      </w:r>
    </w:p>
    <w:p w:rsidR="006A4EEA" w:rsidRPr="000925EE" w:rsidRDefault="006A4EEA" w:rsidP="00556D78">
      <w:pPr>
        <w:pStyle w:val="Bullet"/>
        <w:numPr>
          <w:ilvl w:val="0"/>
          <w:numId w:val="58"/>
        </w:numPr>
        <w:spacing w:before="0" w:after="120"/>
        <w:rPr>
          <w:rFonts w:asciiTheme="majorHAnsi" w:hAnsiTheme="majorHAnsi" w:cstheme="majorHAnsi"/>
          <w:sz w:val="24"/>
          <w:lang w:val="vi-VN"/>
        </w:rPr>
      </w:pPr>
      <w:r w:rsidRPr="000925EE">
        <w:rPr>
          <w:rFonts w:asciiTheme="majorHAnsi" w:hAnsiTheme="majorHAnsi" w:cstheme="majorHAnsi"/>
          <w:sz w:val="24"/>
          <w:lang w:val="vi-VN"/>
        </w:rPr>
        <w:t>Represent interests of project management and all groups who may be affected by changes to the baselines.</w:t>
      </w:r>
    </w:p>
    <w:p w:rsidR="006A4EEA" w:rsidRPr="000925EE" w:rsidRDefault="006A4EEA" w:rsidP="00556D78">
      <w:pPr>
        <w:pStyle w:val="Bullet"/>
        <w:numPr>
          <w:ilvl w:val="0"/>
          <w:numId w:val="58"/>
        </w:numPr>
        <w:spacing w:before="0" w:after="120"/>
        <w:rPr>
          <w:rFonts w:asciiTheme="majorHAnsi" w:hAnsiTheme="majorHAnsi" w:cstheme="majorHAnsi"/>
          <w:sz w:val="24"/>
          <w:lang w:val="vi-VN"/>
        </w:rPr>
      </w:pPr>
      <w:r w:rsidRPr="000925EE">
        <w:rPr>
          <w:rFonts w:asciiTheme="majorHAnsi" w:hAnsiTheme="majorHAnsi" w:cstheme="majorHAnsi"/>
          <w:sz w:val="24"/>
          <w:lang w:val="vi-VN"/>
        </w:rPr>
        <w:t>Assign, review, and provide for disposition of action items.</w:t>
      </w:r>
    </w:p>
    <w:p w:rsidR="006A4EEA" w:rsidRPr="000925EE" w:rsidRDefault="006A4EEA" w:rsidP="00556D78">
      <w:pPr>
        <w:pStyle w:val="Bullet"/>
        <w:numPr>
          <w:ilvl w:val="0"/>
          <w:numId w:val="58"/>
        </w:numPr>
        <w:spacing w:before="0" w:after="120"/>
        <w:rPr>
          <w:rFonts w:asciiTheme="majorHAnsi" w:hAnsiTheme="majorHAnsi" w:cstheme="majorHAnsi"/>
          <w:sz w:val="24"/>
          <w:lang w:val="vi-VN"/>
        </w:rPr>
      </w:pPr>
      <w:r w:rsidRPr="000925EE">
        <w:rPr>
          <w:rFonts w:asciiTheme="majorHAnsi" w:hAnsiTheme="majorHAnsi" w:cstheme="majorHAnsi"/>
          <w:sz w:val="24"/>
          <w:lang w:val="vi-VN"/>
        </w:rPr>
        <w:t>Provide required staff coordination on all proposed or reviewed changes or modifications.</w:t>
      </w:r>
    </w:p>
    <w:p w:rsidR="006A4EEA" w:rsidRPr="000925EE" w:rsidRDefault="006A4EEA" w:rsidP="00556D78">
      <w:pPr>
        <w:pStyle w:val="Bullet"/>
        <w:numPr>
          <w:ilvl w:val="0"/>
          <w:numId w:val="58"/>
        </w:numPr>
        <w:spacing w:before="0" w:after="120"/>
        <w:rPr>
          <w:rFonts w:asciiTheme="majorHAnsi" w:hAnsiTheme="majorHAnsi" w:cstheme="majorHAnsi"/>
          <w:sz w:val="24"/>
          <w:lang w:val="vi-VN"/>
        </w:rPr>
      </w:pPr>
      <w:r w:rsidRPr="000925EE">
        <w:rPr>
          <w:rFonts w:asciiTheme="majorHAnsi" w:hAnsiTheme="majorHAnsi" w:cstheme="majorHAnsi"/>
          <w:sz w:val="24"/>
          <w:lang w:val="vi-VN"/>
        </w:rPr>
        <w:t>Serve as a source for the coordination of technical expertise for the project.</w:t>
      </w:r>
    </w:p>
    <w:p w:rsidR="006A4EEA" w:rsidRPr="000925EE" w:rsidRDefault="006A4EEA" w:rsidP="00556D78">
      <w:pPr>
        <w:pStyle w:val="Bullet"/>
        <w:numPr>
          <w:ilvl w:val="0"/>
          <w:numId w:val="58"/>
        </w:numPr>
        <w:spacing w:before="0" w:after="120"/>
        <w:rPr>
          <w:rFonts w:asciiTheme="majorHAnsi" w:hAnsiTheme="majorHAnsi" w:cstheme="majorHAnsi"/>
          <w:sz w:val="24"/>
          <w:lang w:val="vi-VN"/>
        </w:rPr>
      </w:pPr>
      <w:r w:rsidRPr="000925EE">
        <w:rPr>
          <w:rFonts w:asciiTheme="majorHAnsi" w:hAnsiTheme="majorHAnsi" w:cstheme="majorHAnsi"/>
          <w:sz w:val="24"/>
          <w:lang w:val="vi-VN"/>
        </w:rPr>
        <w:t>Determine or review the availability of resources required to complete the proposed change or modification, assess the impact of the proposed change upon the system, examine cost considerations, and determine the impact of the change on development and test schedules.</w:t>
      </w:r>
    </w:p>
    <w:p w:rsidR="006A4EEA" w:rsidRPr="000925EE" w:rsidRDefault="006A4EEA" w:rsidP="00556D78">
      <w:pPr>
        <w:pStyle w:val="Bullet"/>
        <w:numPr>
          <w:ilvl w:val="0"/>
          <w:numId w:val="58"/>
        </w:numPr>
        <w:spacing w:before="0" w:after="120"/>
        <w:rPr>
          <w:rFonts w:asciiTheme="majorHAnsi" w:hAnsiTheme="majorHAnsi" w:cstheme="majorHAnsi"/>
          <w:sz w:val="24"/>
          <w:lang w:val="vi-VN"/>
        </w:rPr>
      </w:pPr>
      <w:r w:rsidRPr="000925EE">
        <w:rPr>
          <w:rFonts w:asciiTheme="majorHAnsi" w:hAnsiTheme="majorHAnsi" w:cstheme="majorHAnsi"/>
          <w:sz w:val="24"/>
          <w:lang w:val="vi-VN"/>
        </w:rPr>
        <w:lastRenderedPageBreak/>
        <w:t>Monitor the design, production, and validation process for approved modifications, and initiate, when required, the corrective actions necessary to ensure design compatibility and integrity, cost-effectiveness, and conformance to scheduled milestones.</w:t>
      </w:r>
    </w:p>
    <w:p w:rsidR="006A4EEA" w:rsidRPr="000925EE" w:rsidRDefault="006A4EEA" w:rsidP="00556D78">
      <w:pPr>
        <w:pStyle w:val="Bullet"/>
        <w:numPr>
          <w:ilvl w:val="0"/>
          <w:numId w:val="58"/>
        </w:numPr>
        <w:spacing w:before="0" w:after="120"/>
        <w:rPr>
          <w:rFonts w:asciiTheme="majorHAnsi" w:hAnsiTheme="majorHAnsi" w:cstheme="majorHAnsi"/>
          <w:sz w:val="24"/>
          <w:lang w:val="vi-VN"/>
        </w:rPr>
      </w:pPr>
      <w:r w:rsidRPr="000925EE">
        <w:rPr>
          <w:rFonts w:asciiTheme="majorHAnsi" w:hAnsiTheme="majorHAnsi" w:cstheme="majorHAnsi"/>
          <w:sz w:val="24"/>
          <w:lang w:val="vi-VN"/>
        </w:rPr>
        <w:t>Direct implementation of modifications approved by the CCB.</w:t>
      </w:r>
    </w:p>
    <w:p w:rsidR="006A4EEA" w:rsidRPr="000925EE" w:rsidRDefault="006A4EEA" w:rsidP="00556D78">
      <w:pPr>
        <w:pStyle w:val="Bullet"/>
        <w:numPr>
          <w:ilvl w:val="0"/>
          <w:numId w:val="58"/>
        </w:numPr>
        <w:spacing w:before="0" w:after="120"/>
        <w:rPr>
          <w:rFonts w:asciiTheme="majorHAnsi" w:hAnsiTheme="majorHAnsi" w:cstheme="majorHAnsi"/>
          <w:sz w:val="24"/>
          <w:lang w:val="vi-VN"/>
        </w:rPr>
      </w:pPr>
      <w:r w:rsidRPr="000925EE">
        <w:rPr>
          <w:rFonts w:asciiTheme="majorHAnsi" w:hAnsiTheme="majorHAnsi" w:cstheme="majorHAnsi"/>
          <w:sz w:val="24"/>
          <w:lang w:val="vi-VN"/>
        </w:rPr>
        <w:t>Exercise interface management support and control for project products.</w:t>
      </w:r>
    </w:p>
    <w:p w:rsidR="006A4EEA" w:rsidRPr="000925EE" w:rsidRDefault="006A4EEA" w:rsidP="00556D78">
      <w:pPr>
        <w:pStyle w:val="Bullet"/>
        <w:numPr>
          <w:ilvl w:val="0"/>
          <w:numId w:val="58"/>
        </w:numPr>
        <w:spacing w:before="0" w:after="120"/>
        <w:rPr>
          <w:rFonts w:asciiTheme="majorHAnsi" w:hAnsiTheme="majorHAnsi" w:cstheme="majorHAnsi"/>
          <w:sz w:val="24"/>
          <w:lang w:val="vi-VN"/>
        </w:rPr>
      </w:pPr>
      <w:r w:rsidRPr="000925EE">
        <w:rPr>
          <w:rFonts w:asciiTheme="majorHAnsi" w:hAnsiTheme="majorHAnsi" w:cstheme="majorHAnsi"/>
          <w:sz w:val="24"/>
          <w:lang w:val="vi-VN"/>
        </w:rPr>
        <w:t xml:space="preserve">Identify Class II and I change requests in accordance with Section 8.2.1 of this plan.  </w:t>
      </w:r>
    </w:p>
    <w:p w:rsidR="006A4EEA" w:rsidRPr="000925EE" w:rsidRDefault="006A4EEA" w:rsidP="00556D78">
      <w:pPr>
        <w:pStyle w:val="Bullet"/>
        <w:numPr>
          <w:ilvl w:val="0"/>
          <w:numId w:val="58"/>
        </w:numPr>
        <w:spacing w:before="0" w:after="120"/>
        <w:rPr>
          <w:rFonts w:asciiTheme="majorHAnsi" w:hAnsiTheme="majorHAnsi" w:cstheme="majorHAnsi"/>
          <w:sz w:val="24"/>
          <w:lang w:val="vi-VN"/>
        </w:rPr>
      </w:pPr>
      <w:r w:rsidRPr="000925EE">
        <w:rPr>
          <w:rFonts w:asciiTheme="majorHAnsi" w:hAnsiTheme="majorHAnsi" w:cstheme="majorHAnsi"/>
          <w:sz w:val="24"/>
          <w:lang w:val="vi-VN"/>
        </w:rPr>
        <w:t>Approve Class II changes and recommend approval for Class I changes.</w:t>
      </w:r>
    </w:p>
    <w:p w:rsidR="006A4EEA" w:rsidRPr="000925EE" w:rsidRDefault="006A4EEA" w:rsidP="00556D78">
      <w:pPr>
        <w:pStyle w:val="ListParagraph"/>
        <w:numPr>
          <w:ilvl w:val="0"/>
          <w:numId w:val="53"/>
        </w:numPr>
        <w:spacing w:after="120"/>
        <w:ind w:left="360"/>
        <w:rPr>
          <w:rFonts w:asciiTheme="majorHAnsi" w:hAnsiTheme="majorHAnsi" w:cstheme="majorHAnsi"/>
          <w:sz w:val="24"/>
          <w:lang w:val="vi-VN"/>
        </w:rPr>
      </w:pPr>
      <w:bookmarkStart w:id="998" w:name="_Toc420286762"/>
      <w:bookmarkStart w:id="999" w:name="_Toc93457720"/>
      <w:r w:rsidRPr="000925EE">
        <w:rPr>
          <w:rFonts w:asciiTheme="majorHAnsi" w:hAnsiTheme="majorHAnsi" w:cstheme="majorHAnsi"/>
          <w:b/>
          <w:bCs/>
          <w:sz w:val="24"/>
          <w:lang w:val="vi-VN"/>
        </w:rPr>
        <w:t>CCB Composition</w:t>
      </w:r>
      <w:bookmarkEnd w:id="998"/>
      <w:bookmarkEnd w:id="999"/>
      <w:r w:rsidRPr="000925EE">
        <w:rPr>
          <w:rFonts w:asciiTheme="majorHAnsi" w:hAnsiTheme="majorHAnsi" w:cstheme="majorHAnsi"/>
          <w:sz w:val="24"/>
          <w:lang w:val="vi-VN"/>
        </w:rPr>
        <w:t xml:space="preserve">.  </w:t>
      </w:r>
      <w:r w:rsidRPr="000925EE">
        <w:rPr>
          <w:rFonts w:asciiTheme="majorHAnsi" w:hAnsiTheme="majorHAnsi" w:cstheme="majorHAnsi"/>
          <w:b/>
          <w:bCs/>
          <w:i/>
          <w:iCs/>
          <w:sz w:val="24"/>
          <w:lang w:val="vi-VN"/>
        </w:rPr>
        <w:t>CCB Chairperson Title</w:t>
      </w:r>
      <w:r w:rsidRPr="000925EE">
        <w:rPr>
          <w:rFonts w:asciiTheme="majorHAnsi" w:hAnsiTheme="majorHAnsi" w:cstheme="majorHAnsi"/>
          <w:sz w:val="24"/>
          <w:lang w:val="vi-VN"/>
        </w:rPr>
        <w:t xml:space="preserve"> or a designated representative chairs the CCB.  Board members include representatives of the functions designated below:</w:t>
      </w:r>
    </w:p>
    <w:p w:rsidR="006A4EEA" w:rsidRPr="00372874" w:rsidRDefault="006A4EEA" w:rsidP="00372874">
      <w:pPr>
        <w:pStyle w:val="BodyText"/>
        <w:numPr>
          <w:ilvl w:val="12"/>
          <w:numId w:val="0"/>
        </w:numPr>
        <w:ind w:left="360"/>
        <w:rPr>
          <w:rFonts w:asciiTheme="majorHAnsi" w:hAnsiTheme="majorHAnsi" w:cstheme="majorHAnsi"/>
          <w:b/>
          <w:bCs/>
          <w:i/>
          <w:iCs/>
          <w:color w:val="1F3864" w:themeColor="accent5" w:themeShade="80"/>
          <w:sz w:val="24"/>
          <w:lang w:val="vi-VN"/>
        </w:rPr>
      </w:pPr>
      <w:r w:rsidRPr="00372874">
        <w:rPr>
          <w:rFonts w:asciiTheme="majorHAnsi" w:hAnsiTheme="majorHAnsi" w:cstheme="majorHAnsi"/>
          <w:b/>
          <w:bCs/>
          <w:i/>
          <w:iCs/>
          <w:color w:val="1F3864" w:themeColor="accent5" w:themeShade="80"/>
          <w:sz w:val="24"/>
          <w:lang w:val="vi-VN"/>
        </w:rPr>
        <w:t>Guidance</w:t>
      </w:r>
    </w:p>
    <w:p w:rsidR="006A4EEA" w:rsidRPr="00372874" w:rsidRDefault="006A4EEA" w:rsidP="00372874">
      <w:pPr>
        <w:pStyle w:val="BodyText"/>
        <w:numPr>
          <w:ilvl w:val="12"/>
          <w:numId w:val="0"/>
        </w:numPr>
        <w:ind w:left="360"/>
        <w:rPr>
          <w:rFonts w:asciiTheme="majorHAnsi" w:hAnsiTheme="majorHAnsi" w:cstheme="majorHAnsi"/>
          <w:i/>
          <w:iCs/>
          <w:color w:val="1F3864" w:themeColor="accent5" w:themeShade="80"/>
          <w:sz w:val="24"/>
          <w:lang w:val="vi-VN"/>
        </w:rPr>
      </w:pPr>
      <w:r w:rsidRPr="00372874">
        <w:rPr>
          <w:rFonts w:asciiTheme="majorHAnsi" w:hAnsiTheme="majorHAnsi" w:cstheme="majorHAnsi"/>
          <w:i/>
          <w:iCs/>
          <w:color w:val="1F3864" w:themeColor="accent5" w:themeShade="80"/>
          <w:sz w:val="24"/>
          <w:lang w:val="vi-VN"/>
        </w:rPr>
        <w:t>Personnel listed below represent a project involved with the development of both hardware and software products.  Tailor the list to reflect the actual scope of the project.</w:t>
      </w:r>
    </w:p>
    <w:p w:rsidR="006A4EEA" w:rsidRPr="00372874" w:rsidRDefault="006A4EEA" w:rsidP="00556D78">
      <w:pPr>
        <w:pStyle w:val="Bullet"/>
        <w:numPr>
          <w:ilvl w:val="0"/>
          <w:numId w:val="59"/>
        </w:numPr>
        <w:spacing w:before="0" w:after="120"/>
        <w:rPr>
          <w:rFonts w:asciiTheme="majorHAnsi" w:hAnsiTheme="majorHAnsi" w:cstheme="majorHAnsi"/>
          <w:sz w:val="24"/>
          <w:lang w:val="vi-VN"/>
        </w:rPr>
      </w:pPr>
      <w:r w:rsidRPr="00372874">
        <w:rPr>
          <w:rFonts w:asciiTheme="majorHAnsi" w:hAnsiTheme="majorHAnsi" w:cstheme="majorHAnsi"/>
          <w:sz w:val="24"/>
          <w:lang w:val="vi-VN"/>
        </w:rPr>
        <w:t>CM</w:t>
      </w:r>
    </w:p>
    <w:p w:rsidR="006A4EEA" w:rsidRPr="00372874" w:rsidRDefault="006A4EEA" w:rsidP="00556D78">
      <w:pPr>
        <w:pStyle w:val="Bullet"/>
        <w:numPr>
          <w:ilvl w:val="0"/>
          <w:numId w:val="59"/>
        </w:numPr>
        <w:spacing w:before="0" w:after="120"/>
        <w:rPr>
          <w:rFonts w:asciiTheme="majorHAnsi" w:hAnsiTheme="majorHAnsi" w:cstheme="majorHAnsi"/>
          <w:sz w:val="24"/>
          <w:lang w:val="vi-VN"/>
        </w:rPr>
      </w:pPr>
      <w:r w:rsidRPr="00372874">
        <w:rPr>
          <w:rFonts w:asciiTheme="majorHAnsi" w:hAnsiTheme="majorHAnsi" w:cstheme="majorHAnsi"/>
          <w:sz w:val="24"/>
          <w:lang w:val="vi-VN"/>
        </w:rPr>
        <w:t>Requirements</w:t>
      </w:r>
    </w:p>
    <w:p w:rsidR="006A4EEA" w:rsidRPr="00372874" w:rsidRDefault="006A4EEA" w:rsidP="00556D78">
      <w:pPr>
        <w:pStyle w:val="Bullet"/>
        <w:numPr>
          <w:ilvl w:val="0"/>
          <w:numId w:val="59"/>
        </w:numPr>
        <w:spacing w:before="0" w:after="120"/>
        <w:rPr>
          <w:rFonts w:asciiTheme="majorHAnsi" w:hAnsiTheme="majorHAnsi" w:cstheme="majorHAnsi"/>
          <w:sz w:val="24"/>
          <w:lang w:val="vi-VN"/>
        </w:rPr>
      </w:pPr>
      <w:r w:rsidRPr="00372874">
        <w:rPr>
          <w:rFonts w:asciiTheme="majorHAnsi" w:hAnsiTheme="majorHAnsi" w:cstheme="majorHAnsi"/>
          <w:sz w:val="24"/>
          <w:lang w:val="vi-VN"/>
        </w:rPr>
        <w:t>Design/Development</w:t>
      </w:r>
    </w:p>
    <w:p w:rsidR="006A4EEA" w:rsidRPr="00372874" w:rsidRDefault="006A4EEA" w:rsidP="00556D78">
      <w:pPr>
        <w:pStyle w:val="Bullet"/>
        <w:numPr>
          <w:ilvl w:val="0"/>
          <w:numId w:val="59"/>
        </w:numPr>
        <w:spacing w:before="0" w:after="120"/>
        <w:rPr>
          <w:rFonts w:asciiTheme="majorHAnsi" w:hAnsiTheme="majorHAnsi" w:cstheme="majorHAnsi"/>
          <w:sz w:val="24"/>
          <w:lang w:val="vi-VN"/>
        </w:rPr>
      </w:pPr>
      <w:r w:rsidRPr="00372874">
        <w:rPr>
          <w:rFonts w:asciiTheme="majorHAnsi" w:hAnsiTheme="majorHAnsi" w:cstheme="majorHAnsi"/>
          <w:sz w:val="24"/>
          <w:lang w:val="vi-VN"/>
        </w:rPr>
        <w:t>Software Test</w:t>
      </w:r>
    </w:p>
    <w:p w:rsidR="006A4EEA" w:rsidRPr="00372874" w:rsidRDefault="006A4EEA" w:rsidP="00556D78">
      <w:pPr>
        <w:pStyle w:val="Bullet"/>
        <w:numPr>
          <w:ilvl w:val="0"/>
          <w:numId w:val="59"/>
        </w:numPr>
        <w:spacing w:before="0" w:after="120"/>
        <w:rPr>
          <w:rFonts w:asciiTheme="majorHAnsi" w:hAnsiTheme="majorHAnsi" w:cstheme="majorHAnsi"/>
          <w:sz w:val="24"/>
          <w:lang w:val="vi-VN"/>
        </w:rPr>
      </w:pPr>
      <w:r w:rsidRPr="00372874">
        <w:rPr>
          <w:rFonts w:asciiTheme="majorHAnsi" w:hAnsiTheme="majorHAnsi" w:cstheme="majorHAnsi"/>
          <w:sz w:val="24"/>
          <w:lang w:val="vi-VN"/>
        </w:rPr>
        <w:t>Software Engineering</w:t>
      </w:r>
    </w:p>
    <w:p w:rsidR="006A4EEA" w:rsidRPr="00372874" w:rsidRDefault="006A4EEA" w:rsidP="00556D78">
      <w:pPr>
        <w:pStyle w:val="Bullet"/>
        <w:numPr>
          <w:ilvl w:val="0"/>
          <w:numId w:val="59"/>
        </w:numPr>
        <w:spacing w:before="0" w:after="120"/>
        <w:rPr>
          <w:rFonts w:asciiTheme="majorHAnsi" w:hAnsiTheme="majorHAnsi" w:cstheme="majorHAnsi"/>
          <w:sz w:val="24"/>
          <w:lang w:val="vi-VN"/>
        </w:rPr>
      </w:pPr>
      <w:r w:rsidRPr="00372874">
        <w:rPr>
          <w:rFonts w:asciiTheme="majorHAnsi" w:hAnsiTheme="majorHAnsi" w:cstheme="majorHAnsi"/>
          <w:sz w:val="24"/>
          <w:lang w:val="vi-VN"/>
        </w:rPr>
        <w:t>QA</w:t>
      </w:r>
    </w:p>
    <w:p w:rsidR="006A4EEA" w:rsidRPr="00372874" w:rsidRDefault="006A4EEA" w:rsidP="00556D78">
      <w:pPr>
        <w:pStyle w:val="Bullet"/>
        <w:numPr>
          <w:ilvl w:val="0"/>
          <w:numId w:val="59"/>
        </w:numPr>
        <w:spacing w:before="0" w:after="120"/>
        <w:rPr>
          <w:rFonts w:asciiTheme="majorHAnsi" w:hAnsiTheme="majorHAnsi" w:cstheme="majorHAnsi"/>
          <w:sz w:val="24"/>
          <w:lang w:val="vi-VN"/>
        </w:rPr>
      </w:pPr>
      <w:r w:rsidRPr="00372874">
        <w:rPr>
          <w:rFonts w:asciiTheme="majorHAnsi" w:hAnsiTheme="majorHAnsi" w:cstheme="majorHAnsi"/>
          <w:sz w:val="24"/>
          <w:lang w:val="vi-VN"/>
        </w:rPr>
        <w:t>Systems Engineering</w:t>
      </w:r>
    </w:p>
    <w:p w:rsidR="006A4EEA" w:rsidRPr="00372874" w:rsidRDefault="006A4EEA" w:rsidP="00556D78">
      <w:pPr>
        <w:pStyle w:val="Bullet"/>
        <w:numPr>
          <w:ilvl w:val="0"/>
          <w:numId w:val="59"/>
        </w:numPr>
        <w:spacing w:before="0" w:after="120"/>
        <w:rPr>
          <w:rFonts w:asciiTheme="majorHAnsi" w:hAnsiTheme="majorHAnsi" w:cstheme="majorHAnsi"/>
          <w:sz w:val="24"/>
          <w:lang w:val="vi-VN"/>
        </w:rPr>
      </w:pPr>
      <w:r w:rsidRPr="00372874">
        <w:rPr>
          <w:rFonts w:asciiTheme="majorHAnsi" w:hAnsiTheme="majorHAnsi" w:cstheme="majorHAnsi"/>
          <w:sz w:val="24"/>
          <w:lang w:val="vi-VN"/>
        </w:rPr>
        <w:t>Logistics</w:t>
      </w:r>
    </w:p>
    <w:p w:rsidR="006A4EEA" w:rsidRPr="00372874" w:rsidRDefault="006A4EEA" w:rsidP="00556D78">
      <w:pPr>
        <w:pStyle w:val="Bullet"/>
        <w:numPr>
          <w:ilvl w:val="0"/>
          <w:numId w:val="59"/>
        </w:numPr>
        <w:spacing w:before="0" w:after="120"/>
        <w:rPr>
          <w:rFonts w:asciiTheme="majorHAnsi" w:hAnsiTheme="majorHAnsi" w:cstheme="majorHAnsi"/>
          <w:sz w:val="24"/>
          <w:lang w:val="vi-VN"/>
        </w:rPr>
      </w:pPr>
      <w:r w:rsidRPr="00372874">
        <w:rPr>
          <w:rFonts w:asciiTheme="majorHAnsi" w:hAnsiTheme="majorHAnsi" w:cstheme="majorHAnsi"/>
          <w:sz w:val="24"/>
          <w:lang w:val="vi-VN"/>
        </w:rPr>
        <w:t>System Test</w:t>
      </w:r>
    </w:p>
    <w:p w:rsidR="006A4EEA" w:rsidRPr="00372874" w:rsidRDefault="006A4EEA" w:rsidP="00556D78">
      <w:pPr>
        <w:pStyle w:val="Bullet"/>
        <w:numPr>
          <w:ilvl w:val="0"/>
          <w:numId w:val="59"/>
        </w:numPr>
        <w:spacing w:before="0" w:after="120"/>
        <w:rPr>
          <w:rFonts w:asciiTheme="majorHAnsi" w:hAnsiTheme="majorHAnsi" w:cstheme="majorHAnsi"/>
          <w:sz w:val="24"/>
          <w:lang w:val="vi-VN"/>
        </w:rPr>
      </w:pPr>
      <w:r w:rsidRPr="00372874">
        <w:rPr>
          <w:rFonts w:asciiTheme="majorHAnsi" w:hAnsiTheme="majorHAnsi" w:cstheme="majorHAnsi"/>
          <w:sz w:val="24"/>
          <w:lang w:val="vi-VN"/>
        </w:rPr>
        <w:t>Technical personnel directly associated with problems or proposed changes to be reviewed.</w:t>
      </w:r>
    </w:p>
    <w:p w:rsidR="006A4EEA" w:rsidRPr="00372874" w:rsidRDefault="006A4EEA" w:rsidP="00372874">
      <w:pPr>
        <w:numPr>
          <w:ilvl w:val="12"/>
          <w:numId w:val="0"/>
        </w:numPr>
        <w:spacing w:after="120"/>
        <w:ind w:left="360" w:right="-720"/>
        <w:rPr>
          <w:rFonts w:asciiTheme="majorHAnsi" w:hAnsiTheme="majorHAnsi" w:cstheme="majorHAnsi"/>
          <w:sz w:val="24"/>
          <w:lang w:val="vi-VN"/>
        </w:rPr>
      </w:pPr>
      <w:r w:rsidRPr="00372874">
        <w:rPr>
          <w:rFonts w:asciiTheme="majorHAnsi" w:hAnsiTheme="majorHAnsi" w:cstheme="majorHAnsi"/>
          <w:sz w:val="24"/>
          <w:lang w:val="vi-VN"/>
        </w:rPr>
        <w:t xml:space="preserve">CM schedules and coordinates CCB meetings, including the creation and distribution of meeting agenda and minutes.  For time-critical problems, an emergency CCB meeting may be convened.  </w:t>
      </w:r>
      <w:r w:rsidRPr="00372874">
        <w:rPr>
          <w:rFonts w:asciiTheme="majorHAnsi" w:hAnsiTheme="majorHAnsi" w:cstheme="majorHAnsi"/>
          <w:b/>
          <w:bCs/>
          <w:i/>
          <w:iCs/>
          <w:sz w:val="24"/>
          <w:lang w:val="vi-VN"/>
        </w:rPr>
        <w:t>Position Title</w:t>
      </w:r>
      <w:r w:rsidRPr="00372874">
        <w:rPr>
          <w:rFonts w:asciiTheme="majorHAnsi" w:hAnsiTheme="majorHAnsi" w:cstheme="majorHAnsi"/>
          <w:sz w:val="24"/>
          <w:lang w:val="vi-VN"/>
        </w:rPr>
        <w:t xml:space="preserve"> has the authority to call an emergency CCB meeting.  The required attendees are listed below.</w:t>
      </w:r>
    </w:p>
    <w:p w:rsidR="006A4EEA" w:rsidRPr="00372874" w:rsidRDefault="006A4EEA" w:rsidP="00556D78">
      <w:pPr>
        <w:pStyle w:val="Bullet"/>
        <w:numPr>
          <w:ilvl w:val="0"/>
          <w:numId w:val="60"/>
        </w:numPr>
        <w:spacing w:before="0" w:after="120"/>
        <w:rPr>
          <w:rFonts w:asciiTheme="majorHAnsi" w:hAnsiTheme="majorHAnsi" w:cstheme="majorHAnsi"/>
          <w:sz w:val="24"/>
          <w:lang w:val="vi-VN"/>
        </w:rPr>
      </w:pPr>
      <w:r w:rsidRPr="00372874">
        <w:rPr>
          <w:rFonts w:asciiTheme="majorHAnsi" w:hAnsiTheme="majorHAnsi" w:cstheme="majorHAnsi"/>
          <w:sz w:val="24"/>
          <w:lang w:val="vi-VN"/>
        </w:rPr>
        <w:t>CCB Chairperson</w:t>
      </w:r>
    </w:p>
    <w:p w:rsidR="006A4EEA" w:rsidRPr="00372874" w:rsidRDefault="006A4EEA" w:rsidP="00556D78">
      <w:pPr>
        <w:pStyle w:val="Bullet"/>
        <w:numPr>
          <w:ilvl w:val="0"/>
          <w:numId w:val="60"/>
        </w:numPr>
        <w:spacing w:before="0" w:after="120"/>
        <w:rPr>
          <w:rFonts w:asciiTheme="majorHAnsi" w:hAnsiTheme="majorHAnsi" w:cstheme="majorHAnsi"/>
          <w:sz w:val="24"/>
          <w:lang w:val="vi-VN"/>
        </w:rPr>
      </w:pPr>
      <w:r w:rsidRPr="00372874">
        <w:rPr>
          <w:rFonts w:asciiTheme="majorHAnsi" w:hAnsiTheme="majorHAnsi" w:cstheme="majorHAnsi"/>
          <w:sz w:val="24"/>
          <w:lang w:val="vi-VN"/>
        </w:rPr>
        <w:t>CM Manager</w:t>
      </w:r>
    </w:p>
    <w:p w:rsidR="006A4EEA" w:rsidRPr="00372874" w:rsidRDefault="006A4EEA" w:rsidP="00556D78">
      <w:pPr>
        <w:pStyle w:val="Bullet"/>
        <w:numPr>
          <w:ilvl w:val="0"/>
          <w:numId w:val="60"/>
        </w:numPr>
        <w:spacing w:before="0" w:after="120"/>
        <w:rPr>
          <w:rFonts w:asciiTheme="majorHAnsi" w:hAnsiTheme="majorHAnsi" w:cstheme="majorHAnsi"/>
          <w:sz w:val="24"/>
          <w:lang w:val="vi-VN"/>
        </w:rPr>
      </w:pPr>
      <w:r w:rsidRPr="00372874">
        <w:rPr>
          <w:rFonts w:asciiTheme="majorHAnsi" w:hAnsiTheme="majorHAnsi" w:cstheme="majorHAnsi"/>
          <w:sz w:val="24"/>
          <w:lang w:val="vi-VN"/>
        </w:rPr>
        <w:t>Requirements Manager</w:t>
      </w:r>
    </w:p>
    <w:p w:rsidR="006A4EEA" w:rsidRPr="00372874" w:rsidRDefault="006A4EEA" w:rsidP="00556D78">
      <w:pPr>
        <w:pStyle w:val="Bullet"/>
        <w:numPr>
          <w:ilvl w:val="0"/>
          <w:numId w:val="60"/>
        </w:numPr>
        <w:spacing w:before="0" w:after="120"/>
        <w:rPr>
          <w:rFonts w:asciiTheme="majorHAnsi" w:hAnsiTheme="majorHAnsi" w:cstheme="majorHAnsi"/>
          <w:sz w:val="24"/>
          <w:lang w:val="vi-VN"/>
        </w:rPr>
      </w:pPr>
      <w:r w:rsidRPr="00372874">
        <w:rPr>
          <w:rFonts w:asciiTheme="majorHAnsi" w:hAnsiTheme="majorHAnsi" w:cstheme="majorHAnsi"/>
          <w:sz w:val="24"/>
          <w:lang w:val="vi-VN"/>
        </w:rPr>
        <w:t>Design Manager</w:t>
      </w:r>
    </w:p>
    <w:p w:rsidR="006A4EEA" w:rsidRPr="00372874" w:rsidRDefault="006A4EEA" w:rsidP="00556D78">
      <w:pPr>
        <w:pStyle w:val="Bullet"/>
        <w:numPr>
          <w:ilvl w:val="0"/>
          <w:numId w:val="60"/>
        </w:numPr>
        <w:spacing w:before="0" w:after="120"/>
        <w:rPr>
          <w:rFonts w:asciiTheme="majorHAnsi" w:hAnsiTheme="majorHAnsi" w:cstheme="majorHAnsi"/>
          <w:sz w:val="24"/>
          <w:lang w:val="vi-VN"/>
        </w:rPr>
      </w:pPr>
      <w:r w:rsidRPr="00372874">
        <w:rPr>
          <w:rFonts w:asciiTheme="majorHAnsi" w:hAnsiTheme="majorHAnsi" w:cstheme="majorHAnsi"/>
          <w:sz w:val="24"/>
          <w:lang w:val="vi-VN"/>
        </w:rPr>
        <w:t>If applicable, the manager of the group that documented the problem.</w:t>
      </w:r>
    </w:p>
    <w:p w:rsidR="006A4EEA" w:rsidRPr="00372874" w:rsidRDefault="006A4EEA" w:rsidP="00556D78">
      <w:pPr>
        <w:pStyle w:val="ListParagraph"/>
        <w:numPr>
          <w:ilvl w:val="0"/>
          <w:numId w:val="53"/>
        </w:numPr>
        <w:spacing w:after="120"/>
        <w:ind w:left="360"/>
        <w:rPr>
          <w:rFonts w:asciiTheme="majorHAnsi" w:hAnsiTheme="majorHAnsi" w:cstheme="majorHAnsi"/>
          <w:sz w:val="24"/>
          <w:lang w:val="vi-VN"/>
        </w:rPr>
      </w:pPr>
      <w:bookmarkStart w:id="1000" w:name="_Toc420286763"/>
      <w:bookmarkStart w:id="1001" w:name="_Toc93457721"/>
      <w:r w:rsidRPr="00372874">
        <w:rPr>
          <w:rFonts w:asciiTheme="majorHAnsi" w:hAnsiTheme="majorHAnsi" w:cstheme="majorHAnsi"/>
          <w:b/>
          <w:bCs/>
          <w:lang w:val="vi-VN"/>
        </w:rPr>
        <w:lastRenderedPageBreak/>
        <w:t>Roles</w:t>
      </w:r>
      <w:r w:rsidRPr="00372874">
        <w:rPr>
          <w:rFonts w:asciiTheme="majorHAnsi" w:hAnsiTheme="majorHAnsi" w:cstheme="majorHAnsi"/>
          <w:b/>
          <w:bCs/>
          <w:sz w:val="24"/>
          <w:lang w:val="vi-VN"/>
        </w:rPr>
        <w:t xml:space="preserve"> of CCB Members</w:t>
      </w:r>
      <w:bookmarkEnd w:id="1000"/>
      <w:bookmarkEnd w:id="1001"/>
      <w:r w:rsidRPr="00372874">
        <w:rPr>
          <w:rFonts w:asciiTheme="majorHAnsi" w:hAnsiTheme="majorHAnsi" w:cstheme="majorHAnsi"/>
          <w:sz w:val="24"/>
          <w:lang w:val="vi-VN"/>
        </w:rPr>
        <w:t>.  The sections below describe the roles of CCB members.</w:t>
      </w:r>
    </w:p>
    <w:p w:rsidR="006A4EEA" w:rsidRPr="00372874" w:rsidRDefault="006A4EEA" w:rsidP="00556D78">
      <w:pPr>
        <w:pStyle w:val="ListParagraph"/>
        <w:numPr>
          <w:ilvl w:val="0"/>
          <w:numId w:val="53"/>
        </w:numPr>
        <w:spacing w:after="120"/>
        <w:ind w:left="360"/>
        <w:rPr>
          <w:rFonts w:asciiTheme="majorHAnsi" w:hAnsiTheme="majorHAnsi" w:cstheme="majorHAnsi"/>
          <w:sz w:val="24"/>
          <w:lang w:val="vi-VN"/>
        </w:rPr>
      </w:pPr>
      <w:bookmarkStart w:id="1002" w:name="_Toc420286764"/>
      <w:bookmarkStart w:id="1003" w:name="_Toc93457722"/>
      <w:r w:rsidRPr="00372874">
        <w:rPr>
          <w:rFonts w:asciiTheme="majorHAnsi" w:hAnsiTheme="majorHAnsi" w:cstheme="majorHAnsi"/>
          <w:b/>
          <w:bCs/>
          <w:sz w:val="24"/>
          <w:lang w:val="vi-VN"/>
        </w:rPr>
        <w:t>CCB Chairperson</w:t>
      </w:r>
      <w:bookmarkEnd w:id="1002"/>
      <w:bookmarkEnd w:id="1003"/>
      <w:r w:rsidRPr="00372874">
        <w:rPr>
          <w:rFonts w:asciiTheme="majorHAnsi" w:hAnsiTheme="majorHAnsi" w:cstheme="majorHAnsi"/>
          <w:sz w:val="24"/>
          <w:lang w:val="vi-VN"/>
        </w:rPr>
        <w:t>.  Ultimate authority for the CCB rests with project management.  A CCB Chairperson is appointed by the Project Manager to serve as Project Manager agent for CCB activities.  The CCB Chairperson reports all CCB activities to the Project Manager.  The responsibilities of the CCB Chairperson are listed below:</w:t>
      </w:r>
    </w:p>
    <w:p w:rsidR="006A4EEA" w:rsidRPr="00372874" w:rsidRDefault="006A4EEA" w:rsidP="00556D78">
      <w:pPr>
        <w:pStyle w:val="Bullet"/>
        <w:numPr>
          <w:ilvl w:val="0"/>
          <w:numId w:val="61"/>
        </w:numPr>
        <w:spacing w:before="0" w:after="120"/>
        <w:rPr>
          <w:rFonts w:asciiTheme="majorHAnsi" w:hAnsiTheme="majorHAnsi" w:cstheme="majorHAnsi"/>
          <w:sz w:val="24"/>
          <w:lang w:val="vi-VN"/>
        </w:rPr>
      </w:pPr>
      <w:r w:rsidRPr="00372874">
        <w:rPr>
          <w:rFonts w:asciiTheme="majorHAnsi" w:hAnsiTheme="majorHAnsi" w:cstheme="majorHAnsi"/>
          <w:sz w:val="24"/>
          <w:lang w:val="vi-VN"/>
        </w:rPr>
        <w:t>Schedule and conduct CCB meetings.</w:t>
      </w:r>
    </w:p>
    <w:p w:rsidR="006A4EEA" w:rsidRPr="00372874" w:rsidRDefault="006A4EEA" w:rsidP="00556D78">
      <w:pPr>
        <w:pStyle w:val="Bullet"/>
        <w:numPr>
          <w:ilvl w:val="0"/>
          <w:numId w:val="61"/>
        </w:numPr>
        <w:spacing w:before="0" w:after="120"/>
        <w:rPr>
          <w:rFonts w:asciiTheme="majorHAnsi" w:hAnsiTheme="majorHAnsi" w:cstheme="majorHAnsi"/>
          <w:sz w:val="24"/>
          <w:lang w:val="vi-VN"/>
        </w:rPr>
      </w:pPr>
      <w:r w:rsidRPr="00372874">
        <w:rPr>
          <w:rFonts w:asciiTheme="majorHAnsi" w:hAnsiTheme="majorHAnsi" w:cstheme="majorHAnsi"/>
          <w:sz w:val="24"/>
          <w:lang w:val="vi-VN"/>
        </w:rPr>
        <w:t>Ensure that notice of each CCB meeting is furnished sufficiently in advance so that representatives may attend completely prepared.</w:t>
      </w:r>
    </w:p>
    <w:p w:rsidR="006A4EEA" w:rsidRPr="00372874" w:rsidRDefault="006A4EEA" w:rsidP="00556D78">
      <w:pPr>
        <w:pStyle w:val="Bullet"/>
        <w:numPr>
          <w:ilvl w:val="0"/>
          <w:numId w:val="61"/>
        </w:numPr>
        <w:spacing w:before="0" w:after="120"/>
        <w:rPr>
          <w:rFonts w:asciiTheme="majorHAnsi" w:hAnsiTheme="majorHAnsi" w:cstheme="majorHAnsi"/>
          <w:sz w:val="24"/>
          <w:lang w:val="vi-VN"/>
        </w:rPr>
      </w:pPr>
      <w:r w:rsidRPr="00372874">
        <w:rPr>
          <w:rFonts w:asciiTheme="majorHAnsi" w:hAnsiTheme="majorHAnsi" w:cstheme="majorHAnsi"/>
          <w:sz w:val="24"/>
          <w:lang w:val="vi-VN"/>
        </w:rPr>
        <w:t>Evaluate and adjudicate proposed changes.</w:t>
      </w:r>
    </w:p>
    <w:p w:rsidR="006A4EEA" w:rsidRPr="00372874" w:rsidRDefault="006A4EEA" w:rsidP="00556D78">
      <w:pPr>
        <w:pStyle w:val="Bullet"/>
        <w:numPr>
          <w:ilvl w:val="0"/>
          <w:numId w:val="61"/>
        </w:numPr>
        <w:spacing w:before="0" w:after="120"/>
        <w:rPr>
          <w:rFonts w:asciiTheme="majorHAnsi" w:hAnsiTheme="majorHAnsi" w:cstheme="majorHAnsi"/>
          <w:sz w:val="24"/>
          <w:lang w:val="vi-VN"/>
        </w:rPr>
      </w:pPr>
      <w:r w:rsidRPr="00372874">
        <w:rPr>
          <w:rFonts w:asciiTheme="majorHAnsi" w:hAnsiTheme="majorHAnsi" w:cstheme="majorHAnsi"/>
          <w:sz w:val="24"/>
          <w:lang w:val="vi-VN"/>
        </w:rPr>
        <w:t>Present recommended changes from the CCB to the Project Manager to assist in determining which change requests will be processed for implementation.</w:t>
      </w:r>
    </w:p>
    <w:p w:rsidR="006A4EEA" w:rsidRPr="00372874" w:rsidRDefault="006A4EEA" w:rsidP="00556D78">
      <w:pPr>
        <w:pStyle w:val="Bullet"/>
        <w:numPr>
          <w:ilvl w:val="0"/>
          <w:numId w:val="61"/>
        </w:numPr>
        <w:spacing w:before="0" w:after="120"/>
        <w:rPr>
          <w:rFonts w:asciiTheme="majorHAnsi" w:hAnsiTheme="majorHAnsi" w:cstheme="majorHAnsi"/>
          <w:sz w:val="24"/>
          <w:lang w:val="vi-VN"/>
        </w:rPr>
      </w:pPr>
      <w:r w:rsidRPr="00372874">
        <w:rPr>
          <w:rFonts w:asciiTheme="majorHAnsi" w:hAnsiTheme="majorHAnsi" w:cstheme="majorHAnsi"/>
          <w:sz w:val="24"/>
          <w:lang w:val="vi-VN"/>
        </w:rPr>
        <w:t>Coordinate implementation of configuration changes approved by the Project Manager.</w:t>
      </w:r>
    </w:p>
    <w:p w:rsidR="006A4EEA" w:rsidRPr="00372874" w:rsidRDefault="006A4EEA" w:rsidP="00556D78">
      <w:pPr>
        <w:pStyle w:val="Bullet"/>
        <w:numPr>
          <w:ilvl w:val="0"/>
          <w:numId w:val="61"/>
        </w:numPr>
        <w:spacing w:before="0" w:after="120"/>
        <w:rPr>
          <w:rFonts w:asciiTheme="majorHAnsi" w:hAnsiTheme="majorHAnsi" w:cstheme="majorHAnsi"/>
          <w:sz w:val="24"/>
          <w:lang w:val="vi-VN"/>
        </w:rPr>
      </w:pPr>
      <w:r w:rsidRPr="00372874">
        <w:rPr>
          <w:rFonts w:asciiTheme="majorHAnsi" w:hAnsiTheme="majorHAnsi" w:cstheme="majorHAnsi"/>
          <w:sz w:val="24"/>
          <w:lang w:val="vi-VN"/>
        </w:rPr>
        <w:t>Sign the written synopsis of matters considered and recommendations made by the CCB.  (The synopsis is made a permanent part of the proceedings of the CCB, and copies of the synopsis are distributed to all CCB members.)</w:t>
      </w:r>
    </w:p>
    <w:p w:rsidR="006A4EEA" w:rsidRPr="00372874" w:rsidRDefault="006A4EEA" w:rsidP="00556D78">
      <w:pPr>
        <w:pStyle w:val="Bullet"/>
        <w:numPr>
          <w:ilvl w:val="0"/>
          <w:numId w:val="61"/>
        </w:numPr>
        <w:spacing w:before="0" w:after="120"/>
        <w:rPr>
          <w:rFonts w:asciiTheme="majorHAnsi" w:hAnsiTheme="majorHAnsi" w:cstheme="majorHAnsi"/>
          <w:sz w:val="24"/>
          <w:lang w:val="vi-VN"/>
        </w:rPr>
      </w:pPr>
      <w:r w:rsidRPr="00372874">
        <w:rPr>
          <w:rFonts w:asciiTheme="majorHAnsi" w:hAnsiTheme="majorHAnsi" w:cstheme="majorHAnsi"/>
          <w:sz w:val="24"/>
          <w:lang w:val="vi-VN"/>
        </w:rPr>
        <w:t>Ensure that all affected stakeholders review proposed changes for the next baseline, and obtain agreement with those proposed changes.</w:t>
      </w:r>
    </w:p>
    <w:p w:rsidR="006A4EEA" w:rsidRPr="00372874" w:rsidRDefault="006A4EEA" w:rsidP="00556D78">
      <w:pPr>
        <w:pStyle w:val="Bullet"/>
        <w:numPr>
          <w:ilvl w:val="0"/>
          <w:numId w:val="61"/>
        </w:numPr>
        <w:spacing w:before="0" w:after="120"/>
        <w:rPr>
          <w:rFonts w:asciiTheme="majorHAnsi" w:hAnsiTheme="majorHAnsi" w:cstheme="majorHAnsi"/>
          <w:sz w:val="24"/>
          <w:lang w:val="vi-VN"/>
        </w:rPr>
      </w:pPr>
      <w:r w:rsidRPr="00372874">
        <w:rPr>
          <w:rFonts w:asciiTheme="majorHAnsi" w:hAnsiTheme="majorHAnsi" w:cstheme="majorHAnsi"/>
          <w:sz w:val="24"/>
          <w:lang w:val="vi-VN"/>
        </w:rPr>
        <w:t>Track the status of change requests to closure.</w:t>
      </w:r>
    </w:p>
    <w:p w:rsidR="006A4EEA" w:rsidRPr="00372874" w:rsidRDefault="006A4EEA" w:rsidP="00556D78">
      <w:pPr>
        <w:pStyle w:val="ListParagraph"/>
        <w:numPr>
          <w:ilvl w:val="0"/>
          <w:numId w:val="62"/>
        </w:numPr>
        <w:spacing w:after="120"/>
        <w:ind w:left="360" w:right="-720"/>
        <w:rPr>
          <w:rFonts w:asciiTheme="majorHAnsi" w:hAnsiTheme="majorHAnsi" w:cstheme="majorHAnsi"/>
          <w:sz w:val="24"/>
          <w:lang w:val="vi-VN"/>
        </w:rPr>
      </w:pPr>
      <w:bookmarkStart w:id="1004" w:name="_Toc420286765"/>
      <w:bookmarkStart w:id="1005" w:name="_Toc93457723"/>
      <w:r w:rsidRPr="00372874">
        <w:rPr>
          <w:rFonts w:asciiTheme="majorHAnsi" w:hAnsiTheme="majorHAnsi" w:cstheme="majorHAnsi"/>
          <w:b/>
          <w:bCs/>
          <w:sz w:val="24"/>
          <w:lang w:val="vi-VN"/>
        </w:rPr>
        <w:t>CCB Secretariat</w:t>
      </w:r>
      <w:bookmarkEnd w:id="1004"/>
      <w:bookmarkEnd w:id="1005"/>
      <w:r w:rsidRPr="00372874">
        <w:rPr>
          <w:rFonts w:asciiTheme="majorHAnsi" w:hAnsiTheme="majorHAnsi" w:cstheme="majorHAnsi"/>
          <w:sz w:val="24"/>
          <w:lang w:val="vi-VN"/>
        </w:rPr>
        <w:t>.  The [[originating organization]] provides a secretariat (e.g., the CM Manager) to perform the administrative functions listed below:</w:t>
      </w:r>
    </w:p>
    <w:p w:rsidR="006A4EEA" w:rsidRPr="00372874" w:rsidRDefault="006A4EEA" w:rsidP="00556D78">
      <w:pPr>
        <w:pStyle w:val="Bullet"/>
        <w:numPr>
          <w:ilvl w:val="0"/>
          <w:numId w:val="63"/>
        </w:numPr>
        <w:spacing w:before="0" w:after="120"/>
        <w:ind w:right="-720"/>
        <w:rPr>
          <w:rFonts w:asciiTheme="majorHAnsi" w:hAnsiTheme="majorHAnsi" w:cstheme="majorHAnsi"/>
          <w:sz w:val="24"/>
          <w:lang w:val="vi-VN"/>
        </w:rPr>
      </w:pPr>
      <w:r w:rsidRPr="00372874">
        <w:rPr>
          <w:rFonts w:asciiTheme="majorHAnsi" w:hAnsiTheme="majorHAnsi" w:cstheme="majorHAnsi"/>
          <w:sz w:val="24"/>
          <w:lang w:val="vi-VN"/>
        </w:rPr>
        <w:t>Prepare, coordinate, and distribute the CCB meeting agenda.</w:t>
      </w:r>
    </w:p>
    <w:p w:rsidR="006A4EEA" w:rsidRPr="00372874" w:rsidRDefault="006A4EEA" w:rsidP="00556D78">
      <w:pPr>
        <w:pStyle w:val="Bullet"/>
        <w:numPr>
          <w:ilvl w:val="0"/>
          <w:numId w:val="63"/>
        </w:numPr>
        <w:spacing w:before="0" w:after="120"/>
        <w:ind w:right="-720"/>
        <w:rPr>
          <w:rFonts w:asciiTheme="majorHAnsi" w:hAnsiTheme="majorHAnsi" w:cstheme="majorHAnsi"/>
          <w:sz w:val="24"/>
          <w:lang w:val="vi-VN"/>
        </w:rPr>
      </w:pPr>
      <w:r w:rsidRPr="00372874">
        <w:rPr>
          <w:rFonts w:asciiTheme="majorHAnsi" w:hAnsiTheme="majorHAnsi" w:cstheme="majorHAnsi"/>
          <w:sz w:val="24"/>
          <w:lang w:val="vi-VN"/>
        </w:rPr>
        <w:t>Act as recording secretary during CCB meetings.</w:t>
      </w:r>
    </w:p>
    <w:p w:rsidR="006A4EEA" w:rsidRPr="00372874" w:rsidRDefault="006A4EEA" w:rsidP="00556D78">
      <w:pPr>
        <w:pStyle w:val="Bullet"/>
        <w:numPr>
          <w:ilvl w:val="0"/>
          <w:numId w:val="63"/>
        </w:numPr>
        <w:spacing w:before="0" w:after="120"/>
        <w:ind w:right="-720"/>
        <w:rPr>
          <w:rFonts w:asciiTheme="majorHAnsi" w:hAnsiTheme="majorHAnsi" w:cstheme="majorHAnsi"/>
          <w:sz w:val="24"/>
          <w:lang w:val="vi-VN"/>
        </w:rPr>
      </w:pPr>
      <w:r w:rsidRPr="00372874">
        <w:rPr>
          <w:rFonts w:asciiTheme="majorHAnsi" w:hAnsiTheme="majorHAnsi" w:cstheme="majorHAnsi"/>
          <w:sz w:val="24"/>
          <w:lang w:val="vi-VN"/>
        </w:rPr>
        <w:t>Prepare and distribute the CCB meeting minutes.</w:t>
      </w:r>
    </w:p>
    <w:p w:rsidR="006A4EEA" w:rsidRPr="00372874" w:rsidRDefault="006A4EEA" w:rsidP="00556D78">
      <w:pPr>
        <w:pStyle w:val="Bullet"/>
        <w:numPr>
          <w:ilvl w:val="0"/>
          <w:numId w:val="63"/>
        </w:numPr>
        <w:spacing w:before="0" w:after="120"/>
        <w:ind w:right="-720"/>
        <w:rPr>
          <w:rFonts w:asciiTheme="majorHAnsi" w:hAnsiTheme="majorHAnsi" w:cstheme="majorHAnsi"/>
          <w:sz w:val="24"/>
          <w:lang w:val="vi-VN"/>
        </w:rPr>
      </w:pPr>
      <w:r w:rsidRPr="00372874">
        <w:rPr>
          <w:rFonts w:asciiTheme="majorHAnsi" w:hAnsiTheme="majorHAnsi" w:cstheme="majorHAnsi"/>
          <w:sz w:val="24"/>
          <w:lang w:val="vi-VN"/>
        </w:rPr>
        <w:t>Perform additional staffing functions as directed by the CCB Chairperson.</w:t>
      </w:r>
    </w:p>
    <w:p w:rsidR="006A4EEA" w:rsidRPr="00372874" w:rsidRDefault="006A4EEA" w:rsidP="00556D78">
      <w:pPr>
        <w:pStyle w:val="Bullet"/>
        <w:numPr>
          <w:ilvl w:val="0"/>
          <w:numId w:val="63"/>
        </w:numPr>
        <w:spacing w:before="0" w:after="120"/>
        <w:ind w:right="-720"/>
        <w:rPr>
          <w:rFonts w:asciiTheme="majorHAnsi" w:hAnsiTheme="majorHAnsi" w:cstheme="majorHAnsi"/>
          <w:sz w:val="24"/>
          <w:lang w:val="vi-VN"/>
        </w:rPr>
      </w:pPr>
      <w:r w:rsidRPr="00372874">
        <w:rPr>
          <w:rFonts w:asciiTheme="majorHAnsi" w:hAnsiTheme="majorHAnsi" w:cstheme="majorHAnsi"/>
          <w:sz w:val="24"/>
          <w:lang w:val="vi-VN"/>
        </w:rPr>
        <w:t>When additional evaluation or impact analysis is made, prepare the written synopsis of matters considered and recommendations made by the CCB.</w:t>
      </w:r>
    </w:p>
    <w:p w:rsidR="006A4EEA" w:rsidRPr="00372874" w:rsidRDefault="006A4EEA" w:rsidP="00556D78">
      <w:pPr>
        <w:pStyle w:val="Bullet"/>
        <w:numPr>
          <w:ilvl w:val="0"/>
          <w:numId w:val="63"/>
        </w:numPr>
        <w:spacing w:before="0" w:after="120"/>
        <w:ind w:right="-720"/>
        <w:rPr>
          <w:rFonts w:asciiTheme="majorHAnsi" w:hAnsiTheme="majorHAnsi" w:cstheme="majorHAnsi"/>
          <w:sz w:val="24"/>
          <w:lang w:val="vi-VN"/>
        </w:rPr>
      </w:pPr>
      <w:r w:rsidRPr="00372874">
        <w:rPr>
          <w:rFonts w:asciiTheme="majorHAnsi" w:hAnsiTheme="majorHAnsi" w:cstheme="majorHAnsi"/>
          <w:sz w:val="24"/>
          <w:lang w:val="vi-VN"/>
        </w:rPr>
        <w:t>Distribute copies of signed synopsis to all CCB members.</w:t>
      </w:r>
    </w:p>
    <w:p w:rsidR="006A4EEA" w:rsidRPr="00372874" w:rsidRDefault="006A4EEA" w:rsidP="00556D78">
      <w:pPr>
        <w:pStyle w:val="Bullet"/>
        <w:numPr>
          <w:ilvl w:val="0"/>
          <w:numId w:val="63"/>
        </w:numPr>
        <w:spacing w:before="0" w:after="120"/>
        <w:ind w:right="-720"/>
        <w:rPr>
          <w:rFonts w:asciiTheme="majorHAnsi" w:hAnsiTheme="majorHAnsi" w:cstheme="majorHAnsi"/>
          <w:sz w:val="24"/>
          <w:lang w:val="vi-VN"/>
        </w:rPr>
      </w:pPr>
      <w:r w:rsidRPr="00372874">
        <w:rPr>
          <w:rFonts w:asciiTheme="majorHAnsi" w:hAnsiTheme="majorHAnsi" w:cstheme="majorHAnsi"/>
          <w:sz w:val="24"/>
          <w:lang w:val="vi-VN"/>
        </w:rPr>
        <w:t>Update the CM database with the minutes/results of the CCB.</w:t>
      </w:r>
    </w:p>
    <w:p w:rsidR="006A4EEA" w:rsidRPr="00372874" w:rsidRDefault="006A4EEA" w:rsidP="00556D78">
      <w:pPr>
        <w:pStyle w:val="ListParagraph"/>
        <w:numPr>
          <w:ilvl w:val="0"/>
          <w:numId w:val="62"/>
        </w:numPr>
        <w:spacing w:after="120"/>
        <w:ind w:left="360" w:right="-720"/>
        <w:rPr>
          <w:rFonts w:asciiTheme="majorHAnsi" w:hAnsiTheme="majorHAnsi" w:cstheme="majorHAnsi"/>
          <w:sz w:val="24"/>
          <w:lang w:val="vi-VN"/>
        </w:rPr>
      </w:pPr>
      <w:bookmarkStart w:id="1006" w:name="_Toc420286766"/>
      <w:bookmarkStart w:id="1007" w:name="_Toc93457724"/>
      <w:r w:rsidRPr="00372874">
        <w:rPr>
          <w:rFonts w:asciiTheme="majorHAnsi" w:hAnsiTheme="majorHAnsi" w:cstheme="majorHAnsi"/>
          <w:b/>
          <w:bCs/>
          <w:sz w:val="24"/>
          <w:lang w:val="vi-VN"/>
        </w:rPr>
        <w:t>Other CCB Members</w:t>
      </w:r>
      <w:bookmarkEnd w:id="1006"/>
      <w:bookmarkEnd w:id="1007"/>
      <w:r w:rsidRPr="00372874">
        <w:rPr>
          <w:rFonts w:asciiTheme="majorHAnsi" w:hAnsiTheme="majorHAnsi" w:cstheme="majorHAnsi"/>
          <w:sz w:val="24"/>
          <w:lang w:val="vi-VN"/>
        </w:rPr>
        <w:t>.  All CCB members represent their respective activities regarding all proposed changes brought before the CCB, and participate in the review and recommended disposition of these proposed changes.  Their duties include those listed below:</w:t>
      </w:r>
    </w:p>
    <w:p w:rsidR="006A4EEA" w:rsidRPr="00372874" w:rsidRDefault="006A4EEA" w:rsidP="00556D78">
      <w:pPr>
        <w:pStyle w:val="Bullet"/>
        <w:numPr>
          <w:ilvl w:val="0"/>
          <w:numId w:val="64"/>
        </w:numPr>
        <w:spacing w:before="0" w:after="120"/>
        <w:ind w:right="-720"/>
        <w:rPr>
          <w:rFonts w:asciiTheme="majorHAnsi" w:hAnsiTheme="majorHAnsi" w:cstheme="majorHAnsi"/>
          <w:sz w:val="24"/>
          <w:lang w:val="vi-VN"/>
        </w:rPr>
      </w:pPr>
      <w:r w:rsidRPr="00372874">
        <w:rPr>
          <w:rFonts w:asciiTheme="majorHAnsi" w:hAnsiTheme="majorHAnsi" w:cstheme="majorHAnsi"/>
          <w:sz w:val="24"/>
          <w:lang w:val="vi-VN"/>
        </w:rPr>
        <w:t>Receive copies of all proposed changes submitted for CCB consideration.</w:t>
      </w:r>
    </w:p>
    <w:p w:rsidR="006A4EEA" w:rsidRPr="00372874" w:rsidRDefault="006A4EEA" w:rsidP="00556D78">
      <w:pPr>
        <w:pStyle w:val="Bullet"/>
        <w:numPr>
          <w:ilvl w:val="0"/>
          <w:numId w:val="64"/>
        </w:numPr>
        <w:spacing w:before="0" w:after="120"/>
        <w:ind w:right="-720"/>
        <w:rPr>
          <w:rFonts w:asciiTheme="majorHAnsi" w:hAnsiTheme="majorHAnsi" w:cstheme="majorHAnsi"/>
          <w:sz w:val="24"/>
          <w:lang w:val="vi-VN"/>
        </w:rPr>
      </w:pPr>
      <w:r w:rsidRPr="00372874">
        <w:rPr>
          <w:rFonts w:asciiTheme="majorHAnsi" w:hAnsiTheme="majorHAnsi" w:cstheme="majorHAnsi"/>
          <w:sz w:val="24"/>
          <w:lang w:val="vi-VN"/>
        </w:rPr>
        <w:t>Review, evaluate, and coordinate with other offices, as required, to determine impact of all proposed changes.</w:t>
      </w:r>
    </w:p>
    <w:p w:rsidR="006A4EEA" w:rsidRPr="00372874" w:rsidRDefault="006A4EEA" w:rsidP="00556D78">
      <w:pPr>
        <w:pStyle w:val="Bullet"/>
        <w:numPr>
          <w:ilvl w:val="0"/>
          <w:numId w:val="64"/>
        </w:numPr>
        <w:spacing w:before="0" w:after="120"/>
        <w:ind w:right="-720"/>
        <w:rPr>
          <w:rFonts w:asciiTheme="majorHAnsi" w:hAnsiTheme="majorHAnsi" w:cstheme="majorHAnsi"/>
          <w:sz w:val="24"/>
          <w:lang w:val="vi-VN"/>
        </w:rPr>
      </w:pPr>
      <w:r w:rsidRPr="00372874">
        <w:rPr>
          <w:rFonts w:asciiTheme="majorHAnsi" w:hAnsiTheme="majorHAnsi" w:cstheme="majorHAnsi"/>
          <w:sz w:val="24"/>
          <w:lang w:val="vi-VN"/>
        </w:rPr>
        <w:lastRenderedPageBreak/>
        <w:t>Attend meetings of the CCB to present position statements on proposed changes.</w:t>
      </w:r>
    </w:p>
    <w:p w:rsidR="006A4EEA" w:rsidRPr="00372874" w:rsidRDefault="006A4EEA" w:rsidP="00556D78">
      <w:pPr>
        <w:pStyle w:val="Bullet"/>
        <w:numPr>
          <w:ilvl w:val="0"/>
          <w:numId w:val="64"/>
        </w:numPr>
        <w:spacing w:before="0" w:after="120"/>
        <w:ind w:right="-720"/>
        <w:rPr>
          <w:rFonts w:asciiTheme="majorHAnsi" w:hAnsiTheme="majorHAnsi" w:cstheme="majorHAnsi"/>
          <w:sz w:val="24"/>
          <w:lang w:val="vi-VN"/>
        </w:rPr>
      </w:pPr>
      <w:r w:rsidRPr="00372874">
        <w:rPr>
          <w:rFonts w:asciiTheme="majorHAnsi" w:hAnsiTheme="majorHAnsi" w:cstheme="majorHAnsi"/>
          <w:sz w:val="24"/>
          <w:lang w:val="vi-VN"/>
        </w:rPr>
        <w:t xml:space="preserve">Assist in the preparation of composite </w:t>
      </w:r>
      <w:r w:rsidRPr="00372874">
        <w:rPr>
          <w:rFonts w:asciiTheme="majorHAnsi" w:hAnsiTheme="majorHAnsi" w:cstheme="majorHAnsi"/>
          <w:b/>
          <w:bCs/>
          <w:i/>
          <w:iCs/>
          <w:sz w:val="24"/>
          <w:lang w:val="vi-VN"/>
        </w:rPr>
        <w:t>ECP or local</w:t>
      </w:r>
      <w:r w:rsidRPr="00372874">
        <w:rPr>
          <w:rFonts w:asciiTheme="majorHAnsi" w:hAnsiTheme="majorHAnsi" w:cstheme="majorHAnsi"/>
          <w:sz w:val="24"/>
          <w:lang w:val="vi-VN"/>
        </w:rPr>
        <w:t xml:space="preserve"> form.</w:t>
      </w:r>
    </w:p>
    <w:p w:rsidR="006A4EEA" w:rsidRPr="00372874" w:rsidRDefault="006A4EEA" w:rsidP="00556D78">
      <w:pPr>
        <w:pStyle w:val="Bullet"/>
        <w:numPr>
          <w:ilvl w:val="0"/>
          <w:numId w:val="64"/>
        </w:numPr>
        <w:spacing w:before="0" w:after="120"/>
        <w:ind w:right="-720"/>
        <w:rPr>
          <w:rFonts w:asciiTheme="majorHAnsi" w:hAnsiTheme="majorHAnsi" w:cstheme="majorHAnsi"/>
          <w:sz w:val="24"/>
          <w:lang w:val="vi-VN"/>
        </w:rPr>
      </w:pPr>
      <w:r w:rsidRPr="00372874">
        <w:rPr>
          <w:rFonts w:asciiTheme="majorHAnsi" w:hAnsiTheme="majorHAnsi" w:cstheme="majorHAnsi"/>
          <w:sz w:val="24"/>
          <w:lang w:val="vi-VN"/>
        </w:rPr>
        <w:t>Assist the [[originating organization]] in the analysis of the impact of proposed changes in their area of expertise and make recommendations for the adjudication of proposed changes.</w:t>
      </w:r>
    </w:p>
    <w:p w:rsidR="006A4EEA" w:rsidRPr="00372874" w:rsidRDefault="006A4EEA" w:rsidP="00556D78">
      <w:pPr>
        <w:pStyle w:val="Bullet"/>
        <w:numPr>
          <w:ilvl w:val="0"/>
          <w:numId w:val="64"/>
        </w:numPr>
        <w:spacing w:before="0" w:after="120"/>
        <w:ind w:right="-720"/>
        <w:rPr>
          <w:rFonts w:asciiTheme="majorHAnsi" w:hAnsiTheme="majorHAnsi" w:cstheme="majorHAnsi"/>
          <w:sz w:val="24"/>
          <w:lang w:val="vi-VN"/>
        </w:rPr>
      </w:pPr>
      <w:r w:rsidRPr="00372874">
        <w:rPr>
          <w:rFonts w:asciiTheme="majorHAnsi" w:hAnsiTheme="majorHAnsi" w:cstheme="majorHAnsi"/>
          <w:sz w:val="24"/>
          <w:lang w:val="vi-VN"/>
        </w:rPr>
        <w:t>Perform other tasks as assigned by the CCB Chairperson.</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1008" w:name="_Toc336241478"/>
      <w:bookmarkStart w:id="1009" w:name="_Toc417290820"/>
      <w:bookmarkStart w:id="1010" w:name="_Toc419168522"/>
      <w:bookmarkStart w:id="1011" w:name="_Toc419168617"/>
      <w:bookmarkStart w:id="1012" w:name="_Toc420218246"/>
      <w:bookmarkStart w:id="1013" w:name="_Toc420219892"/>
      <w:bookmarkStart w:id="1014" w:name="_Toc420221110"/>
      <w:bookmarkStart w:id="1015" w:name="_Toc420286767"/>
      <w:bookmarkStart w:id="1016" w:name="_Toc376257006"/>
      <w:bookmarkStart w:id="1017" w:name="_Toc376287077"/>
      <w:bookmarkStart w:id="1018" w:name="_Toc376287442"/>
      <w:bookmarkStart w:id="1019" w:name="_Toc376287560"/>
      <w:bookmarkStart w:id="1020" w:name="_Toc376287780"/>
      <w:bookmarkStart w:id="1021" w:name="_Toc376288006"/>
      <w:bookmarkStart w:id="1022" w:name="_Toc376288679"/>
      <w:bookmarkStart w:id="1023" w:name="_Toc376289086"/>
      <w:r w:rsidRPr="00D96ED4">
        <w:rPr>
          <w:rFonts w:cstheme="majorHAnsi"/>
          <w:b/>
          <w:color w:val="1F3864" w:themeColor="accent5" w:themeShade="80"/>
          <w:sz w:val="28"/>
          <w:szCs w:val="28"/>
        </w:rPr>
        <w:t>OTHER LOCAL BOARDS</w:t>
      </w:r>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p>
    <w:p w:rsidR="006A4EEA" w:rsidRPr="00372874" w:rsidRDefault="006A4EEA" w:rsidP="00372874">
      <w:pPr>
        <w:numPr>
          <w:ilvl w:val="12"/>
          <w:numId w:val="0"/>
        </w:numPr>
        <w:spacing w:after="120"/>
        <w:ind w:left="360" w:right="-810"/>
        <w:rPr>
          <w:rFonts w:asciiTheme="majorHAnsi" w:hAnsiTheme="majorHAnsi" w:cstheme="majorHAnsi"/>
          <w:b/>
          <w:bCs/>
          <w:i/>
          <w:color w:val="1F3864" w:themeColor="accent5" w:themeShade="80"/>
          <w:sz w:val="24"/>
          <w:lang w:val="vi-VN"/>
        </w:rPr>
      </w:pPr>
      <w:r w:rsidRPr="00372874">
        <w:rPr>
          <w:rFonts w:asciiTheme="majorHAnsi" w:hAnsiTheme="majorHAnsi" w:cstheme="majorHAnsi"/>
          <w:b/>
          <w:bCs/>
          <w:i/>
          <w:color w:val="1F3864" w:themeColor="accent5" w:themeShade="80"/>
          <w:sz w:val="24"/>
          <w:lang w:val="vi-VN"/>
        </w:rPr>
        <w:t>Guidance</w:t>
      </w:r>
    </w:p>
    <w:p w:rsidR="006A4EEA" w:rsidRPr="00372874" w:rsidRDefault="006A4EEA" w:rsidP="00372874">
      <w:pPr>
        <w:numPr>
          <w:ilvl w:val="12"/>
          <w:numId w:val="0"/>
        </w:numPr>
        <w:spacing w:after="120"/>
        <w:ind w:left="360" w:right="-810"/>
        <w:rPr>
          <w:rFonts w:asciiTheme="majorHAnsi" w:hAnsiTheme="majorHAnsi" w:cstheme="majorHAnsi"/>
          <w:i/>
          <w:color w:val="1F3864" w:themeColor="accent5" w:themeShade="80"/>
          <w:sz w:val="24"/>
          <w:lang w:val="vi-VN"/>
        </w:rPr>
      </w:pPr>
      <w:r w:rsidRPr="00372874">
        <w:rPr>
          <w:rFonts w:asciiTheme="majorHAnsi" w:hAnsiTheme="majorHAnsi" w:cstheme="majorHAnsi"/>
          <w:i/>
          <w:color w:val="1F3864" w:themeColor="accent5" w:themeShade="80"/>
          <w:sz w:val="24"/>
          <w:lang w:val="vi-VN"/>
        </w:rPr>
        <w:t>Add an additional section heading and subheadings for responsibilities and composition for each local board (e.g., Developmental Configuration Review Board, Technical Review Board, Developmental Change Review Board).</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1024" w:name="_Toc336241479"/>
      <w:bookmarkStart w:id="1025" w:name="_Toc417290821"/>
      <w:bookmarkStart w:id="1026" w:name="_Toc419168523"/>
      <w:bookmarkStart w:id="1027" w:name="_Toc419168618"/>
      <w:bookmarkStart w:id="1028" w:name="_Toc420218247"/>
      <w:bookmarkStart w:id="1029" w:name="_Toc420219893"/>
      <w:bookmarkStart w:id="1030" w:name="_Toc420221111"/>
      <w:bookmarkStart w:id="1031" w:name="_Toc420286768"/>
      <w:bookmarkStart w:id="1032" w:name="_Toc376257007"/>
      <w:bookmarkStart w:id="1033" w:name="_Toc376287078"/>
      <w:bookmarkStart w:id="1034" w:name="_Toc376287443"/>
      <w:bookmarkStart w:id="1035" w:name="_Toc376287561"/>
      <w:bookmarkStart w:id="1036" w:name="_Toc376287781"/>
      <w:bookmarkStart w:id="1037" w:name="_Toc376288007"/>
      <w:bookmarkStart w:id="1038" w:name="_Toc376288680"/>
      <w:bookmarkStart w:id="1039" w:name="_Toc376289087"/>
      <w:r w:rsidRPr="00D96ED4">
        <w:rPr>
          <w:rFonts w:cstheme="majorHAnsi"/>
          <w:b/>
          <w:color w:val="1F3864" w:themeColor="accent5" w:themeShade="80"/>
          <w:sz w:val="28"/>
          <w:szCs w:val="28"/>
        </w:rPr>
        <w:t>OTHER BOARDS</w:t>
      </w:r>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p>
    <w:p w:rsidR="006A4EEA" w:rsidRPr="00803A4B" w:rsidRDefault="006A4EEA" w:rsidP="00372874">
      <w:pPr>
        <w:numPr>
          <w:ilvl w:val="12"/>
          <w:numId w:val="0"/>
        </w:numPr>
        <w:spacing w:after="120"/>
        <w:ind w:left="360" w:right="-810"/>
        <w:rPr>
          <w:rFonts w:asciiTheme="majorHAnsi" w:hAnsiTheme="majorHAnsi" w:cstheme="majorHAnsi"/>
          <w:b/>
          <w:bCs/>
          <w:i/>
          <w:color w:val="1F3864" w:themeColor="accent5" w:themeShade="80"/>
          <w:sz w:val="24"/>
          <w:lang w:val="vi-VN"/>
        </w:rPr>
      </w:pPr>
      <w:r w:rsidRPr="00803A4B">
        <w:rPr>
          <w:rFonts w:asciiTheme="majorHAnsi" w:hAnsiTheme="majorHAnsi" w:cstheme="majorHAnsi"/>
          <w:b/>
          <w:bCs/>
          <w:i/>
          <w:color w:val="1F3864" w:themeColor="accent5" w:themeShade="80"/>
          <w:sz w:val="24"/>
          <w:lang w:val="vi-VN"/>
        </w:rPr>
        <w:t>Guidance</w:t>
      </w:r>
    </w:p>
    <w:p w:rsidR="006A4EEA" w:rsidRPr="00372874" w:rsidRDefault="006A4EEA" w:rsidP="00372874">
      <w:pPr>
        <w:numPr>
          <w:ilvl w:val="12"/>
          <w:numId w:val="0"/>
        </w:numPr>
        <w:spacing w:after="120"/>
        <w:ind w:left="360" w:right="-810"/>
        <w:rPr>
          <w:rFonts w:asciiTheme="majorHAnsi" w:hAnsiTheme="majorHAnsi" w:cstheme="majorHAnsi"/>
          <w:bCs/>
          <w:i/>
          <w:color w:val="1F3864" w:themeColor="accent5" w:themeShade="80"/>
          <w:sz w:val="24"/>
          <w:lang w:val="vi-VN"/>
        </w:rPr>
      </w:pPr>
      <w:r w:rsidRPr="00372874">
        <w:rPr>
          <w:rFonts w:asciiTheme="majorHAnsi" w:hAnsiTheme="majorHAnsi" w:cstheme="majorHAnsi"/>
          <w:bCs/>
          <w:i/>
          <w:color w:val="1F3864" w:themeColor="accent5" w:themeShade="80"/>
          <w:sz w:val="24"/>
          <w:lang w:val="vi-VN"/>
        </w:rPr>
        <w:t>Add an additional section heading and subheadings for responsibilities and composition for each external board (e.g., Operational Advisory Group/Maintenance Advisory Group).</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1040" w:name="_Toc336241480"/>
      <w:bookmarkStart w:id="1041" w:name="_Toc417290822"/>
      <w:bookmarkStart w:id="1042" w:name="_Toc419168524"/>
      <w:bookmarkStart w:id="1043" w:name="_Toc419168619"/>
      <w:bookmarkStart w:id="1044" w:name="_Toc420218248"/>
      <w:bookmarkStart w:id="1045" w:name="_Toc420219894"/>
      <w:bookmarkStart w:id="1046" w:name="_Toc420221112"/>
      <w:bookmarkStart w:id="1047" w:name="_Toc420286769"/>
      <w:bookmarkStart w:id="1048" w:name="_Toc376257008"/>
      <w:bookmarkStart w:id="1049" w:name="_Toc376287079"/>
      <w:bookmarkStart w:id="1050" w:name="_Toc376287444"/>
      <w:bookmarkStart w:id="1051" w:name="_Toc376287562"/>
      <w:bookmarkStart w:id="1052" w:name="_Toc376287782"/>
      <w:bookmarkStart w:id="1053" w:name="_Toc376288008"/>
      <w:bookmarkStart w:id="1054" w:name="_Toc376288681"/>
      <w:bookmarkStart w:id="1055" w:name="_Toc376289088"/>
      <w:r w:rsidRPr="00D96ED4">
        <w:rPr>
          <w:rFonts w:cstheme="majorHAnsi"/>
          <w:b/>
          <w:color w:val="1F3864" w:themeColor="accent5" w:themeShade="80"/>
          <w:sz w:val="28"/>
          <w:szCs w:val="28"/>
        </w:rPr>
        <w:t>CHANGE REVIEW BOARD</w:t>
      </w:r>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p>
    <w:p w:rsidR="006A4EEA" w:rsidRPr="00803A4B" w:rsidRDefault="006A4EEA" w:rsidP="00372874">
      <w:pPr>
        <w:numPr>
          <w:ilvl w:val="12"/>
          <w:numId w:val="0"/>
        </w:numPr>
        <w:spacing w:after="120"/>
        <w:ind w:left="360" w:right="-810"/>
        <w:rPr>
          <w:rFonts w:asciiTheme="majorHAnsi" w:hAnsiTheme="majorHAnsi" w:cstheme="majorHAnsi"/>
          <w:b/>
          <w:bCs/>
          <w:i/>
          <w:color w:val="1F3864" w:themeColor="accent5" w:themeShade="80"/>
          <w:sz w:val="24"/>
          <w:lang w:val="vi-VN"/>
        </w:rPr>
      </w:pPr>
      <w:r w:rsidRPr="00803A4B">
        <w:rPr>
          <w:rFonts w:asciiTheme="majorHAnsi" w:hAnsiTheme="majorHAnsi" w:cstheme="majorHAnsi"/>
          <w:b/>
          <w:bCs/>
          <w:i/>
          <w:color w:val="1F3864" w:themeColor="accent5" w:themeShade="80"/>
          <w:sz w:val="24"/>
          <w:lang w:val="vi-VN"/>
        </w:rPr>
        <w:t>Guidance</w:t>
      </w:r>
    </w:p>
    <w:p w:rsidR="006A4EEA" w:rsidRPr="00372874" w:rsidRDefault="006A4EEA" w:rsidP="00372874">
      <w:pPr>
        <w:numPr>
          <w:ilvl w:val="12"/>
          <w:numId w:val="0"/>
        </w:numPr>
        <w:spacing w:after="120"/>
        <w:ind w:left="360" w:right="-810"/>
        <w:rPr>
          <w:rFonts w:asciiTheme="majorHAnsi" w:hAnsiTheme="majorHAnsi" w:cstheme="majorHAnsi"/>
          <w:bCs/>
          <w:i/>
          <w:color w:val="1F3864" w:themeColor="accent5" w:themeShade="80"/>
          <w:sz w:val="24"/>
          <w:lang w:val="vi-VN"/>
        </w:rPr>
      </w:pPr>
      <w:r w:rsidRPr="00372874">
        <w:rPr>
          <w:rFonts w:asciiTheme="majorHAnsi" w:hAnsiTheme="majorHAnsi" w:cstheme="majorHAnsi"/>
          <w:bCs/>
          <w:i/>
          <w:color w:val="1F3864" w:themeColor="accent5" w:themeShade="80"/>
          <w:sz w:val="24"/>
          <w:lang w:val="vi-VN"/>
        </w:rPr>
        <w:t>If the Program Office has documented a Change Review Board in a program-level CM Plan, this section need only reference that document.  If there is no higher-level Program Office governing this project, this section may be deleted as not applicable.  The project should so state here, and in its organization chart, that no such controll</w:t>
      </w:r>
      <w:r w:rsidRPr="00372874">
        <w:rPr>
          <w:rFonts w:asciiTheme="majorHAnsi" w:hAnsiTheme="majorHAnsi" w:cstheme="majorHAnsi"/>
          <w:bCs/>
          <w:i/>
          <w:color w:val="1F3864" w:themeColor="accent5" w:themeShade="80"/>
          <w:sz w:val="24"/>
          <w:lang w:val="vi-VN"/>
        </w:rPr>
        <w:t>ing Program Office CRB exists; however, if the Program Office uses the term “CCB” vice CRB to name its controlling Program Agency, use this section and tailor the terminology appropriately</w:t>
      </w:r>
    </w:p>
    <w:p w:rsidR="006A4EEA" w:rsidRPr="00372874" w:rsidRDefault="006A4EEA" w:rsidP="00372874">
      <w:pPr>
        <w:numPr>
          <w:ilvl w:val="12"/>
          <w:numId w:val="0"/>
        </w:numPr>
        <w:spacing w:after="120"/>
        <w:ind w:left="360" w:right="-720"/>
        <w:rPr>
          <w:rFonts w:asciiTheme="majorHAnsi" w:hAnsiTheme="majorHAnsi" w:cstheme="majorHAnsi"/>
          <w:sz w:val="24"/>
          <w:lang w:val="vi-VN"/>
        </w:rPr>
      </w:pPr>
      <w:r w:rsidRPr="00372874">
        <w:rPr>
          <w:rFonts w:asciiTheme="majorHAnsi" w:hAnsiTheme="majorHAnsi" w:cstheme="majorHAnsi"/>
          <w:sz w:val="24"/>
          <w:lang w:val="vi-VN"/>
        </w:rPr>
        <w:t>The management team required to establish and maintain configuration control of products consists of the sponsor and an established CRB.</w:t>
      </w:r>
    </w:p>
    <w:p w:rsidR="006A4EEA" w:rsidRPr="00372874" w:rsidRDefault="006A4EEA" w:rsidP="00556D78">
      <w:pPr>
        <w:pStyle w:val="ListParagraph"/>
        <w:numPr>
          <w:ilvl w:val="0"/>
          <w:numId w:val="62"/>
        </w:numPr>
        <w:spacing w:after="120"/>
        <w:rPr>
          <w:rFonts w:asciiTheme="majorHAnsi" w:hAnsiTheme="majorHAnsi" w:cstheme="majorHAnsi"/>
          <w:sz w:val="24"/>
          <w:lang w:val="vi-VN"/>
        </w:rPr>
      </w:pPr>
      <w:bookmarkStart w:id="1056" w:name="_Toc336241481"/>
      <w:bookmarkStart w:id="1057" w:name="_Toc420286770"/>
      <w:bookmarkStart w:id="1058" w:name="_Toc93457728"/>
      <w:r w:rsidRPr="00372874">
        <w:rPr>
          <w:rFonts w:asciiTheme="majorHAnsi" w:hAnsiTheme="majorHAnsi" w:cstheme="majorHAnsi"/>
          <w:b/>
          <w:bCs/>
          <w:sz w:val="24"/>
          <w:lang w:val="vi-VN"/>
        </w:rPr>
        <w:t>CRB Responsibilities</w:t>
      </w:r>
      <w:bookmarkEnd w:id="1056"/>
      <w:bookmarkEnd w:id="1057"/>
      <w:bookmarkEnd w:id="1058"/>
      <w:r w:rsidRPr="00372874">
        <w:rPr>
          <w:rFonts w:asciiTheme="majorHAnsi" w:hAnsiTheme="majorHAnsi" w:cstheme="majorHAnsi"/>
          <w:sz w:val="24"/>
          <w:lang w:val="vi-VN"/>
        </w:rPr>
        <w:t>.  The CRB is responsible for evaluating, approving or disapproving proposed configuration changes at the program level.  The evaluation of proposed changes considers, as a minimum, such factors as documentation, equipment interfaces, training equipment, implementation costs, and performance requirements.  The CRB ensures that all affected stakeholders review proposed changes to baselines, and obtains their agreement to implement those changes.</w:t>
      </w:r>
    </w:p>
    <w:p w:rsidR="006A4EEA" w:rsidRPr="00372874" w:rsidRDefault="006A4EEA" w:rsidP="00372874">
      <w:pPr>
        <w:numPr>
          <w:ilvl w:val="12"/>
          <w:numId w:val="0"/>
        </w:numPr>
        <w:spacing w:after="120"/>
        <w:ind w:left="720"/>
        <w:rPr>
          <w:rFonts w:asciiTheme="majorHAnsi" w:hAnsiTheme="majorHAnsi" w:cstheme="majorHAnsi"/>
          <w:sz w:val="24"/>
          <w:lang w:val="vi-VN"/>
        </w:rPr>
      </w:pPr>
      <w:r w:rsidRPr="00372874">
        <w:rPr>
          <w:rFonts w:asciiTheme="majorHAnsi" w:hAnsiTheme="majorHAnsi" w:cstheme="majorHAnsi"/>
          <w:sz w:val="24"/>
          <w:lang w:val="vi-VN"/>
        </w:rPr>
        <w:t xml:space="preserve">Proposed changes submitted for CRB action must be complete with respect to technical requirements, justification, cost information, logistic requirements, interface requirements, retrofit requirements, and other applicable information.  When a proposed change affects any system or item under the cognizance of another CRB, joint CRB </w:t>
      </w:r>
      <w:r w:rsidRPr="00372874">
        <w:rPr>
          <w:rFonts w:asciiTheme="majorHAnsi" w:hAnsiTheme="majorHAnsi" w:cstheme="majorHAnsi"/>
          <w:sz w:val="24"/>
          <w:lang w:val="vi-VN"/>
        </w:rPr>
        <w:lastRenderedPageBreak/>
        <w:t>meetings are held, as required.  The CRB tracks the status of all proposed changes through to closure.</w:t>
      </w:r>
    </w:p>
    <w:p w:rsidR="006A4EEA" w:rsidRPr="00372874" w:rsidRDefault="006A4EEA" w:rsidP="00556D78">
      <w:pPr>
        <w:pStyle w:val="ListParagraph"/>
        <w:numPr>
          <w:ilvl w:val="0"/>
          <w:numId w:val="62"/>
        </w:numPr>
        <w:spacing w:after="120"/>
        <w:rPr>
          <w:rFonts w:asciiTheme="majorHAnsi" w:hAnsiTheme="majorHAnsi" w:cstheme="majorHAnsi"/>
          <w:sz w:val="24"/>
          <w:lang w:val="vi-VN"/>
        </w:rPr>
      </w:pPr>
      <w:bookmarkStart w:id="1059" w:name="_Toc420286771"/>
      <w:bookmarkStart w:id="1060" w:name="_Toc93457729"/>
      <w:r w:rsidRPr="00372874">
        <w:rPr>
          <w:rFonts w:asciiTheme="majorHAnsi" w:hAnsiTheme="majorHAnsi" w:cstheme="majorHAnsi"/>
          <w:b/>
          <w:bCs/>
          <w:sz w:val="24"/>
          <w:lang w:val="vi-VN"/>
        </w:rPr>
        <w:t>CRB Composition</w:t>
      </w:r>
      <w:bookmarkEnd w:id="1059"/>
      <w:bookmarkEnd w:id="1060"/>
      <w:r w:rsidRPr="00372874">
        <w:rPr>
          <w:rFonts w:asciiTheme="majorHAnsi" w:hAnsiTheme="majorHAnsi" w:cstheme="majorHAnsi"/>
          <w:sz w:val="24"/>
          <w:lang w:val="vi-VN"/>
        </w:rPr>
        <w:t>.  The CRB consists of the members listed below:</w:t>
      </w:r>
    </w:p>
    <w:p w:rsidR="006A4EEA" w:rsidRPr="00372874" w:rsidRDefault="006A4EEA" w:rsidP="00556D78">
      <w:pPr>
        <w:pStyle w:val="Bullet"/>
        <w:numPr>
          <w:ilvl w:val="0"/>
          <w:numId w:val="66"/>
        </w:numPr>
        <w:spacing w:before="0" w:after="120"/>
        <w:rPr>
          <w:rFonts w:asciiTheme="majorHAnsi" w:hAnsiTheme="majorHAnsi" w:cstheme="majorHAnsi"/>
          <w:sz w:val="24"/>
          <w:lang w:val="vi-VN"/>
        </w:rPr>
      </w:pPr>
      <w:r w:rsidRPr="00372874">
        <w:rPr>
          <w:rFonts w:asciiTheme="majorHAnsi" w:hAnsiTheme="majorHAnsi" w:cstheme="majorHAnsi"/>
          <w:sz w:val="24"/>
          <w:lang w:val="vi-VN"/>
        </w:rPr>
        <w:t>Program Manager or Acquisition Manager (AM)</w:t>
      </w:r>
    </w:p>
    <w:p w:rsidR="006A4EEA" w:rsidRPr="00372874" w:rsidRDefault="006A4EEA" w:rsidP="00556D78">
      <w:pPr>
        <w:pStyle w:val="Bullet"/>
        <w:numPr>
          <w:ilvl w:val="0"/>
          <w:numId w:val="66"/>
        </w:numPr>
        <w:spacing w:before="0" w:after="120"/>
        <w:rPr>
          <w:rFonts w:asciiTheme="majorHAnsi" w:hAnsiTheme="majorHAnsi" w:cstheme="majorHAnsi"/>
          <w:sz w:val="24"/>
          <w:lang w:val="vi-VN"/>
        </w:rPr>
      </w:pPr>
      <w:r w:rsidRPr="00372874">
        <w:rPr>
          <w:rFonts w:asciiTheme="majorHAnsi" w:hAnsiTheme="majorHAnsi" w:cstheme="majorHAnsi"/>
          <w:sz w:val="24"/>
          <w:lang w:val="vi-VN"/>
        </w:rPr>
        <w:t>CRB Chairperson (designated by the Program Manager or AM)</w:t>
      </w:r>
    </w:p>
    <w:p w:rsidR="006A4EEA" w:rsidRPr="00372874" w:rsidRDefault="006A4EEA" w:rsidP="00556D78">
      <w:pPr>
        <w:pStyle w:val="Bullet"/>
        <w:numPr>
          <w:ilvl w:val="0"/>
          <w:numId w:val="66"/>
        </w:numPr>
        <w:spacing w:before="0" w:after="120"/>
        <w:rPr>
          <w:rFonts w:asciiTheme="majorHAnsi" w:hAnsiTheme="majorHAnsi" w:cstheme="majorHAnsi"/>
          <w:sz w:val="24"/>
          <w:lang w:val="vi-VN"/>
        </w:rPr>
      </w:pPr>
      <w:r w:rsidRPr="00372874">
        <w:rPr>
          <w:rFonts w:asciiTheme="majorHAnsi" w:hAnsiTheme="majorHAnsi" w:cstheme="majorHAnsi"/>
          <w:bCs/>
          <w:i/>
          <w:iCs/>
          <w:sz w:val="24"/>
          <w:lang w:val="vi-VN"/>
        </w:rPr>
        <w:t>Sponsor Representative</w:t>
      </w:r>
    </w:p>
    <w:p w:rsidR="006A4EEA" w:rsidRPr="00372874" w:rsidRDefault="006A4EEA" w:rsidP="00556D78">
      <w:pPr>
        <w:pStyle w:val="Bullet"/>
        <w:numPr>
          <w:ilvl w:val="0"/>
          <w:numId w:val="66"/>
        </w:numPr>
        <w:spacing w:before="0" w:after="120"/>
        <w:rPr>
          <w:rFonts w:asciiTheme="majorHAnsi" w:hAnsiTheme="majorHAnsi" w:cstheme="majorHAnsi"/>
          <w:sz w:val="24"/>
          <w:lang w:val="vi-VN"/>
        </w:rPr>
      </w:pPr>
      <w:r w:rsidRPr="00372874">
        <w:rPr>
          <w:rFonts w:asciiTheme="majorHAnsi" w:hAnsiTheme="majorHAnsi" w:cstheme="majorHAnsi"/>
          <w:sz w:val="24"/>
          <w:lang w:val="vi-VN"/>
        </w:rPr>
        <w:t>Representatives of participating field activities</w:t>
      </w:r>
    </w:p>
    <w:p w:rsidR="006A4EEA" w:rsidRPr="00372874" w:rsidRDefault="006A4EEA" w:rsidP="00556D78">
      <w:pPr>
        <w:pStyle w:val="Bullet"/>
        <w:numPr>
          <w:ilvl w:val="0"/>
          <w:numId w:val="66"/>
        </w:numPr>
        <w:spacing w:before="0" w:after="120"/>
        <w:rPr>
          <w:rFonts w:asciiTheme="majorHAnsi" w:hAnsiTheme="majorHAnsi" w:cstheme="majorHAnsi"/>
          <w:sz w:val="24"/>
          <w:lang w:val="vi-VN"/>
        </w:rPr>
      </w:pPr>
      <w:r w:rsidRPr="00372874">
        <w:rPr>
          <w:rFonts w:asciiTheme="majorHAnsi" w:hAnsiTheme="majorHAnsi" w:cstheme="majorHAnsi"/>
          <w:sz w:val="24"/>
          <w:lang w:val="vi-VN"/>
        </w:rPr>
        <w:t>Representatives of the [[originating organization]].</w:t>
      </w:r>
    </w:p>
    <w:p w:rsidR="006A4EEA" w:rsidRPr="00372874" w:rsidRDefault="006A4EEA" w:rsidP="00687A29">
      <w:pPr>
        <w:numPr>
          <w:ilvl w:val="12"/>
          <w:numId w:val="0"/>
        </w:numPr>
        <w:spacing w:after="120"/>
        <w:rPr>
          <w:rFonts w:asciiTheme="majorHAnsi" w:hAnsiTheme="majorHAnsi" w:cstheme="majorHAnsi"/>
          <w:sz w:val="24"/>
          <w:lang w:val="vi-VN"/>
        </w:rPr>
      </w:pPr>
      <w:r w:rsidRPr="00372874">
        <w:rPr>
          <w:rFonts w:asciiTheme="majorHAnsi" w:hAnsiTheme="majorHAnsi" w:cstheme="majorHAnsi"/>
          <w:sz w:val="24"/>
          <w:lang w:val="vi-VN"/>
        </w:rPr>
        <w:t>In addition, advisory personnel from each of the areas listed below are included in the CRB, as required:</w:t>
      </w:r>
    </w:p>
    <w:p w:rsidR="006A4EEA" w:rsidRPr="00372874" w:rsidRDefault="006A4EEA" w:rsidP="00556D78">
      <w:pPr>
        <w:pStyle w:val="Bullet"/>
        <w:numPr>
          <w:ilvl w:val="0"/>
          <w:numId w:val="67"/>
        </w:numPr>
        <w:spacing w:before="0" w:after="120"/>
        <w:rPr>
          <w:rFonts w:asciiTheme="majorHAnsi" w:hAnsiTheme="majorHAnsi" w:cstheme="majorHAnsi"/>
          <w:sz w:val="24"/>
          <w:lang w:val="vi-VN"/>
        </w:rPr>
      </w:pPr>
      <w:r w:rsidRPr="00372874">
        <w:rPr>
          <w:rFonts w:asciiTheme="majorHAnsi" w:hAnsiTheme="majorHAnsi" w:cstheme="majorHAnsi"/>
          <w:sz w:val="24"/>
          <w:lang w:val="vi-VN"/>
        </w:rPr>
        <w:t>Product end-users</w:t>
      </w:r>
    </w:p>
    <w:p w:rsidR="006A4EEA" w:rsidRPr="00372874" w:rsidRDefault="006A4EEA" w:rsidP="00556D78">
      <w:pPr>
        <w:pStyle w:val="Bullet"/>
        <w:numPr>
          <w:ilvl w:val="0"/>
          <w:numId w:val="67"/>
        </w:numPr>
        <w:spacing w:before="0" w:after="120"/>
        <w:rPr>
          <w:rFonts w:asciiTheme="majorHAnsi" w:hAnsiTheme="majorHAnsi" w:cstheme="majorHAnsi"/>
          <w:sz w:val="24"/>
          <w:lang w:val="vi-VN"/>
        </w:rPr>
      </w:pPr>
      <w:r w:rsidRPr="00372874">
        <w:rPr>
          <w:rFonts w:asciiTheme="majorHAnsi" w:hAnsiTheme="majorHAnsi" w:cstheme="majorHAnsi"/>
          <w:sz w:val="24"/>
          <w:lang w:val="vi-VN"/>
        </w:rPr>
        <w:t>Test and evaluation personnel</w:t>
      </w:r>
    </w:p>
    <w:p w:rsidR="006A4EEA" w:rsidRPr="00372874" w:rsidRDefault="006A4EEA" w:rsidP="00556D78">
      <w:pPr>
        <w:pStyle w:val="Bullet"/>
        <w:numPr>
          <w:ilvl w:val="0"/>
          <w:numId w:val="67"/>
        </w:numPr>
        <w:spacing w:before="0" w:after="120"/>
        <w:rPr>
          <w:rFonts w:asciiTheme="majorHAnsi" w:hAnsiTheme="majorHAnsi" w:cstheme="majorHAnsi"/>
          <w:sz w:val="24"/>
          <w:lang w:val="vi-VN"/>
        </w:rPr>
      </w:pPr>
      <w:r w:rsidRPr="00372874">
        <w:rPr>
          <w:rFonts w:asciiTheme="majorHAnsi" w:hAnsiTheme="majorHAnsi" w:cstheme="majorHAnsi"/>
          <w:sz w:val="24"/>
          <w:lang w:val="vi-VN"/>
        </w:rPr>
        <w:t>Contractor and system developer</w:t>
      </w:r>
    </w:p>
    <w:p w:rsidR="006A4EEA" w:rsidRPr="00372874" w:rsidRDefault="006A4EEA" w:rsidP="00556D78">
      <w:pPr>
        <w:pStyle w:val="Bullet"/>
        <w:numPr>
          <w:ilvl w:val="0"/>
          <w:numId w:val="67"/>
        </w:numPr>
        <w:spacing w:before="0" w:after="120"/>
        <w:rPr>
          <w:rFonts w:asciiTheme="majorHAnsi" w:hAnsiTheme="majorHAnsi" w:cstheme="majorHAnsi"/>
          <w:sz w:val="24"/>
          <w:lang w:val="vi-VN"/>
        </w:rPr>
      </w:pPr>
      <w:r w:rsidRPr="00372874">
        <w:rPr>
          <w:rFonts w:asciiTheme="majorHAnsi" w:hAnsiTheme="majorHAnsi" w:cstheme="majorHAnsi"/>
          <w:sz w:val="24"/>
          <w:lang w:val="vi-VN"/>
        </w:rPr>
        <w:t>Interfacing systems CRB representatives.</w:t>
      </w:r>
    </w:p>
    <w:p w:rsidR="006A4EEA" w:rsidRPr="00372874" w:rsidRDefault="006A4EEA" w:rsidP="00687A29">
      <w:pPr>
        <w:numPr>
          <w:ilvl w:val="12"/>
          <w:numId w:val="0"/>
        </w:numPr>
        <w:spacing w:after="120"/>
        <w:rPr>
          <w:rFonts w:asciiTheme="majorHAnsi" w:hAnsiTheme="majorHAnsi" w:cstheme="majorHAnsi"/>
          <w:sz w:val="24"/>
          <w:lang w:val="vi-VN"/>
        </w:rPr>
      </w:pPr>
      <w:r w:rsidRPr="00372874">
        <w:rPr>
          <w:rFonts w:asciiTheme="majorHAnsi" w:hAnsiTheme="majorHAnsi" w:cstheme="majorHAnsi"/>
          <w:sz w:val="24"/>
          <w:lang w:val="vi-VN"/>
        </w:rPr>
        <w:t>In specific cases, representatives of other divisions and offices may be required to serve as advisors to the board.  The CRB Chairperson coordinates the participation of these divisions.</w:t>
      </w:r>
    </w:p>
    <w:p w:rsidR="006A4EEA" w:rsidRPr="00372874" w:rsidRDefault="006A4EEA" w:rsidP="00556D78">
      <w:pPr>
        <w:pStyle w:val="ListParagraph"/>
        <w:numPr>
          <w:ilvl w:val="0"/>
          <w:numId w:val="62"/>
        </w:numPr>
        <w:spacing w:after="120"/>
        <w:rPr>
          <w:rFonts w:asciiTheme="majorHAnsi" w:hAnsiTheme="majorHAnsi" w:cstheme="majorHAnsi"/>
          <w:sz w:val="24"/>
          <w:lang w:val="vi-VN"/>
        </w:rPr>
      </w:pPr>
      <w:bookmarkStart w:id="1061" w:name="_Toc420286772"/>
      <w:bookmarkStart w:id="1062" w:name="_Toc93457730"/>
      <w:r w:rsidRPr="00372874">
        <w:rPr>
          <w:rFonts w:asciiTheme="majorHAnsi" w:hAnsiTheme="majorHAnsi" w:cstheme="majorHAnsi"/>
          <w:b/>
          <w:bCs/>
          <w:sz w:val="24"/>
          <w:lang w:val="vi-VN"/>
        </w:rPr>
        <w:t>Roles of CRB Members</w:t>
      </w:r>
      <w:bookmarkEnd w:id="1061"/>
      <w:bookmarkEnd w:id="1062"/>
      <w:r w:rsidRPr="00372874">
        <w:rPr>
          <w:rFonts w:asciiTheme="majorHAnsi" w:hAnsiTheme="majorHAnsi" w:cstheme="majorHAnsi"/>
          <w:sz w:val="24"/>
          <w:lang w:val="vi-VN"/>
        </w:rPr>
        <w:t>.  The following sections describe the roles of CRB members.</w:t>
      </w:r>
    </w:p>
    <w:p w:rsidR="006A4EEA" w:rsidRPr="00372874" w:rsidRDefault="006A4EEA" w:rsidP="00556D78">
      <w:pPr>
        <w:pStyle w:val="Figuretext-L"/>
        <w:numPr>
          <w:ilvl w:val="0"/>
          <w:numId w:val="62"/>
        </w:numPr>
        <w:spacing w:before="0" w:after="120"/>
        <w:rPr>
          <w:rFonts w:asciiTheme="majorHAnsi" w:hAnsiTheme="majorHAnsi" w:cstheme="majorHAnsi"/>
          <w:sz w:val="24"/>
          <w:lang w:val="vi-VN"/>
        </w:rPr>
      </w:pPr>
      <w:bookmarkStart w:id="1063" w:name="_Toc420286773"/>
      <w:bookmarkStart w:id="1064" w:name="_Toc93457731"/>
      <w:r w:rsidRPr="00372874">
        <w:rPr>
          <w:rFonts w:asciiTheme="majorHAnsi" w:hAnsiTheme="majorHAnsi" w:cstheme="majorHAnsi"/>
          <w:b/>
          <w:bCs/>
          <w:sz w:val="24"/>
          <w:lang w:val="vi-VN"/>
        </w:rPr>
        <w:t>CRB Chairperson</w:t>
      </w:r>
      <w:bookmarkEnd w:id="1063"/>
      <w:bookmarkEnd w:id="1064"/>
      <w:r w:rsidRPr="00372874">
        <w:rPr>
          <w:rFonts w:asciiTheme="majorHAnsi" w:hAnsiTheme="majorHAnsi" w:cstheme="majorHAnsi"/>
          <w:sz w:val="24"/>
          <w:lang w:val="vi-VN"/>
        </w:rPr>
        <w:t>.  Ultimate authority for the CRB rests with the [[CRB program management]].  A CRB Chairperson is appointed by the Program Manager to serve as the program management agent for CRB functions.  The CRB Chairperson reports all CRB activities to the Program Manager.  The responsibilities of the CRB Chairperson are listed below:</w:t>
      </w:r>
    </w:p>
    <w:p w:rsidR="006A4EEA" w:rsidRPr="00372874" w:rsidRDefault="006A4EEA" w:rsidP="00556D78">
      <w:pPr>
        <w:pStyle w:val="Bullet"/>
        <w:numPr>
          <w:ilvl w:val="0"/>
          <w:numId w:val="68"/>
        </w:numPr>
        <w:spacing w:before="0" w:after="120"/>
        <w:rPr>
          <w:rFonts w:asciiTheme="majorHAnsi" w:hAnsiTheme="majorHAnsi" w:cstheme="majorHAnsi"/>
          <w:sz w:val="24"/>
          <w:lang w:val="vi-VN"/>
        </w:rPr>
      </w:pPr>
      <w:r w:rsidRPr="00372874">
        <w:rPr>
          <w:rFonts w:asciiTheme="majorHAnsi" w:hAnsiTheme="majorHAnsi" w:cstheme="majorHAnsi"/>
          <w:sz w:val="24"/>
          <w:lang w:val="vi-VN"/>
        </w:rPr>
        <w:t>Schedule and conduct CRB meetings.</w:t>
      </w:r>
    </w:p>
    <w:p w:rsidR="006A4EEA" w:rsidRPr="00372874" w:rsidRDefault="006A4EEA" w:rsidP="00556D78">
      <w:pPr>
        <w:pStyle w:val="Bullet"/>
        <w:numPr>
          <w:ilvl w:val="0"/>
          <w:numId w:val="68"/>
        </w:numPr>
        <w:spacing w:before="0" w:after="120"/>
        <w:rPr>
          <w:rFonts w:asciiTheme="majorHAnsi" w:hAnsiTheme="majorHAnsi" w:cstheme="majorHAnsi"/>
          <w:sz w:val="24"/>
          <w:lang w:val="vi-VN"/>
        </w:rPr>
      </w:pPr>
      <w:r w:rsidRPr="00372874">
        <w:rPr>
          <w:rFonts w:asciiTheme="majorHAnsi" w:hAnsiTheme="majorHAnsi" w:cstheme="majorHAnsi"/>
          <w:sz w:val="24"/>
          <w:lang w:val="vi-VN"/>
        </w:rPr>
        <w:t>Ensure that notice of each CRB meeting is furnished sufficiently in advance so that representatives may attend completely prepared.</w:t>
      </w:r>
    </w:p>
    <w:p w:rsidR="006A4EEA" w:rsidRPr="00372874" w:rsidRDefault="006A4EEA" w:rsidP="00556D78">
      <w:pPr>
        <w:pStyle w:val="Bullet"/>
        <w:numPr>
          <w:ilvl w:val="0"/>
          <w:numId w:val="68"/>
        </w:numPr>
        <w:spacing w:before="0" w:after="120"/>
        <w:rPr>
          <w:rFonts w:asciiTheme="majorHAnsi" w:hAnsiTheme="majorHAnsi" w:cstheme="majorHAnsi"/>
          <w:sz w:val="24"/>
          <w:lang w:val="vi-VN"/>
        </w:rPr>
      </w:pPr>
      <w:r w:rsidRPr="00372874">
        <w:rPr>
          <w:rFonts w:asciiTheme="majorHAnsi" w:hAnsiTheme="majorHAnsi" w:cstheme="majorHAnsi"/>
          <w:sz w:val="24"/>
          <w:lang w:val="vi-VN"/>
        </w:rPr>
        <w:t xml:space="preserve">Ensure that </w:t>
      </w:r>
      <w:r w:rsidRPr="00372874">
        <w:rPr>
          <w:rFonts w:asciiTheme="majorHAnsi" w:hAnsiTheme="majorHAnsi" w:cstheme="majorHAnsi"/>
          <w:b/>
          <w:bCs/>
          <w:i/>
          <w:iCs/>
          <w:sz w:val="24"/>
          <w:lang w:val="vi-VN"/>
        </w:rPr>
        <w:t>task statements</w:t>
      </w:r>
      <w:r w:rsidRPr="00372874">
        <w:rPr>
          <w:rFonts w:asciiTheme="majorHAnsi" w:hAnsiTheme="majorHAnsi" w:cstheme="majorHAnsi"/>
          <w:sz w:val="24"/>
          <w:lang w:val="vi-VN"/>
        </w:rPr>
        <w:t>, work unit assignments, and contract changes are issued to fund CRB members for direct CRB participation.</w:t>
      </w:r>
    </w:p>
    <w:p w:rsidR="006A4EEA" w:rsidRPr="00372874" w:rsidRDefault="006A4EEA" w:rsidP="00556D78">
      <w:pPr>
        <w:pStyle w:val="Bullet"/>
        <w:numPr>
          <w:ilvl w:val="0"/>
          <w:numId w:val="68"/>
        </w:numPr>
        <w:spacing w:before="0" w:after="120"/>
        <w:rPr>
          <w:rFonts w:asciiTheme="majorHAnsi" w:hAnsiTheme="majorHAnsi" w:cstheme="majorHAnsi"/>
          <w:sz w:val="24"/>
          <w:lang w:val="vi-VN"/>
        </w:rPr>
      </w:pPr>
      <w:r w:rsidRPr="00372874">
        <w:rPr>
          <w:rFonts w:asciiTheme="majorHAnsi" w:hAnsiTheme="majorHAnsi" w:cstheme="majorHAnsi"/>
          <w:sz w:val="24"/>
          <w:lang w:val="vi-VN"/>
        </w:rPr>
        <w:t>Evaluate budgetary estimates of CRB members for proposed changes.</w:t>
      </w:r>
    </w:p>
    <w:p w:rsidR="006A4EEA" w:rsidRPr="00372874" w:rsidRDefault="006A4EEA" w:rsidP="00556D78">
      <w:pPr>
        <w:pStyle w:val="Bullet"/>
        <w:numPr>
          <w:ilvl w:val="0"/>
          <w:numId w:val="68"/>
        </w:numPr>
        <w:spacing w:before="0" w:after="120"/>
        <w:rPr>
          <w:rFonts w:asciiTheme="majorHAnsi" w:hAnsiTheme="majorHAnsi" w:cstheme="majorHAnsi"/>
          <w:sz w:val="24"/>
          <w:lang w:val="vi-VN"/>
        </w:rPr>
      </w:pPr>
      <w:r w:rsidRPr="00372874">
        <w:rPr>
          <w:rFonts w:asciiTheme="majorHAnsi" w:hAnsiTheme="majorHAnsi" w:cstheme="majorHAnsi"/>
          <w:sz w:val="24"/>
          <w:lang w:val="vi-VN"/>
        </w:rPr>
        <w:t>Evaluate and act on proposed changes (i.e., approve/disapprove).</w:t>
      </w:r>
    </w:p>
    <w:p w:rsidR="006A4EEA" w:rsidRPr="00372874" w:rsidRDefault="006A4EEA" w:rsidP="00556D78">
      <w:pPr>
        <w:pStyle w:val="Bullet"/>
        <w:numPr>
          <w:ilvl w:val="0"/>
          <w:numId w:val="68"/>
        </w:numPr>
        <w:spacing w:before="0" w:after="120"/>
        <w:rPr>
          <w:rFonts w:asciiTheme="majorHAnsi" w:hAnsiTheme="majorHAnsi" w:cstheme="majorHAnsi"/>
          <w:sz w:val="24"/>
          <w:lang w:val="vi-VN"/>
        </w:rPr>
      </w:pPr>
      <w:r w:rsidRPr="00372874">
        <w:rPr>
          <w:rFonts w:asciiTheme="majorHAnsi" w:hAnsiTheme="majorHAnsi" w:cstheme="majorHAnsi"/>
          <w:sz w:val="24"/>
          <w:lang w:val="vi-VN"/>
        </w:rPr>
        <w:t>Present recommended changes to the Program Manager and AM to assist them in determining which change requests will be processed for implementation.</w:t>
      </w:r>
    </w:p>
    <w:p w:rsidR="006A4EEA" w:rsidRPr="00372874" w:rsidRDefault="006A4EEA" w:rsidP="00556D78">
      <w:pPr>
        <w:pStyle w:val="Bullet"/>
        <w:numPr>
          <w:ilvl w:val="0"/>
          <w:numId w:val="68"/>
        </w:numPr>
        <w:spacing w:before="0" w:after="120"/>
        <w:rPr>
          <w:rFonts w:asciiTheme="majorHAnsi" w:hAnsiTheme="majorHAnsi" w:cstheme="majorHAnsi"/>
          <w:sz w:val="24"/>
          <w:lang w:val="vi-VN"/>
        </w:rPr>
      </w:pPr>
      <w:r w:rsidRPr="00372874">
        <w:rPr>
          <w:rFonts w:asciiTheme="majorHAnsi" w:hAnsiTheme="majorHAnsi" w:cstheme="majorHAnsi"/>
          <w:sz w:val="24"/>
          <w:lang w:val="vi-VN"/>
        </w:rPr>
        <w:t>Coordinate implementation of changes approved by the Program Manager and AM.</w:t>
      </w:r>
    </w:p>
    <w:p w:rsidR="006A4EEA" w:rsidRPr="00372874" w:rsidRDefault="006A4EEA" w:rsidP="00556D78">
      <w:pPr>
        <w:pStyle w:val="Bullet"/>
        <w:numPr>
          <w:ilvl w:val="0"/>
          <w:numId w:val="68"/>
        </w:numPr>
        <w:spacing w:before="0" w:after="120"/>
        <w:rPr>
          <w:rFonts w:asciiTheme="majorHAnsi" w:hAnsiTheme="majorHAnsi" w:cstheme="majorHAnsi"/>
          <w:sz w:val="24"/>
          <w:lang w:val="vi-VN"/>
        </w:rPr>
      </w:pPr>
      <w:r w:rsidRPr="00372874">
        <w:rPr>
          <w:rFonts w:asciiTheme="majorHAnsi" w:hAnsiTheme="majorHAnsi" w:cstheme="majorHAnsi"/>
          <w:sz w:val="24"/>
          <w:lang w:val="vi-VN"/>
        </w:rPr>
        <w:t xml:space="preserve">Present composite </w:t>
      </w:r>
      <w:r w:rsidRPr="00372874">
        <w:rPr>
          <w:rFonts w:asciiTheme="majorHAnsi" w:hAnsiTheme="majorHAnsi" w:cstheme="majorHAnsi"/>
          <w:b/>
          <w:bCs/>
          <w:i/>
          <w:iCs/>
          <w:sz w:val="24"/>
          <w:lang w:val="vi-VN"/>
        </w:rPr>
        <w:t>ECP or local forms</w:t>
      </w:r>
      <w:r w:rsidRPr="00372874">
        <w:rPr>
          <w:rFonts w:asciiTheme="majorHAnsi" w:hAnsiTheme="majorHAnsi" w:cstheme="majorHAnsi"/>
          <w:sz w:val="24"/>
          <w:lang w:val="vi-VN"/>
        </w:rPr>
        <w:t xml:space="preserve"> requesting new baseline programs to the appropriate CCB.</w:t>
      </w:r>
    </w:p>
    <w:p w:rsidR="006A4EEA" w:rsidRPr="00372874" w:rsidRDefault="006A4EEA" w:rsidP="00556D78">
      <w:pPr>
        <w:pStyle w:val="Bullet"/>
        <w:numPr>
          <w:ilvl w:val="0"/>
          <w:numId w:val="68"/>
        </w:numPr>
        <w:spacing w:before="0" w:after="120"/>
        <w:rPr>
          <w:rFonts w:asciiTheme="majorHAnsi" w:hAnsiTheme="majorHAnsi" w:cstheme="majorHAnsi"/>
          <w:sz w:val="24"/>
          <w:lang w:val="vi-VN"/>
        </w:rPr>
      </w:pPr>
      <w:r w:rsidRPr="00372874">
        <w:rPr>
          <w:rFonts w:asciiTheme="majorHAnsi" w:hAnsiTheme="majorHAnsi" w:cstheme="majorHAnsi"/>
          <w:sz w:val="24"/>
          <w:lang w:val="vi-VN"/>
        </w:rPr>
        <w:lastRenderedPageBreak/>
        <w:t>Sign the written synopsis of matters considered and recommendations made by the CRB.  (The synopsis is made a permanent part of the proceedings of the CRB, and copies of the synopsis are distributed to all CRB members.)</w:t>
      </w:r>
    </w:p>
    <w:p w:rsidR="006A4EEA" w:rsidRPr="00372874" w:rsidRDefault="006A4EEA" w:rsidP="00556D78">
      <w:pPr>
        <w:pStyle w:val="ListParagraph"/>
        <w:numPr>
          <w:ilvl w:val="0"/>
          <w:numId w:val="65"/>
        </w:numPr>
        <w:spacing w:after="120"/>
        <w:rPr>
          <w:rFonts w:asciiTheme="majorHAnsi" w:hAnsiTheme="majorHAnsi" w:cstheme="majorHAnsi"/>
          <w:sz w:val="24"/>
          <w:lang w:val="vi-VN"/>
        </w:rPr>
      </w:pPr>
      <w:bookmarkStart w:id="1065" w:name="_Toc420286774"/>
      <w:bookmarkStart w:id="1066" w:name="_Toc93457732"/>
      <w:r w:rsidRPr="00372874">
        <w:rPr>
          <w:rFonts w:asciiTheme="majorHAnsi" w:hAnsiTheme="majorHAnsi" w:cstheme="majorHAnsi"/>
          <w:b/>
          <w:bCs/>
          <w:sz w:val="24"/>
          <w:lang w:val="vi-VN"/>
        </w:rPr>
        <w:t>CRB Secretariat</w:t>
      </w:r>
      <w:bookmarkEnd w:id="1065"/>
      <w:bookmarkEnd w:id="1066"/>
      <w:r w:rsidRPr="00372874">
        <w:rPr>
          <w:rFonts w:asciiTheme="majorHAnsi" w:hAnsiTheme="majorHAnsi" w:cstheme="majorHAnsi"/>
          <w:sz w:val="24"/>
          <w:lang w:val="vi-VN"/>
        </w:rPr>
        <w:t>.  The [[originating organization]] provides a secretariat (e.g., the CM Manager) to perform the administrative functions listed below:</w:t>
      </w:r>
    </w:p>
    <w:p w:rsidR="006A4EEA" w:rsidRPr="00372874" w:rsidRDefault="006A4EEA" w:rsidP="00556D78">
      <w:pPr>
        <w:pStyle w:val="Bullet"/>
        <w:numPr>
          <w:ilvl w:val="0"/>
          <w:numId w:val="69"/>
        </w:numPr>
        <w:spacing w:before="0" w:after="120"/>
        <w:rPr>
          <w:rFonts w:asciiTheme="majorHAnsi" w:hAnsiTheme="majorHAnsi" w:cstheme="majorHAnsi"/>
          <w:sz w:val="24"/>
          <w:lang w:val="vi-VN"/>
        </w:rPr>
      </w:pPr>
      <w:r w:rsidRPr="00372874">
        <w:rPr>
          <w:rFonts w:asciiTheme="majorHAnsi" w:hAnsiTheme="majorHAnsi" w:cstheme="majorHAnsi"/>
          <w:sz w:val="24"/>
          <w:lang w:val="vi-VN"/>
        </w:rPr>
        <w:t>Prepare, coordinate, and distribute the CRB meeting agenda.</w:t>
      </w:r>
    </w:p>
    <w:p w:rsidR="006A4EEA" w:rsidRPr="00372874" w:rsidRDefault="006A4EEA" w:rsidP="00556D78">
      <w:pPr>
        <w:pStyle w:val="Bullet"/>
        <w:numPr>
          <w:ilvl w:val="0"/>
          <w:numId w:val="69"/>
        </w:numPr>
        <w:spacing w:before="0" w:after="120"/>
        <w:rPr>
          <w:rFonts w:asciiTheme="majorHAnsi" w:hAnsiTheme="majorHAnsi" w:cstheme="majorHAnsi"/>
          <w:sz w:val="24"/>
          <w:lang w:val="vi-VN"/>
        </w:rPr>
      </w:pPr>
      <w:r w:rsidRPr="00372874">
        <w:rPr>
          <w:rFonts w:asciiTheme="majorHAnsi" w:hAnsiTheme="majorHAnsi" w:cstheme="majorHAnsi"/>
          <w:sz w:val="24"/>
          <w:lang w:val="vi-VN"/>
        </w:rPr>
        <w:t>Act as recording secretary during CRB meetings.</w:t>
      </w:r>
    </w:p>
    <w:p w:rsidR="006A4EEA" w:rsidRPr="00372874" w:rsidRDefault="006A4EEA" w:rsidP="00556D78">
      <w:pPr>
        <w:pStyle w:val="Bullet"/>
        <w:numPr>
          <w:ilvl w:val="0"/>
          <w:numId w:val="69"/>
        </w:numPr>
        <w:spacing w:before="0" w:after="120"/>
        <w:rPr>
          <w:rFonts w:asciiTheme="majorHAnsi" w:hAnsiTheme="majorHAnsi" w:cstheme="majorHAnsi"/>
          <w:sz w:val="24"/>
          <w:lang w:val="vi-VN"/>
        </w:rPr>
      </w:pPr>
      <w:r w:rsidRPr="00372874">
        <w:rPr>
          <w:rFonts w:asciiTheme="majorHAnsi" w:hAnsiTheme="majorHAnsi" w:cstheme="majorHAnsi"/>
          <w:sz w:val="24"/>
          <w:lang w:val="vi-VN"/>
        </w:rPr>
        <w:t>Prepare and distribute CRB meeting minutes.</w:t>
      </w:r>
    </w:p>
    <w:p w:rsidR="006A4EEA" w:rsidRPr="00372874" w:rsidRDefault="006A4EEA" w:rsidP="00556D78">
      <w:pPr>
        <w:pStyle w:val="Bullet"/>
        <w:numPr>
          <w:ilvl w:val="0"/>
          <w:numId w:val="69"/>
        </w:numPr>
        <w:spacing w:before="0" w:after="120"/>
        <w:rPr>
          <w:rFonts w:asciiTheme="majorHAnsi" w:hAnsiTheme="majorHAnsi" w:cstheme="majorHAnsi"/>
          <w:sz w:val="24"/>
          <w:lang w:val="vi-VN"/>
        </w:rPr>
      </w:pPr>
      <w:r w:rsidRPr="00372874">
        <w:rPr>
          <w:rFonts w:asciiTheme="majorHAnsi" w:hAnsiTheme="majorHAnsi" w:cstheme="majorHAnsi"/>
          <w:sz w:val="24"/>
          <w:lang w:val="vi-VN"/>
        </w:rPr>
        <w:t xml:space="preserve">Prepare the composite </w:t>
      </w:r>
      <w:r w:rsidRPr="00372874">
        <w:rPr>
          <w:rFonts w:asciiTheme="majorHAnsi" w:hAnsiTheme="majorHAnsi" w:cstheme="majorHAnsi"/>
          <w:b/>
          <w:bCs/>
          <w:i/>
          <w:iCs/>
          <w:sz w:val="24"/>
          <w:lang w:val="vi-VN"/>
        </w:rPr>
        <w:t>ECP or local form</w:t>
      </w:r>
      <w:r w:rsidRPr="00372874">
        <w:rPr>
          <w:rFonts w:asciiTheme="majorHAnsi" w:hAnsiTheme="majorHAnsi" w:cstheme="majorHAnsi"/>
          <w:sz w:val="24"/>
          <w:lang w:val="vi-VN"/>
        </w:rPr>
        <w:t>.</w:t>
      </w:r>
    </w:p>
    <w:p w:rsidR="006A4EEA" w:rsidRPr="00372874" w:rsidRDefault="006A4EEA" w:rsidP="00556D78">
      <w:pPr>
        <w:pStyle w:val="Bullet"/>
        <w:numPr>
          <w:ilvl w:val="0"/>
          <w:numId w:val="69"/>
        </w:numPr>
        <w:spacing w:before="0" w:after="120"/>
        <w:rPr>
          <w:rFonts w:asciiTheme="majorHAnsi" w:hAnsiTheme="majorHAnsi" w:cstheme="majorHAnsi"/>
          <w:sz w:val="24"/>
          <w:lang w:val="vi-VN"/>
        </w:rPr>
      </w:pPr>
      <w:r w:rsidRPr="00372874">
        <w:rPr>
          <w:rFonts w:asciiTheme="majorHAnsi" w:hAnsiTheme="majorHAnsi" w:cstheme="majorHAnsi"/>
          <w:sz w:val="24"/>
          <w:lang w:val="vi-VN"/>
        </w:rPr>
        <w:t>Perform additional staffing functions as directed by the CRB Chairperson.</w:t>
      </w:r>
    </w:p>
    <w:p w:rsidR="006A4EEA" w:rsidRPr="00372874" w:rsidRDefault="006A4EEA" w:rsidP="00556D78">
      <w:pPr>
        <w:pStyle w:val="Bullet"/>
        <w:numPr>
          <w:ilvl w:val="0"/>
          <w:numId w:val="69"/>
        </w:numPr>
        <w:spacing w:before="0" w:after="120"/>
        <w:rPr>
          <w:rFonts w:asciiTheme="majorHAnsi" w:hAnsiTheme="majorHAnsi" w:cstheme="majorHAnsi"/>
          <w:sz w:val="24"/>
          <w:lang w:val="vi-VN"/>
        </w:rPr>
      </w:pPr>
      <w:r w:rsidRPr="00372874">
        <w:rPr>
          <w:rFonts w:asciiTheme="majorHAnsi" w:hAnsiTheme="majorHAnsi" w:cstheme="majorHAnsi"/>
          <w:sz w:val="24"/>
          <w:lang w:val="vi-VN"/>
        </w:rPr>
        <w:t>When additional evaluation or impact analysis is made, prepare the written synopsis of matters considered and recommendations made by the CRB.</w:t>
      </w:r>
    </w:p>
    <w:p w:rsidR="006A4EEA" w:rsidRPr="00372874" w:rsidRDefault="006A4EEA" w:rsidP="00556D78">
      <w:pPr>
        <w:pStyle w:val="Bullet"/>
        <w:numPr>
          <w:ilvl w:val="0"/>
          <w:numId w:val="69"/>
        </w:numPr>
        <w:spacing w:before="0" w:after="120"/>
        <w:rPr>
          <w:rFonts w:asciiTheme="majorHAnsi" w:hAnsiTheme="majorHAnsi" w:cstheme="majorHAnsi"/>
          <w:sz w:val="24"/>
          <w:lang w:val="vi-VN"/>
        </w:rPr>
      </w:pPr>
      <w:r w:rsidRPr="00372874">
        <w:rPr>
          <w:rFonts w:asciiTheme="majorHAnsi" w:hAnsiTheme="majorHAnsi" w:cstheme="majorHAnsi"/>
          <w:sz w:val="24"/>
          <w:lang w:val="vi-VN"/>
        </w:rPr>
        <w:t>Distribute copies of signed synopsis to all CRB members.</w:t>
      </w:r>
    </w:p>
    <w:p w:rsidR="006A4EEA" w:rsidRPr="00372874" w:rsidRDefault="006A4EEA" w:rsidP="00556D78">
      <w:pPr>
        <w:pStyle w:val="ListParagraph"/>
        <w:numPr>
          <w:ilvl w:val="0"/>
          <w:numId w:val="65"/>
        </w:numPr>
        <w:spacing w:after="120"/>
        <w:rPr>
          <w:rFonts w:asciiTheme="majorHAnsi" w:hAnsiTheme="majorHAnsi" w:cstheme="majorHAnsi"/>
          <w:sz w:val="24"/>
          <w:lang w:val="vi-VN"/>
        </w:rPr>
      </w:pPr>
      <w:bookmarkStart w:id="1067" w:name="_Toc420286775"/>
      <w:bookmarkStart w:id="1068" w:name="_Toc93457733"/>
      <w:r w:rsidRPr="00372874">
        <w:rPr>
          <w:rFonts w:asciiTheme="majorHAnsi" w:hAnsiTheme="majorHAnsi" w:cstheme="majorHAnsi"/>
          <w:b/>
          <w:bCs/>
          <w:sz w:val="24"/>
          <w:lang w:val="vi-VN"/>
        </w:rPr>
        <w:t>Other CRB Members</w:t>
      </w:r>
      <w:bookmarkEnd w:id="1067"/>
      <w:bookmarkEnd w:id="1068"/>
      <w:r w:rsidRPr="00372874">
        <w:rPr>
          <w:rFonts w:asciiTheme="majorHAnsi" w:hAnsiTheme="majorHAnsi" w:cstheme="majorHAnsi"/>
          <w:sz w:val="24"/>
          <w:lang w:val="vi-VN"/>
        </w:rPr>
        <w:t>.  All CRB members represent their respective activities regarding all proposed changes brought before the CRB, and participate in the review and disposition of proposed changes.  Their duties include those listed below:</w:t>
      </w:r>
    </w:p>
    <w:p w:rsidR="006A4EEA" w:rsidRPr="00372874" w:rsidRDefault="006A4EEA" w:rsidP="00556D78">
      <w:pPr>
        <w:pStyle w:val="Bullet"/>
        <w:numPr>
          <w:ilvl w:val="0"/>
          <w:numId w:val="70"/>
        </w:numPr>
        <w:spacing w:before="0" w:after="120"/>
        <w:rPr>
          <w:rFonts w:asciiTheme="majorHAnsi" w:hAnsiTheme="majorHAnsi" w:cstheme="majorHAnsi"/>
          <w:sz w:val="24"/>
          <w:lang w:val="vi-VN"/>
        </w:rPr>
      </w:pPr>
      <w:r w:rsidRPr="00372874">
        <w:rPr>
          <w:rFonts w:asciiTheme="majorHAnsi" w:hAnsiTheme="majorHAnsi" w:cstheme="majorHAnsi"/>
          <w:sz w:val="24"/>
          <w:lang w:val="vi-VN"/>
        </w:rPr>
        <w:t>Receive copies of all proposed changes submitted for CRB consideration.</w:t>
      </w:r>
    </w:p>
    <w:p w:rsidR="006A4EEA" w:rsidRPr="00372874" w:rsidRDefault="006A4EEA" w:rsidP="00556D78">
      <w:pPr>
        <w:pStyle w:val="Bullet"/>
        <w:numPr>
          <w:ilvl w:val="0"/>
          <w:numId w:val="70"/>
        </w:numPr>
        <w:spacing w:before="0" w:after="120"/>
        <w:rPr>
          <w:rFonts w:asciiTheme="majorHAnsi" w:hAnsiTheme="majorHAnsi" w:cstheme="majorHAnsi"/>
          <w:sz w:val="24"/>
          <w:lang w:val="vi-VN"/>
        </w:rPr>
      </w:pPr>
      <w:r w:rsidRPr="00372874">
        <w:rPr>
          <w:rFonts w:asciiTheme="majorHAnsi" w:hAnsiTheme="majorHAnsi" w:cstheme="majorHAnsi"/>
          <w:sz w:val="24"/>
          <w:lang w:val="vi-VN"/>
        </w:rPr>
        <w:t>Review, evaluate, and coordinate with other offices, as required, to determine the impact of all proposed changes.</w:t>
      </w:r>
    </w:p>
    <w:p w:rsidR="006A4EEA" w:rsidRPr="00372874" w:rsidRDefault="006A4EEA" w:rsidP="00556D78">
      <w:pPr>
        <w:pStyle w:val="Bullet"/>
        <w:numPr>
          <w:ilvl w:val="0"/>
          <w:numId w:val="70"/>
        </w:numPr>
        <w:spacing w:before="0" w:after="120"/>
        <w:rPr>
          <w:rFonts w:asciiTheme="majorHAnsi" w:hAnsiTheme="majorHAnsi" w:cstheme="majorHAnsi"/>
          <w:sz w:val="24"/>
          <w:lang w:val="vi-VN"/>
        </w:rPr>
      </w:pPr>
      <w:r w:rsidRPr="00372874">
        <w:rPr>
          <w:rFonts w:asciiTheme="majorHAnsi" w:hAnsiTheme="majorHAnsi" w:cstheme="majorHAnsi"/>
          <w:sz w:val="24"/>
          <w:lang w:val="vi-VN"/>
        </w:rPr>
        <w:t>Attend CRB meetings to present position statements on proposed changes.</w:t>
      </w:r>
    </w:p>
    <w:p w:rsidR="006A4EEA" w:rsidRPr="00372874" w:rsidRDefault="006A4EEA" w:rsidP="00556D78">
      <w:pPr>
        <w:pStyle w:val="Bullet"/>
        <w:numPr>
          <w:ilvl w:val="0"/>
          <w:numId w:val="70"/>
        </w:numPr>
        <w:spacing w:before="0" w:after="120"/>
        <w:rPr>
          <w:rFonts w:asciiTheme="majorHAnsi" w:hAnsiTheme="majorHAnsi" w:cstheme="majorHAnsi"/>
          <w:sz w:val="24"/>
          <w:lang w:val="vi-VN"/>
        </w:rPr>
      </w:pPr>
      <w:r w:rsidRPr="00372874">
        <w:rPr>
          <w:rFonts w:asciiTheme="majorHAnsi" w:hAnsiTheme="majorHAnsi" w:cstheme="majorHAnsi"/>
          <w:sz w:val="24"/>
          <w:lang w:val="vi-VN"/>
        </w:rPr>
        <w:t>Assist with the analysis of the impact of proposed changes.</w:t>
      </w:r>
    </w:p>
    <w:p w:rsidR="006A4EEA" w:rsidRPr="00372874" w:rsidRDefault="006A4EEA" w:rsidP="00556D78">
      <w:pPr>
        <w:pStyle w:val="Bullet"/>
        <w:numPr>
          <w:ilvl w:val="0"/>
          <w:numId w:val="70"/>
        </w:numPr>
        <w:spacing w:before="0" w:after="120"/>
        <w:rPr>
          <w:rFonts w:asciiTheme="majorHAnsi" w:hAnsiTheme="majorHAnsi" w:cstheme="majorHAnsi"/>
          <w:sz w:val="24"/>
          <w:lang w:val="vi-VN"/>
        </w:rPr>
      </w:pPr>
      <w:r w:rsidRPr="00372874">
        <w:rPr>
          <w:rFonts w:asciiTheme="majorHAnsi" w:hAnsiTheme="majorHAnsi" w:cstheme="majorHAnsi"/>
          <w:sz w:val="24"/>
          <w:lang w:val="vi-VN"/>
        </w:rPr>
        <w:t>Perform other tasks as assigned by the CRB Chairperson.</w:t>
      </w:r>
    </w:p>
    <w:p w:rsidR="006A4EEA" w:rsidRPr="00D96ED4" w:rsidRDefault="001475E3"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1069" w:name="_Toc336241482"/>
      <w:bookmarkStart w:id="1070" w:name="_Toc417290823"/>
      <w:bookmarkStart w:id="1071" w:name="_Toc419168525"/>
      <w:bookmarkStart w:id="1072" w:name="_Toc419168620"/>
      <w:bookmarkStart w:id="1073" w:name="_Toc420218249"/>
      <w:bookmarkStart w:id="1074" w:name="_Toc420219895"/>
      <w:bookmarkStart w:id="1075" w:name="_Toc420221113"/>
      <w:bookmarkStart w:id="1076" w:name="_Toc420286776"/>
      <w:bookmarkStart w:id="1077" w:name="_Toc376257009"/>
      <w:bookmarkStart w:id="1078" w:name="_Toc376287080"/>
      <w:bookmarkStart w:id="1079" w:name="_Toc376287445"/>
      <w:bookmarkStart w:id="1080" w:name="_Toc376287563"/>
      <w:bookmarkStart w:id="1081" w:name="_Toc376287783"/>
      <w:bookmarkStart w:id="1082" w:name="_Toc376288009"/>
      <w:bookmarkStart w:id="1083" w:name="_Toc376288682"/>
      <w:bookmarkStart w:id="1084" w:name="_Toc376289089"/>
      <w:r w:rsidRPr="00D96ED4">
        <w:rPr>
          <w:rFonts w:cstheme="majorHAnsi"/>
          <w:i w:val="0"/>
          <w:color w:val="1F3864" w:themeColor="accent5" w:themeShade="80"/>
          <w:sz w:val="32"/>
          <w:szCs w:val="32"/>
        </w:rPr>
        <w:t>BASELINE CHANGE P</w:t>
      </w:r>
      <w:r w:rsidRPr="00D96ED4">
        <w:rPr>
          <w:rFonts w:cstheme="majorHAnsi"/>
          <w:i w:val="0"/>
          <w:color w:val="1F3864" w:themeColor="accent5" w:themeShade="80"/>
          <w:sz w:val="32"/>
          <w:szCs w:val="32"/>
        </w:rPr>
        <w:t>ROCESS</w:t>
      </w:r>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p>
    <w:p w:rsidR="006A4EEA" w:rsidRPr="00372874" w:rsidRDefault="006A4EEA" w:rsidP="00372874">
      <w:pPr>
        <w:numPr>
          <w:ilvl w:val="12"/>
          <w:numId w:val="0"/>
        </w:numPr>
        <w:spacing w:after="120"/>
        <w:ind w:left="360" w:right="-630"/>
        <w:rPr>
          <w:rFonts w:asciiTheme="majorHAnsi" w:hAnsiTheme="majorHAnsi" w:cstheme="majorHAnsi"/>
          <w:sz w:val="24"/>
          <w:lang w:val="vi-VN"/>
        </w:rPr>
      </w:pPr>
      <w:r w:rsidRPr="00372874">
        <w:rPr>
          <w:rFonts w:asciiTheme="majorHAnsi" w:hAnsiTheme="majorHAnsi" w:cstheme="majorHAnsi"/>
          <w:sz w:val="24"/>
          <w:lang w:val="vi-VN"/>
        </w:rPr>
        <w:t xml:space="preserve">The [[project organization]] baseline change process is a continuous function that involves the preparation, implementation, and distribution of CI and associated documentation changes.  It has been approved by the [[sponsor organization]] and involves activity at both the project and program levels.  </w:t>
      </w:r>
    </w:p>
    <w:p w:rsidR="006A4EEA" w:rsidRPr="00372874" w:rsidRDefault="006A4EEA" w:rsidP="00372874">
      <w:pPr>
        <w:numPr>
          <w:ilvl w:val="12"/>
          <w:numId w:val="0"/>
        </w:numPr>
        <w:spacing w:after="120"/>
        <w:ind w:left="360" w:right="-630"/>
        <w:rPr>
          <w:rFonts w:asciiTheme="majorHAnsi" w:hAnsiTheme="majorHAnsi" w:cstheme="majorHAnsi"/>
          <w:b/>
          <w:bCs/>
          <w:i/>
          <w:iCs/>
          <w:color w:val="1F3864" w:themeColor="accent5" w:themeShade="80"/>
          <w:sz w:val="24"/>
          <w:lang w:val="vi-VN"/>
        </w:rPr>
      </w:pPr>
      <w:r w:rsidRPr="00372874">
        <w:rPr>
          <w:rFonts w:asciiTheme="majorHAnsi" w:hAnsiTheme="majorHAnsi" w:cstheme="majorHAnsi"/>
          <w:b/>
          <w:bCs/>
          <w:i/>
          <w:iCs/>
          <w:color w:val="1F3864" w:themeColor="accent5" w:themeShade="80"/>
          <w:sz w:val="24"/>
          <w:lang w:val="vi-VN"/>
        </w:rPr>
        <w:t>Guidance</w:t>
      </w:r>
    </w:p>
    <w:p w:rsidR="006A4EEA" w:rsidRPr="00D96ED4" w:rsidRDefault="006A4EEA" w:rsidP="00372874">
      <w:pPr>
        <w:numPr>
          <w:ilvl w:val="12"/>
          <w:numId w:val="0"/>
        </w:numPr>
        <w:spacing w:after="120"/>
        <w:ind w:left="360" w:right="-630"/>
        <w:rPr>
          <w:rFonts w:asciiTheme="majorHAnsi" w:hAnsiTheme="majorHAnsi" w:cstheme="majorHAnsi"/>
          <w:lang w:val="vi-VN"/>
        </w:rPr>
      </w:pPr>
      <w:r w:rsidRPr="00372874">
        <w:rPr>
          <w:rFonts w:asciiTheme="majorHAnsi" w:hAnsiTheme="majorHAnsi" w:cstheme="majorHAnsi"/>
          <w:i/>
          <w:color w:val="1F3864" w:themeColor="accent5" w:themeShade="80"/>
          <w:sz w:val="24"/>
          <w:lang w:val="vi-VN"/>
        </w:rPr>
        <w:t>These statements and the following paragraphs assume that the project organization is both the developmental activity and SSA for the product.  If this is not the case, tailor your document accordingly</w:t>
      </w:r>
      <w:r w:rsidRPr="00D96ED4">
        <w:rPr>
          <w:rFonts w:asciiTheme="majorHAnsi" w:hAnsiTheme="majorHAnsi" w:cstheme="majorHAnsi"/>
          <w:i/>
          <w:lang w:val="vi-VN"/>
        </w:rPr>
        <w:t>.</w:t>
      </w:r>
    </w:p>
    <w:p w:rsidR="006A4EEA" w:rsidRPr="00372874" w:rsidRDefault="006A4EEA" w:rsidP="00372874">
      <w:pPr>
        <w:numPr>
          <w:ilvl w:val="12"/>
          <w:numId w:val="0"/>
        </w:numPr>
        <w:spacing w:after="120"/>
        <w:ind w:left="360" w:right="-630"/>
        <w:rPr>
          <w:rFonts w:asciiTheme="majorHAnsi" w:hAnsiTheme="majorHAnsi" w:cstheme="majorHAnsi"/>
          <w:sz w:val="24"/>
          <w:lang w:val="vi-VN"/>
        </w:rPr>
      </w:pPr>
      <w:r w:rsidRPr="00372874">
        <w:rPr>
          <w:rFonts w:asciiTheme="majorHAnsi" w:hAnsiTheme="majorHAnsi" w:cstheme="majorHAnsi"/>
          <w:sz w:val="24"/>
          <w:lang w:val="vi-VN"/>
        </w:rPr>
        <w:t xml:space="preserve">The assigned responsibilities and approval authority for accomplishing changes to baselines are detailed in a project-originated CCB charter documented in list the document name.  This charter </w:t>
      </w:r>
      <w:r w:rsidRPr="00372874">
        <w:rPr>
          <w:rFonts w:asciiTheme="majorHAnsi" w:hAnsiTheme="majorHAnsi" w:cstheme="majorHAnsi"/>
          <w:sz w:val="24"/>
          <w:lang w:val="vi-VN"/>
        </w:rPr>
        <w:lastRenderedPageBreak/>
        <w:t>interfaces with the [[sponsor organization]] charter.  The charter establishes the processing of change requests and their resolution by local and [[sponsor organization]] boards.</w:t>
      </w:r>
    </w:p>
    <w:p w:rsidR="006A4EEA" w:rsidRPr="00372874" w:rsidRDefault="006A4EEA" w:rsidP="00372874">
      <w:pPr>
        <w:numPr>
          <w:ilvl w:val="12"/>
          <w:numId w:val="0"/>
        </w:numPr>
        <w:spacing w:after="120"/>
        <w:ind w:left="360" w:right="-630"/>
        <w:rPr>
          <w:rFonts w:asciiTheme="majorHAnsi" w:hAnsiTheme="majorHAnsi" w:cstheme="majorHAnsi"/>
          <w:sz w:val="24"/>
          <w:lang w:val="vi-VN"/>
        </w:rPr>
      </w:pPr>
      <w:r w:rsidRPr="00372874">
        <w:rPr>
          <w:rFonts w:asciiTheme="majorHAnsi" w:hAnsiTheme="majorHAnsi" w:cstheme="majorHAnsi"/>
          <w:sz w:val="24"/>
          <w:lang w:val="vi-VN"/>
        </w:rPr>
        <w:t>Changes to a [[project organization]] baseline configuration are initiated through a change request process that involves the preparation of a defined series of documents (change forms) whose status is determined by a hierarchy of control boards.  Change requests are used to report problems and propose changes or enhancements to configuration items or documentation.  A change request must be documented, submitted, reviewed, and approved prior to implementation.  Change requests against developmental baselines are resolved by the [[project organization]] CCB (if not the CCB, identify the board).  Change requests against established baselines require approval of the [[sponsor organization]] CRB.</w:t>
      </w:r>
    </w:p>
    <w:p w:rsidR="006A4EEA" w:rsidRPr="00372874" w:rsidRDefault="006A4EEA" w:rsidP="00372874">
      <w:pPr>
        <w:numPr>
          <w:ilvl w:val="12"/>
          <w:numId w:val="0"/>
        </w:numPr>
        <w:spacing w:after="120"/>
        <w:ind w:left="360" w:right="-630"/>
        <w:rPr>
          <w:rFonts w:asciiTheme="majorHAnsi" w:hAnsiTheme="majorHAnsi" w:cstheme="majorHAnsi"/>
          <w:sz w:val="24"/>
          <w:lang w:val="vi-VN"/>
        </w:rPr>
      </w:pPr>
      <w:r w:rsidRPr="00372874">
        <w:rPr>
          <w:rFonts w:asciiTheme="majorHAnsi" w:hAnsiTheme="majorHAnsi" w:cstheme="majorHAnsi"/>
          <w:sz w:val="24"/>
          <w:lang w:val="vi-VN"/>
        </w:rPr>
        <w:t>The [[sponsor organization]] specifies a change classification schedule and a series of change forms for the conduct of configuration control in accordance with [[the guiding standard]].  The [[project organization]] uses this standard for controlling changes addressed by the [[sponsor organization]] boards.  A description of the change classification definition and various change forms is presented in the following sections.</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1085" w:name="_Toc336241483"/>
      <w:bookmarkStart w:id="1086" w:name="_Toc417290824"/>
      <w:bookmarkStart w:id="1087" w:name="_Toc419168526"/>
      <w:bookmarkStart w:id="1088" w:name="_Toc419168621"/>
      <w:bookmarkStart w:id="1089" w:name="_Toc420218250"/>
      <w:bookmarkStart w:id="1090" w:name="_Toc420219896"/>
      <w:bookmarkStart w:id="1091" w:name="_Toc420221114"/>
      <w:bookmarkStart w:id="1092" w:name="_Toc420286777"/>
      <w:bookmarkStart w:id="1093" w:name="_Toc376257010"/>
      <w:bookmarkStart w:id="1094" w:name="_Toc376287081"/>
      <w:bookmarkStart w:id="1095" w:name="_Toc376287446"/>
      <w:bookmarkStart w:id="1096" w:name="_Toc376287564"/>
      <w:bookmarkStart w:id="1097" w:name="_Toc376287784"/>
      <w:bookmarkStart w:id="1098" w:name="_Toc376288010"/>
      <w:bookmarkStart w:id="1099" w:name="_Toc376288683"/>
      <w:bookmarkStart w:id="1100" w:name="_Toc376289090"/>
      <w:r w:rsidRPr="00D96ED4">
        <w:rPr>
          <w:rFonts w:cstheme="majorHAnsi"/>
          <w:b/>
          <w:color w:val="1F3864" w:themeColor="accent5" w:themeShade="80"/>
          <w:sz w:val="28"/>
          <w:szCs w:val="28"/>
        </w:rPr>
        <w:t>CHANGE CLASSIFICATION</w:t>
      </w:r>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p>
    <w:p w:rsidR="006A4EEA" w:rsidRPr="00372874" w:rsidRDefault="006A4EEA" w:rsidP="00372874">
      <w:pPr>
        <w:numPr>
          <w:ilvl w:val="12"/>
          <w:numId w:val="0"/>
        </w:numPr>
        <w:spacing w:after="120"/>
        <w:ind w:left="360" w:right="-630"/>
        <w:rPr>
          <w:rFonts w:asciiTheme="majorHAnsi" w:hAnsiTheme="majorHAnsi" w:cstheme="majorHAnsi"/>
          <w:sz w:val="24"/>
          <w:lang w:val="vi-VN"/>
        </w:rPr>
      </w:pPr>
      <w:r w:rsidRPr="00372874">
        <w:rPr>
          <w:rFonts w:asciiTheme="majorHAnsi" w:hAnsiTheme="majorHAnsi" w:cstheme="majorHAnsi"/>
          <w:sz w:val="24"/>
          <w:lang w:val="vi-VN"/>
        </w:rPr>
        <w:t>Configuration changes to baselines are categorized as either Class I or Class II.  Changes will be designated Class I in accordance with [[the guiding standard]].  A Class I change would be required if any of the following were affected:</w:t>
      </w:r>
    </w:p>
    <w:p w:rsidR="006A4EEA" w:rsidRPr="00372874" w:rsidRDefault="006A4EEA" w:rsidP="00556D78">
      <w:pPr>
        <w:pStyle w:val="Bullet"/>
        <w:numPr>
          <w:ilvl w:val="0"/>
          <w:numId w:val="71"/>
        </w:numPr>
        <w:spacing w:before="0" w:after="120"/>
        <w:rPr>
          <w:rFonts w:asciiTheme="majorHAnsi" w:hAnsiTheme="majorHAnsi" w:cstheme="majorHAnsi"/>
          <w:sz w:val="24"/>
          <w:lang w:val="vi-VN"/>
        </w:rPr>
      </w:pPr>
      <w:r w:rsidRPr="00372874">
        <w:rPr>
          <w:rFonts w:asciiTheme="majorHAnsi" w:hAnsiTheme="majorHAnsi" w:cstheme="majorHAnsi"/>
          <w:sz w:val="24"/>
          <w:lang w:val="vi-VN"/>
        </w:rPr>
        <w:t>The Functional, Allocated, or Product Baseline documentation</w:t>
      </w:r>
    </w:p>
    <w:p w:rsidR="006A4EEA" w:rsidRPr="00372874" w:rsidRDefault="006A4EEA" w:rsidP="00556D78">
      <w:pPr>
        <w:numPr>
          <w:ilvl w:val="0"/>
          <w:numId w:val="71"/>
        </w:numPr>
        <w:spacing w:after="120" w:line="240" w:lineRule="auto"/>
        <w:rPr>
          <w:rFonts w:asciiTheme="majorHAnsi" w:hAnsiTheme="majorHAnsi" w:cstheme="majorHAnsi"/>
          <w:sz w:val="24"/>
          <w:lang w:val="vi-VN"/>
        </w:rPr>
      </w:pPr>
      <w:r w:rsidRPr="00372874">
        <w:rPr>
          <w:rFonts w:asciiTheme="majorHAnsi" w:hAnsiTheme="majorHAnsi" w:cstheme="majorHAnsi"/>
          <w:sz w:val="24"/>
          <w:lang w:val="vi-VN"/>
        </w:rPr>
        <w:t>Complete schedules</w:t>
      </w:r>
    </w:p>
    <w:p w:rsidR="006A4EEA" w:rsidRPr="00372874" w:rsidRDefault="006A4EEA" w:rsidP="00556D78">
      <w:pPr>
        <w:numPr>
          <w:ilvl w:val="0"/>
          <w:numId w:val="71"/>
        </w:numPr>
        <w:spacing w:after="120" w:line="240" w:lineRule="auto"/>
        <w:rPr>
          <w:rFonts w:asciiTheme="majorHAnsi" w:hAnsiTheme="majorHAnsi" w:cstheme="majorHAnsi"/>
          <w:sz w:val="24"/>
          <w:lang w:val="vi-VN"/>
        </w:rPr>
      </w:pPr>
      <w:r w:rsidRPr="00372874">
        <w:rPr>
          <w:rFonts w:asciiTheme="majorHAnsi" w:hAnsiTheme="majorHAnsi" w:cstheme="majorHAnsi"/>
          <w:sz w:val="24"/>
          <w:lang w:val="vi-VN"/>
        </w:rPr>
        <w:t>Any of the following contractual factors:</w:t>
      </w:r>
    </w:p>
    <w:p w:rsidR="006A4EEA" w:rsidRPr="00372874" w:rsidRDefault="006A4EEA" w:rsidP="00556D78">
      <w:pPr>
        <w:numPr>
          <w:ilvl w:val="1"/>
          <w:numId w:val="72"/>
        </w:numPr>
        <w:tabs>
          <w:tab w:val="clear" w:pos="1080"/>
          <w:tab w:val="num" w:pos="900"/>
        </w:tabs>
        <w:spacing w:after="120" w:line="240" w:lineRule="auto"/>
        <w:rPr>
          <w:rFonts w:asciiTheme="majorHAnsi" w:hAnsiTheme="majorHAnsi" w:cstheme="majorHAnsi"/>
          <w:sz w:val="24"/>
          <w:lang w:val="vi-VN"/>
        </w:rPr>
      </w:pPr>
      <w:r w:rsidRPr="00372874">
        <w:rPr>
          <w:rFonts w:asciiTheme="majorHAnsi" w:hAnsiTheme="majorHAnsi" w:cstheme="majorHAnsi"/>
          <w:sz w:val="24"/>
          <w:lang w:val="vi-VN"/>
        </w:rPr>
        <w:t>Cost to government, including incentives and fees</w:t>
      </w:r>
    </w:p>
    <w:p w:rsidR="006A4EEA" w:rsidRPr="00372874" w:rsidRDefault="006A4EEA" w:rsidP="00556D78">
      <w:pPr>
        <w:numPr>
          <w:ilvl w:val="1"/>
          <w:numId w:val="72"/>
        </w:numPr>
        <w:tabs>
          <w:tab w:val="clear" w:pos="1080"/>
          <w:tab w:val="num" w:pos="900"/>
        </w:tabs>
        <w:spacing w:after="120" w:line="240" w:lineRule="auto"/>
        <w:rPr>
          <w:rFonts w:asciiTheme="majorHAnsi" w:hAnsiTheme="majorHAnsi" w:cstheme="majorHAnsi"/>
          <w:sz w:val="24"/>
          <w:lang w:val="vi-VN"/>
        </w:rPr>
      </w:pPr>
      <w:r w:rsidRPr="00372874">
        <w:rPr>
          <w:rFonts w:asciiTheme="majorHAnsi" w:hAnsiTheme="majorHAnsi" w:cstheme="majorHAnsi"/>
          <w:sz w:val="24"/>
          <w:lang w:val="vi-VN"/>
        </w:rPr>
        <w:t>Contract guarantees or warranties</w:t>
      </w:r>
    </w:p>
    <w:p w:rsidR="006A4EEA" w:rsidRPr="00372874" w:rsidRDefault="006A4EEA" w:rsidP="00556D78">
      <w:pPr>
        <w:numPr>
          <w:ilvl w:val="1"/>
          <w:numId w:val="72"/>
        </w:numPr>
        <w:tabs>
          <w:tab w:val="clear" w:pos="1080"/>
          <w:tab w:val="num" w:pos="900"/>
        </w:tabs>
        <w:spacing w:after="120" w:line="240" w:lineRule="auto"/>
        <w:rPr>
          <w:rFonts w:asciiTheme="majorHAnsi" w:hAnsiTheme="majorHAnsi" w:cstheme="majorHAnsi"/>
          <w:sz w:val="24"/>
          <w:lang w:val="vi-VN"/>
        </w:rPr>
      </w:pPr>
      <w:r w:rsidRPr="00372874">
        <w:rPr>
          <w:rFonts w:asciiTheme="majorHAnsi" w:hAnsiTheme="majorHAnsi" w:cstheme="majorHAnsi"/>
          <w:sz w:val="24"/>
          <w:lang w:val="vi-VN"/>
        </w:rPr>
        <w:t>Contractual deliveries</w:t>
      </w:r>
    </w:p>
    <w:p w:rsidR="006A4EEA" w:rsidRPr="00372874" w:rsidRDefault="006A4EEA" w:rsidP="00556D78">
      <w:pPr>
        <w:numPr>
          <w:ilvl w:val="1"/>
          <w:numId w:val="72"/>
        </w:numPr>
        <w:tabs>
          <w:tab w:val="clear" w:pos="1080"/>
          <w:tab w:val="num" w:pos="900"/>
        </w:tabs>
        <w:spacing w:after="120" w:line="240" w:lineRule="auto"/>
        <w:rPr>
          <w:rFonts w:asciiTheme="majorHAnsi" w:hAnsiTheme="majorHAnsi" w:cstheme="majorHAnsi"/>
          <w:sz w:val="24"/>
          <w:lang w:val="vi-VN"/>
        </w:rPr>
      </w:pPr>
      <w:r w:rsidRPr="00372874">
        <w:rPr>
          <w:rFonts w:asciiTheme="majorHAnsi" w:hAnsiTheme="majorHAnsi" w:cstheme="majorHAnsi"/>
          <w:sz w:val="24"/>
          <w:lang w:val="vi-VN"/>
        </w:rPr>
        <w:t>Scheduled contract milestones.</w:t>
      </w:r>
    </w:p>
    <w:p w:rsidR="006A4EEA" w:rsidRPr="00372874" w:rsidRDefault="006A4EEA" w:rsidP="00372874">
      <w:pPr>
        <w:numPr>
          <w:ilvl w:val="12"/>
          <w:numId w:val="0"/>
        </w:numPr>
        <w:spacing w:after="120"/>
        <w:ind w:left="360" w:right="-630"/>
        <w:rPr>
          <w:rFonts w:asciiTheme="majorHAnsi" w:hAnsiTheme="majorHAnsi" w:cstheme="majorHAnsi"/>
          <w:sz w:val="24"/>
          <w:lang w:val="vi-VN"/>
        </w:rPr>
      </w:pPr>
      <w:r w:rsidRPr="00372874">
        <w:rPr>
          <w:rFonts w:asciiTheme="majorHAnsi" w:hAnsiTheme="majorHAnsi" w:cstheme="majorHAnsi"/>
          <w:sz w:val="24"/>
          <w:lang w:val="vi-VN"/>
        </w:rPr>
        <w:t>The [[project organization]] requires that all Class I changes be processed via an ECP.  All changes to CIs that do not meet one or more of the Class I change requirements are identified as Class II changes.  Examples of Class II changes are the following:</w:t>
      </w:r>
    </w:p>
    <w:p w:rsidR="006A4EEA" w:rsidRPr="00372874" w:rsidRDefault="006A4EEA" w:rsidP="00556D78">
      <w:pPr>
        <w:numPr>
          <w:ilvl w:val="0"/>
          <w:numId w:val="71"/>
        </w:numPr>
        <w:spacing w:after="120" w:line="240" w:lineRule="auto"/>
        <w:rPr>
          <w:rFonts w:asciiTheme="majorHAnsi" w:hAnsiTheme="majorHAnsi" w:cstheme="majorHAnsi"/>
          <w:sz w:val="24"/>
          <w:lang w:val="vi-VN"/>
        </w:rPr>
      </w:pPr>
      <w:r w:rsidRPr="00372874">
        <w:rPr>
          <w:rFonts w:asciiTheme="majorHAnsi" w:hAnsiTheme="majorHAnsi" w:cstheme="majorHAnsi"/>
          <w:sz w:val="24"/>
          <w:lang w:val="vi-VN"/>
        </w:rPr>
        <w:t>Changes to correct editorial errors.</w:t>
      </w:r>
    </w:p>
    <w:p w:rsidR="006A4EEA" w:rsidRPr="00372874" w:rsidRDefault="006A4EEA" w:rsidP="00556D78">
      <w:pPr>
        <w:numPr>
          <w:ilvl w:val="0"/>
          <w:numId w:val="71"/>
        </w:numPr>
        <w:spacing w:after="120" w:line="240" w:lineRule="auto"/>
        <w:rPr>
          <w:rFonts w:asciiTheme="majorHAnsi" w:hAnsiTheme="majorHAnsi" w:cstheme="majorHAnsi"/>
          <w:sz w:val="24"/>
          <w:lang w:val="vi-VN"/>
        </w:rPr>
      </w:pPr>
      <w:r w:rsidRPr="00372874">
        <w:rPr>
          <w:rFonts w:asciiTheme="majorHAnsi" w:hAnsiTheme="majorHAnsi" w:cstheme="majorHAnsi"/>
          <w:sz w:val="24"/>
          <w:lang w:val="vi-VN"/>
        </w:rPr>
        <w:t>Additions to clarifying notes or diagrams.</w:t>
      </w:r>
    </w:p>
    <w:p w:rsidR="006A4EEA" w:rsidRPr="00372874" w:rsidRDefault="006A4EEA" w:rsidP="00556D78">
      <w:pPr>
        <w:numPr>
          <w:ilvl w:val="0"/>
          <w:numId w:val="71"/>
        </w:numPr>
        <w:spacing w:after="120" w:line="240" w:lineRule="auto"/>
        <w:rPr>
          <w:rFonts w:asciiTheme="majorHAnsi" w:hAnsiTheme="majorHAnsi" w:cstheme="majorHAnsi"/>
          <w:sz w:val="24"/>
          <w:lang w:val="vi-VN"/>
        </w:rPr>
      </w:pPr>
      <w:r w:rsidRPr="00372874">
        <w:rPr>
          <w:rFonts w:asciiTheme="majorHAnsi" w:hAnsiTheme="majorHAnsi" w:cstheme="majorHAnsi"/>
          <w:sz w:val="24"/>
          <w:lang w:val="vi-VN"/>
        </w:rPr>
        <w:t>Changes to hardware that do not affect any Class I criteria listed in [[the guiding standard]].</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1101" w:name="_Toc336241484"/>
      <w:bookmarkStart w:id="1102" w:name="_Toc417290825"/>
      <w:bookmarkStart w:id="1103" w:name="_Toc419168527"/>
      <w:bookmarkStart w:id="1104" w:name="_Toc419168622"/>
      <w:bookmarkStart w:id="1105" w:name="_Toc420218251"/>
      <w:bookmarkStart w:id="1106" w:name="_Toc420219897"/>
      <w:bookmarkStart w:id="1107" w:name="_Toc420221115"/>
      <w:bookmarkStart w:id="1108" w:name="_Toc420286778"/>
      <w:bookmarkStart w:id="1109" w:name="_Toc376257011"/>
      <w:bookmarkStart w:id="1110" w:name="_Toc376287082"/>
      <w:bookmarkStart w:id="1111" w:name="_Toc376287447"/>
      <w:bookmarkStart w:id="1112" w:name="_Toc376287565"/>
      <w:bookmarkStart w:id="1113" w:name="_Toc376287785"/>
      <w:bookmarkStart w:id="1114" w:name="_Toc376288011"/>
      <w:bookmarkStart w:id="1115" w:name="_Toc376288684"/>
      <w:bookmarkStart w:id="1116" w:name="_Toc376289091"/>
      <w:r w:rsidRPr="00D96ED4">
        <w:rPr>
          <w:rFonts w:cstheme="majorHAnsi"/>
          <w:b/>
          <w:color w:val="1F3864" w:themeColor="accent5" w:themeShade="80"/>
          <w:sz w:val="28"/>
          <w:szCs w:val="28"/>
        </w:rPr>
        <w:lastRenderedPageBreak/>
        <w:t>CHANGE REQUEST FORMS</w:t>
      </w:r>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r w:rsidRPr="00D96ED4">
        <w:rPr>
          <w:rFonts w:cstheme="majorHAnsi"/>
          <w:b/>
          <w:color w:val="1F3864" w:themeColor="accent5" w:themeShade="80"/>
          <w:sz w:val="28"/>
          <w:szCs w:val="28"/>
        </w:rPr>
        <w:t xml:space="preserve">  </w:t>
      </w:r>
    </w:p>
    <w:p w:rsidR="006A4EEA" w:rsidRPr="00372874" w:rsidRDefault="006A4EEA" w:rsidP="00372874">
      <w:pPr>
        <w:numPr>
          <w:ilvl w:val="12"/>
          <w:numId w:val="0"/>
        </w:numPr>
        <w:spacing w:after="120"/>
        <w:ind w:left="360" w:right="-630"/>
        <w:rPr>
          <w:rFonts w:asciiTheme="majorHAnsi" w:hAnsiTheme="majorHAnsi" w:cstheme="majorHAnsi"/>
          <w:sz w:val="24"/>
          <w:lang w:val="vi-VN"/>
        </w:rPr>
      </w:pPr>
      <w:r w:rsidRPr="00372874">
        <w:rPr>
          <w:rFonts w:asciiTheme="majorHAnsi" w:hAnsiTheme="majorHAnsi" w:cstheme="majorHAnsi"/>
          <w:sz w:val="24"/>
          <w:lang w:val="vi-VN"/>
        </w:rPr>
        <w:t>The [[project organization]] uses the following change forms for control of its baselines:</w:t>
      </w:r>
    </w:p>
    <w:p w:rsidR="006A4EEA" w:rsidRPr="00372874" w:rsidRDefault="006A4EEA" w:rsidP="00556D78">
      <w:pPr>
        <w:numPr>
          <w:ilvl w:val="0"/>
          <w:numId w:val="71"/>
        </w:numPr>
        <w:spacing w:after="120" w:line="240" w:lineRule="auto"/>
        <w:rPr>
          <w:rFonts w:asciiTheme="majorHAnsi" w:hAnsiTheme="majorHAnsi" w:cstheme="majorHAnsi"/>
          <w:sz w:val="24"/>
          <w:lang w:val="vi-VN"/>
        </w:rPr>
      </w:pPr>
      <w:r w:rsidRPr="00372874">
        <w:rPr>
          <w:rFonts w:asciiTheme="majorHAnsi" w:hAnsiTheme="majorHAnsi" w:cstheme="majorHAnsi"/>
          <w:sz w:val="24"/>
          <w:lang w:val="vi-VN"/>
        </w:rPr>
        <w:t>Engineering Change Proposals (ECPs)</w:t>
      </w:r>
    </w:p>
    <w:p w:rsidR="006A4EEA" w:rsidRPr="00372874" w:rsidRDefault="006A4EEA" w:rsidP="00556D78">
      <w:pPr>
        <w:numPr>
          <w:ilvl w:val="0"/>
          <w:numId w:val="71"/>
        </w:numPr>
        <w:spacing w:after="120" w:line="240" w:lineRule="auto"/>
        <w:rPr>
          <w:rFonts w:asciiTheme="majorHAnsi" w:hAnsiTheme="majorHAnsi" w:cstheme="majorHAnsi"/>
          <w:sz w:val="24"/>
          <w:lang w:val="vi-VN"/>
        </w:rPr>
      </w:pPr>
      <w:r w:rsidRPr="00372874">
        <w:rPr>
          <w:rFonts w:asciiTheme="majorHAnsi" w:hAnsiTheme="majorHAnsi" w:cstheme="majorHAnsi"/>
          <w:sz w:val="24"/>
          <w:lang w:val="vi-VN"/>
        </w:rPr>
        <w:t>Specification Change Notices (SCNs)</w:t>
      </w:r>
    </w:p>
    <w:p w:rsidR="006A4EEA" w:rsidRPr="00372874" w:rsidRDefault="006A4EEA" w:rsidP="00556D78">
      <w:pPr>
        <w:numPr>
          <w:ilvl w:val="0"/>
          <w:numId w:val="71"/>
        </w:numPr>
        <w:spacing w:after="120" w:line="240" w:lineRule="auto"/>
        <w:rPr>
          <w:rFonts w:asciiTheme="majorHAnsi" w:hAnsiTheme="majorHAnsi" w:cstheme="majorHAnsi"/>
          <w:sz w:val="24"/>
          <w:lang w:val="vi-VN"/>
        </w:rPr>
      </w:pPr>
      <w:r w:rsidRPr="00372874">
        <w:rPr>
          <w:rFonts w:asciiTheme="majorHAnsi" w:hAnsiTheme="majorHAnsi" w:cstheme="majorHAnsi"/>
          <w:sz w:val="24"/>
          <w:lang w:val="vi-VN"/>
        </w:rPr>
        <w:t>Notices of Revisions (NORs)</w:t>
      </w:r>
    </w:p>
    <w:p w:rsidR="006A4EEA" w:rsidRPr="00372874" w:rsidRDefault="006A4EEA" w:rsidP="00556D78">
      <w:pPr>
        <w:numPr>
          <w:ilvl w:val="0"/>
          <w:numId w:val="71"/>
        </w:numPr>
        <w:spacing w:after="120" w:line="240" w:lineRule="auto"/>
        <w:rPr>
          <w:rFonts w:asciiTheme="majorHAnsi" w:hAnsiTheme="majorHAnsi" w:cstheme="majorHAnsi"/>
          <w:sz w:val="24"/>
          <w:lang w:val="vi-VN"/>
        </w:rPr>
      </w:pPr>
      <w:r w:rsidRPr="00372874">
        <w:rPr>
          <w:rFonts w:asciiTheme="majorHAnsi" w:hAnsiTheme="majorHAnsi" w:cstheme="majorHAnsi"/>
          <w:sz w:val="24"/>
          <w:lang w:val="vi-VN"/>
        </w:rPr>
        <w:t xml:space="preserve">Deviations </w:t>
      </w:r>
    </w:p>
    <w:p w:rsidR="006A4EEA" w:rsidRPr="00372874" w:rsidRDefault="006A4EEA" w:rsidP="00556D78">
      <w:pPr>
        <w:numPr>
          <w:ilvl w:val="0"/>
          <w:numId w:val="71"/>
        </w:numPr>
        <w:spacing w:after="120" w:line="240" w:lineRule="auto"/>
        <w:rPr>
          <w:rFonts w:asciiTheme="majorHAnsi" w:hAnsiTheme="majorHAnsi" w:cstheme="majorHAnsi"/>
          <w:sz w:val="24"/>
          <w:lang w:val="vi-VN"/>
        </w:rPr>
      </w:pPr>
      <w:r w:rsidRPr="00372874">
        <w:rPr>
          <w:rFonts w:asciiTheme="majorHAnsi" w:hAnsiTheme="majorHAnsi" w:cstheme="majorHAnsi"/>
          <w:sz w:val="24"/>
          <w:lang w:val="vi-VN"/>
        </w:rPr>
        <w:t>Local change requests insert title of local change request.</w:t>
      </w:r>
    </w:p>
    <w:p w:rsidR="006A4EEA" w:rsidRPr="00372874" w:rsidRDefault="006A4EEA" w:rsidP="00372874">
      <w:pPr>
        <w:pStyle w:val="BodyText"/>
        <w:ind w:left="360" w:right="-720"/>
        <w:rPr>
          <w:rFonts w:asciiTheme="majorHAnsi" w:hAnsiTheme="majorHAnsi" w:cstheme="majorHAnsi"/>
          <w:b/>
          <w:i/>
          <w:iCs/>
          <w:color w:val="1F3864" w:themeColor="accent5" w:themeShade="80"/>
          <w:sz w:val="24"/>
          <w:lang w:val="vi-VN"/>
        </w:rPr>
      </w:pPr>
      <w:bookmarkStart w:id="1117" w:name="_Toc420286779"/>
      <w:bookmarkStart w:id="1118" w:name="_Toc93457737"/>
      <w:r w:rsidRPr="00372874">
        <w:rPr>
          <w:rFonts w:asciiTheme="majorHAnsi" w:hAnsiTheme="majorHAnsi" w:cstheme="majorHAnsi"/>
          <w:b/>
          <w:i/>
          <w:iCs/>
          <w:color w:val="1F3864" w:themeColor="accent5" w:themeShade="80"/>
          <w:sz w:val="24"/>
          <w:lang w:val="vi-VN"/>
        </w:rPr>
        <w:t>Guidance</w:t>
      </w:r>
    </w:p>
    <w:p w:rsidR="006A4EEA" w:rsidRPr="00372874" w:rsidRDefault="006A4EEA" w:rsidP="00372874">
      <w:pPr>
        <w:pStyle w:val="BodyText"/>
        <w:ind w:left="360" w:right="-720"/>
        <w:rPr>
          <w:rFonts w:asciiTheme="majorHAnsi" w:hAnsiTheme="majorHAnsi" w:cstheme="majorHAnsi"/>
          <w:bCs/>
          <w:i/>
          <w:iCs/>
          <w:color w:val="1F3864" w:themeColor="accent5" w:themeShade="80"/>
          <w:sz w:val="24"/>
          <w:lang w:val="vi-VN"/>
        </w:rPr>
      </w:pPr>
      <w:r w:rsidRPr="00372874">
        <w:rPr>
          <w:rFonts w:asciiTheme="majorHAnsi" w:hAnsiTheme="majorHAnsi" w:cstheme="majorHAnsi"/>
          <w:bCs/>
          <w:i/>
          <w:iCs/>
          <w:color w:val="1F3864" w:themeColor="accent5" w:themeShade="80"/>
          <w:sz w:val="24"/>
          <w:lang w:val="vi-VN"/>
        </w:rPr>
        <w:t>The ECP and related forms are still considered viable documents to use to support CM, and should continue to be used to document all proposed changes to system and software configurations.</w:t>
      </w:r>
    </w:p>
    <w:p w:rsidR="006A4EEA" w:rsidRPr="00C500B7" w:rsidRDefault="006A4EEA" w:rsidP="00556D78">
      <w:pPr>
        <w:pStyle w:val="ListParagraph"/>
        <w:numPr>
          <w:ilvl w:val="0"/>
          <w:numId w:val="65"/>
        </w:numPr>
        <w:spacing w:after="120"/>
        <w:ind w:right="-720"/>
        <w:rPr>
          <w:rFonts w:asciiTheme="majorHAnsi" w:hAnsiTheme="majorHAnsi" w:cstheme="majorHAnsi"/>
          <w:sz w:val="24"/>
          <w:lang w:val="vi-VN"/>
        </w:rPr>
      </w:pPr>
      <w:r w:rsidRPr="00C500B7">
        <w:rPr>
          <w:rFonts w:asciiTheme="majorHAnsi" w:hAnsiTheme="majorHAnsi" w:cstheme="majorHAnsi"/>
          <w:b/>
          <w:bCs/>
          <w:sz w:val="24"/>
          <w:lang w:val="vi-VN"/>
        </w:rPr>
        <w:t>Engineering Change Proposal</w:t>
      </w:r>
      <w:bookmarkEnd w:id="1117"/>
      <w:bookmarkEnd w:id="1118"/>
      <w:r w:rsidRPr="00C500B7">
        <w:rPr>
          <w:rFonts w:asciiTheme="majorHAnsi" w:hAnsiTheme="majorHAnsi" w:cstheme="majorHAnsi"/>
          <w:sz w:val="24"/>
          <w:lang w:val="vi-VN"/>
        </w:rPr>
        <w:t>.  The ECP, prepared in accordance with [[the guiding standard]] and using DD Form 1692, is used to document all proposed changes to established baselines.  The completed ECP must include detailed descriptions, justifications, and costs for the proposed change.  [[Sponsor organization]] approval is required to implement Class I ECPs.</w:t>
      </w:r>
    </w:p>
    <w:p w:rsidR="006A4EEA" w:rsidRPr="00C500B7" w:rsidRDefault="006A4EEA" w:rsidP="00C500B7">
      <w:pPr>
        <w:numPr>
          <w:ilvl w:val="12"/>
          <w:numId w:val="0"/>
        </w:numPr>
        <w:spacing w:after="120"/>
        <w:ind w:left="720" w:right="-720"/>
        <w:rPr>
          <w:rFonts w:asciiTheme="majorHAnsi" w:hAnsiTheme="majorHAnsi" w:cstheme="majorHAnsi"/>
          <w:sz w:val="24"/>
          <w:lang w:val="vi-VN"/>
        </w:rPr>
      </w:pPr>
      <w:r w:rsidRPr="00C500B7">
        <w:rPr>
          <w:rFonts w:asciiTheme="majorHAnsi" w:hAnsiTheme="majorHAnsi" w:cstheme="majorHAnsi"/>
          <w:sz w:val="24"/>
          <w:lang w:val="vi-VN"/>
        </w:rPr>
        <w:t xml:space="preserve">In addition to the foregoing, ECPs may originate as emergency or urgent problem reports from end users.  The request must be confirmed by written message within </w:t>
      </w:r>
      <w:r w:rsidRPr="00C500B7">
        <w:rPr>
          <w:rFonts w:asciiTheme="majorHAnsi" w:hAnsiTheme="majorHAnsi" w:cstheme="majorHAnsi"/>
          <w:b/>
          <w:bCs/>
          <w:i/>
          <w:iCs/>
          <w:sz w:val="24"/>
          <w:lang w:val="vi-VN"/>
        </w:rPr>
        <w:t>24 hours</w:t>
      </w:r>
      <w:r w:rsidRPr="00C500B7">
        <w:rPr>
          <w:rFonts w:asciiTheme="majorHAnsi" w:hAnsiTheme="majorHAnsi" w:cstheme="majorHAnsi"/>
          <w:sz w:val="24"/>
          <w:lang w:val="vi-VN"/>
        </w:rPr>
        <w:t xml:space="preserve"> and followed by a formal ECP within </w:t>
      </w:r>
      <w:r w:rsidRPr="00C500B7">
        <w:rPr>
          <w:rFonts w:asciiTheme="majorHAnsi" w:hAnsiTheme="majorHAnsi" w:cstheme="majorHAnsi"/>
          <w:b/>
          <w:bCs/>
          <w:i/>
          <w:iCs/>
          <w:sz w:val="24"/>
          <w:lang w:val="vi-VN"/>
        </w:rPr>
        <w:t>30 days</w:t>
      </w:r>
      <w:r w:rsidRPr="00C500B7">
        <w:rPr>
          <w:rFonts w:asciiTheme="majorHAnsi" w:hAnsiTheme="majorHAnsi" w:cstheme="majorHAnsi"/>
          <w:sz w:val="24"/>
          <w:lang w:val="vi-VN"/>
        </w:rPr>
        <w:t xml:space="preserve"> after the first communication unless otherwise specified by the Government.</w:t>
      </w:r>
    </w:p>
    <w:p w:rsidR="006A4EEA" w:rsidRPr="00C500B7" w:rsidRDefault="006A4EEA" w:rsidP="00C500B7">
      <w:pPr>
        <w:numPr>
          <w:ilvl w:val="12"/>
          <w:numId w:val="0"/>
        </w:numPr>
        <w:spacing w:after="120"/>
        <w:ind w:left="720" w:right="-720"/>
        <w:rPr>
          <w:rFonts w:asciiTheme="majorHAnsi" w:hAnsiTheme="majorHAnsi" w:cstheme="majorHAnsi"/>
          <w:sz w:val="24"/>
          <w:lang w:val="vi-VN"/>
        </w:rPr>
      </w:pPr>
      <w:r w:rsidRPr="00C500B7">
        <w:rPr>
          <w:rFonts w:asciiTheme="majorHAnsi" w:hAnsiTheme="majorHAnsi" w:cstheme="majorHAnsi"/>
          <w:sz w:val="24"/>
          <w:lang w:val="vi-VN"/>
        </w:rPr>
        <w:t xml:space="preserve">[[Sponsor organization]] does not review and approve Class II ECPs.  The cognizant Contract Administration Office or CCB approves each Class II ECP with CRB concurrence.  </w:t>
      </w:r>
    </w:p>
    <w:p w:rsidR="006A4EEA" w:rsidRPr="00C500B7" w:rsidRDefault="006A4EEA" w:rsidP="00C500B7">
      <w:pPr>
        <w:pStyle w:val="BodyText"/>
        <w:ind w:left="360" w:right="-720"/>
        <w:rPr>
          <w:rFonts w:asciiTheme="majorHAnsi" w:hAnsiTheme="majorHAnsi" w:cstheme="majorHAnsi"/>
          <w:b/>
          <w:i/>
          <w:iCs/>
          <w:color w:val="1F3864" w:themeColor="accent5" w:themeShade="80"/>
          <w:sz w:val="24"/>
          <w:lang w:val="vi-VN"/>
        </w:rPr>
      </w:pPr>
      <w:r w:rsidRPr="00C500B7">
        <w:rPr>
          <w:rFonts w:asciiTheme="majorHAnsi" w:hAnsiTheme="majorHAnsi" w:cstheme="majorHAnsi"/>
          <w:b/>
          <w:i/>
          <w:iCs/>
          <w:color w:val="1F3864" w:themeColor="accent5" w:themeShade="80"/>
          <w:sz w:val="24"/>
          <w:lang w:val="vi-VN"/>
        </w:rPr>
        <w:t>Guidance</w:t>
      </w:r>
    </w:p>
    <w:p w:rsidR="006A4EEA" w:rsidRPr="00C500B7" w:rsidRDefault="006A4EEA" w:rsidP="00C500B7">
      <w:pPr>
        <w:pStyle w:val="BodyText"/>
        <w:ind w:left="360" w:right="-720"/>
        <w:rPr>
          <w:rFonts w:asciiTheme="majorHAnsi" w:hAnsiTheme="majorHAnsi" w:cstheme="majorHAnsi"/>
          <w:i/>
          <w:iCs/>
          <w:color w:val="1F3864" w:themeColor="accent5" w:themeShade="80"/>
          <w:sz w:val="24"/>
          <w:lang w:val="vi-VN"/>
        </w:rPr>
      </w:pPr>
      <w:r w:rsidRPr="00C500B7">
        <w:rPr>
          <w:rFonts w:asciiTheme="majorHAnsi" w:hAnsiTheme="majorHAnsi" w:cstheme="majorHAnsi"/>
          <w:i/>
          <w:iCs/>
          <w:color w:val="1F3864" w:themeColor="accent5" w:themeShade="80"/>
          <w:sz w:val="24"/>
          <w:lang w:val="vi-VN"/>
        </w:rPr>
        <w:t>Contractors only:  If you do not have custody of the design, lists, and other documents comprising a CI, each Class II ECP is approved by the cognizant contract authority.</w:t>
      </w:r>
    </w:p>
    <w:p w:rsidR="006A4EEA" w:rsidRPr="00C500B7" w:rsidRDefault="006A4EEA" w:rsidP="00556D78">
      <w:pPr>
        <w:pStyle w:val="ListParagraph"/>
        <w:numPr>
          <w:ilvl w:val="0"/>
          <w:numId w:val="65"/>
        </w:numPr>
        <w:spacing w:after="120"/>
        <w:ind w:right="-630"/>
        <w:rPr>
          <w:rFonts w:asciiTheme="majorHAnsi" w:hAnsiTheme="majorHAnsi" w:cstheme="majorHAnsi"/>
          <w:sz w:val="24"/>
          <w:lang w:val="vi-VN"/>
        </w:rPr>
      </w:pPr>
      <w:bookmarkStart w:id="1119" w:name="_Toc420286781"/>
      <w:bookmarkStart w:id="1120" w:name="_Toc93457739"/>
      <w:r w:rsidRPr="00C500B7">
        <w:rPr>
          <w:rFonts w:asciiTheme="majorHAnsi" w:hAnsiTheme="majorHAnsi" w:cstheme="majorHAnsi"/>
          <w:b/>
          <w:bCs/>
          <w:sz w:val="24"/>
          <w:lang w:val="vi-VN"/>
        </w:rPr>
        <w:t>Notice of Revision</w:t>
      </w:r>
      <w:bookmarkEnd w:id="1119"/>
      <w:bookmarkEnd w:id="1120"/>
      <w:r w:rsidRPr="00C500B7">
        <w:rPr>
          <w:rFonts w:asciiTheme="majorHAnsi" w:hAnsiTheme="majorHAnsi" w:cstheme="majorHAnsi"/>
          <w:sz w:val="24"/>
          <w:lang w:val="vi-VN"/>
        </w:rPr>
        <w:t xml:space="preserve">.  The NOR is primarily intended for use when the master drawing list and other documents comprising the configuration item are not held by the originator of the ECP.  NORs permit the ECP previewing or approving activity to direct the custodian of an applicable document to make specific revisions in affected documents.  A separate NOR, prepared in accordance with [[the guiding standard]], is created for each drawing, associated list, or other referenced document that requires revision when the related ECP is approved.  The description of the revision consists of a detailed statement covering each required correction, addition, or deletion. </w:t>
      </w:r>
    </w:p>
    <w:p w:rsidR="006A4EEA" w:rsidRPr="00981633" w:rsidRDefault="006A4EEA" w:rsidP="00981633">
      <w:pPr>
        <w:ind w:left="810"/>
        <w:rPr>
          <w:rFonts w:asciiTheme="majorHAnsi" w:hAnsiTheme="majorHAnsi" w:cstheme="majorHAnsi"/>
          <w:b/>
          <w:i/>
          <w:color w:val="1F3864" w:themeColor="accent5" w:themeShade="80"/>
          <w:sz w:val="24"/>
          <w:lang w:val="vi-VN"/>
        </w:rPr>
      </w:pPr>
      <w:r w:rsidRPr="00981633">
        <w:rPr>
          <w:rFonts w:asciiTheme="majorHAnsi" w:hAnsiTheme="majorHAnsi" w:cstheme="majorHAnsi"/>
          <w:b/>
          <w:i/>
          <w:color w:val="1F3864" w:themeColor="accent5" w:themeShade="80"/>
          <w:sz w:val="24"/>
          <w:lang w:val="vi-VN"/>
        </w:rPr>
        <w:t>Guidance</w:t>
      </w:r>
    </w:p>
    <w:p w:rsidR="006A4EEA" w:rsidRPr="00C500B7" w:rsidRDefault="006A4EEA" w:rsidP="00C500B7">
      <w:pPr>
        <w:numPr>
          <w:ilvl w:val="12"/>
          <w:numId w:val="0"/>
        </w:numPr>
        <w:spacing w:after="120"/>
        <w:ind w:left="720" w:right="-630"/>
        <w:rPr>
          <w:rFonts w:asciiTheme="majorHAnsi" w:hAnsiTheme="majorHAnsi" w:cstheme="majorHAnsi"/>
          <w:color w:val="1F3864" w:themeColor="accent5" w:themeShade="80"/>
          <w:sz w:val="24"/>
          <w:lang w:val="vi-VN"/>
        </w:rPr>
      </w:pPr>
      <w:r w:rsidRPr="00C500B7">
        <w:rPr>
          <w:rFonts w:asciiTheme="majorHAnsi" w:hAnsiTheme="majorHAnsi" w:cstheme="majorHAnsi"/>
          <w:i/>
          <w:color w:val="1F3864" w:themeColor="accent5" w:themeShade="80"/>
          <w:sz w:val="24"/>
          <w:lang w:val="vi-VN"/>
        </w:rPr>
        <w:lastRenderedPageBreak/>
        <w:t>Contractors only: If you do not have custody of the design, lists, and other documents comprising a CI, each minor deviation is approved by the cognizant contract authority.  NOTE:  In past CM guidelines, “Deviations” have been separately identified as “Deviations” and “Waivers”, with deviations referring to requests for a variance from the applied process, and the waiver referring to the documented request itself.  These terms have been combined into the Deviation term.</w:t>
      </w:r>
    </w:p>
    <w:p w:rsidR="006A4EEA" w:rsidRPr="00C500B7" w:rsidRDefault="006A4EEA" w:rsidP="00556D78">
      <w:pPr>
        <w:pStyle w:val="ListParagraph"/>
        <w:numPr>
          <w:ilvl w:val="0"/>
          <w:numId w:val="65"/>
        </w:numPr>
        <w:spacing w:after="120"/>
        <w:rPr>
          <w:rFonts w:asciiTheme="majorHAnsi" w:hAnsiTheme="majorHAnsi" w:cstheme="majorHAnsi"/>
          <w:i/>
          <w:lang w:val="vi-VN"/>
        </w:rPr>
      </w:pPr>
      <w:bookmarkStart w:id="1121" w:name="_Toc420286782"/>
      <w:bookmarkStart w:id="1122" w:name="_Toc93457740"/>
      <w:r w:rsidRPr="00C500B7">
        <w:rPr>
          <w:rFonts w:asciiTheme="majorHAnsi" w:hAnsiTheme="majorHAnsi" w:cstheme="majorHAnsi"/>
          <w:b/>
          <w:bCs/>
          <w:lang w:val="vi-VN"/>
        </w:rPr>
        <w:t>Deviation</w:t>
      </w:r>
      <w:bookmarkEnd w:id="1121"/>
      <w:bookmarkEnd w:id="1122"/>
      <w:r w:rsidRPr="00C500B7">
        <w:rPr>
          <w:rFonts w:asciiTheme="majorHAnsi" w:hAnsiTheme="majorHAnsi" w:cstheme="majorHAnsi"/>
          <w:lang w:val="vi-VN"/>
        </w:rPr>
        <w:t xml:space="preserve">.  A request for deviation is designated as minor, major, or critical following the criteria of [[the guiding standard]].  Critical and major deviations are processed in the same manner as Class I ECPs.  The Contract Administrative Office or CCB authorizes minor deviations with CRB concurrence. </w:t>
      </w:r>
    </w:p>
    <w:p w:rsidR="006A4EEA" w:rsidRPr="00981633" w:rsidRDefault="006A4EEA" w:rsidP="00981633">
      <w:pPr>
        <w:ind w:left="810"/>
        <w:rPr>
          <w:rFonts w:asciiTheme="majorHAnsi" w:hAnsiTheme="majorHAnsi" w:cstheme="majorHAnsi"/>
          <w:b/>
          <w:i/>
          <w:color w:val="1F3864" w:themeColor="accent5" w:themeShade="80"/>
          <w:sz w:val="24"/>
          <w:lang w:val="vi-VN"/>
        </w:rPr>
      </w:pPr>
      <w:bookmarkStart w:id="1123" w:name="_Toc420286783"/>
      <w:bookmarkStart w:id="1124" w:name="_Toc93457741"/>
      <w:r w:rsidRPr="00981633">
        <w:rPr>
          <w:rFonts w:asciiTheme="majorHAnsi" w:hAnsiTheme="majorHAnsi" w:cstheme="majorHAnsi"/>
          <w:b/>
          <w:i/>
          <w:color w:val="1F3864" w:themeColor="accent5" w:themeShade="80"/>
          <w:sz w:val="24"/>
          <w:lang w:val="vi-VN"/>
        </w:rPr>
        <w:t>Guidance</w:t>
      </w:r>
    </w:p>
    <w:p w:rsidR="006A4EEA" w:rsidRPr="00981633" w:rsidRDefault="006A4EEA" w:rsidP="00981633">
      <w:pPr>
        <w:ind w:left="720"/>
        <w:rPr>
          <w:rFonts w:asciiTheme="majorHAnsi" w:hAnsiTheme="majorHAnsi" w:cstheme="majorHAnsi"/>
          <w:i/>
          <w:color w:val="1F3864" w:themeColor="accent5" w:themeShade="80"/>
          <w:sz w:val="24"/>
          <w:lang w:val="vi-VN"/>
        </w:rPr>
      </w:pPr>
      <w:r w:rsidRPr="00981633">
        <w:rPr>
          <w:rFonts w:asciiTheme="majorHAnsi" w:hAnsiTheme="majorHAnsi" w:cstheme="majorHAnsi"/>
          <w:i/>
          <w:color w:val="1F3864" w:themeColor="accent5" w:themeShade="80"/>
          <w:sz w:val="24"/>
          <w:lang w:val="vi-VN"/>
        </w:rPr>
        <w:t>Use this paragraph to describe your local change request form and a high-level description of its processing.  An accompanying table with instructions for its completion is recommended.  Each standard has its own unique problem priority definitions and should be referenced as applicable. Tailor this section to cite the guiding standard and problem priority definitions described in Tables 8-1, 8-2 and 8-3.</w:t>
      </w:r>
    </w:p>
    <w:p w:rsidR="006A4EEA" w:rsidRPr="00C500B7" w:rsidRDefault="006A4EEA" w:rsidP="00556D78">
      <w:pPr>
        <w:pStyle w:val="ListParagraph"/>
        <w:numPr>
          <w:ilvl w:val="0"/>
          <w:numId w:val="65"/>
        </w:numPr>
        <w:spacing w:after="120"/>
        <w:rPr>
          <w:rFonts w:asciiTheme="majorHAnsi" w:hAnsiTheme="majorHAnsi" w:cstheme="majorHAnsi"/>
          <w:sz w:val="24"/>
          <w:lang w:val="vi-VN"/>
        </w:rPr>
      </w:pPr>
      <w:r w:rsidRPr="00C500B7">
        <w:rPr>
          <w:rFonts w:asciiTheme="majorHAnsi" w:hAnsiTheme="majorHAnsi" w:cstheme="majorHAnsi"/>
          <w:b/>
          <w:bCs/>
          <w:sz w:val="24"/>
          <w:lang w:val="vi-VN"/>
        </w:rPr>
        <w:t>Local Change Request</w:t>
      </w:r>
      <w:bookmarkEnd w:id="1123"/>
      <w:bookmarkEnd w:id="1124"/>
      <w:r w:rsidRPr="00C500B7">
        <w:rPr>
          <w:rFonts w:asciiTheme="majorHAnsi" w:hAnsiTheme="majorHAnsi" w:cstheme="majorHAnsi"/>
          <w:sz w:val="24"/>
          <w:lang w:val="vi-VN"/>
        </w:rPr>
        <w:t xml:space="preserve">.  Table 8-1 describes the baseline change process used by the [[project organization]].  Table 8-2 displays problem priorities as defined.  Table 8-3 shows categories to be used for classifying problems in products. </w:t>
      </w:r>
    </w:p>
    <w:p w:rsidR="006A4EEA" w:rsidRPr="00DE2A9E" w:rsidRDefault="006A4EEA" w:rsidP="00DE2A9E">
      <w:pPr>
        <w:ind w:left="630"/>
        <w:rPr>
          <w:rFonts w:asciiTheme="majorHAnsi" w:hAnsiTheme="majorHAnsi" w:cstheme="majorHAnsi"/>
          <w:b/>
          <w:i/>
          <w:color w:val="1F3864" w:themeColor="accent5" w:themeShade="80"/>
          <w:sz w:val="24"/>
          <w:szCs w:val="24"/>
          <w:lang w:val="vi-VN"/>
        </w:rPr>
      </w:pPr>
      <w:bookmarkStart w:id="1125" w:name="_Toc376287448"/>
      <w:bookmarkStart w:id="1126" w:name="_Toc376287566"/>
      <w:bookmarkStart w:id="1127" w:name="_Toc376287786"/>
      <w:r w:rsidRPr="00DE2A9E">
        <w:rPr>
          <w:rFonts w:asciiTheme="majorHAnsi" w:hAnsiTheme="majorHAnsi" w:cstheme="majorHAnsi"/>
          <w:b/>
          <w:i/>
          <w:color w:val="1F3864" w:themeColor="accent5" w:themeShade="80"/>
          <w:sz w:val="24"/>
          <w:szCs w:val="24"/>
          <w:lang w:val="vi-VN"/>
        </w:rPr>
        <w:t>Guidance</w:t>
      </w:r>
      <w:bookmarkEnd w:id="1125"/>
      <w:bookmarkEnd w:id="1126"/>
      <w:bookmarkEnd w:id="1127"/>
    </w:p>
    <w:p w:rsidR="006A4EEA" w:rsidRPr="00981633" w:rsidRDefault="006A4EEA" w:rsidP="00981633">
      <w:pPr>
        <w:ind w:left="720"/>
        <w:rPr>
          <w:rFonts w:asciiTheme="majorHAnsi" w:hAnsiTheme="majorHAnsi" w:cstheme="majorHAnsi"/>
          <w:i/>
          <w:color w:val="1F3864" w:themeColor="accent5" w:themeShade="80"/>
          <w:sz w:val="24"/>
          <w:lang w:val="vi-VN"/>
        </w:rPr>
      </w:pPr>
      <w:r w:rsidRPr="00981633">
        <w:rPr>
          <w:rFonts w:asciiTheme="majorHAnsi" w:hAnsiTheme="majorHAnsi" w:cstheme="majorHAnsi"/>
          <w:i/>
          <w:color w:val="1F3864" w:themeColor="accent5" w:themeShade="80"/>
          <w:sz w:val="24"/>
          <w:lang w:val="vi-VN"/>
        </w:rPr>
        <w:t>Document Change Requests may be required to initiate changes to project documentation (see guidance for Section 8.2.2.2 above).  If this is the case, include the following section.</w:t>
      </w:r>
    </w:p>
    <w:p w:rsidR="006A4EEA" w:rsidRPr="00C500B7" w:rsidRDefault="006A4EEA" w:rsidP="00556D78">
      <w:pPr>
        <w:pStyle w:val="ListParagraph"/>
        <w:numPr>
          <w:ilvl w:val="0"/>
          <w:numId w:val="65"/>
        </w:numPr>
        <w:spacing w:after="120"/>
        <w:rPr>
          <w:rFonts w:asciiTheme="majorHAnsi" w:hAnsiTheme="majorHAnsi" w:cstheme="majorHAnsi"/>
          <w:b/>
          <w:bCs/>
          <w:i/>
          <w:iCs/>
          <w:sz w:val="24"/>
          <w:lang w:val="vi-VN"/>
        </w:rPr>
      </w:pPr>
      <w:r w:rsidRPr="00C500B7">
        <w:rPr>
          <w:rFonts w:asciiTheme="majorHAnsi" w:hAnsiTheme="majorHAnsi" w:cstheme="majorHAnsi"/>
          <w:b/>
          <w:bCs/>
          <w:sz w:val="24"/>
          <w:lang w:val="vi-VN"/>
        </w:rPr>
        <w:t xml:space="preserve">Document Change Request.  </w:t>
      </w:r>
      <w:r w:rsidRPr="00C500B7">
        <w:rPr>
          <w:rFonts w:asciiTheme="majorHAnsi" w:hAnsiTheme="majorHAnsi" w:cstheme="majorHAnsi"/>
          <w:sz w:val="24"/>
          <w:lang w:val="vi-VN"/>
        </w:rPr>
        <w:t xml:space="preserve">The last page of this CMP provides a Document Change Request form that is used to request changes to this document.  It may be tailored and used for all project documents.  The initiator of the request prepares the DCR, and forwards it to the CCB for review and approval.  </w:t>
      </w:r>
      <w:r w:rsidRPr="00C500B7">
        <w:rPr>
          <w:rFonts w:asciiTheme="majorHAnsi" w:hAnsiTheme="majorHAnsi" w:cstheme="majorHAnsi"/>
          <w:b/>
          <w:bCs/>
          <w:i/>
          <w:iCs/>
          <w:sz w:val="24"/>
          <w:lang w:val="vi-VN"/>
        </w:rPr>
        <w:t>Specify any other required project processing of DCRs here.</w:t>
      </w:r>
    </w:p>
    <w:p w:rsidR="006A4EEA" w:rsidRPr="00DE2A9E" w:rsidRDefault="006A4EEA" w:rsidP="00DE2A9E">
      <w:pPr>
        <w:ind w:left="630"/>
        <w:rPr>
          <w:rFonts w:asciiTheme="majorHAnsi" w:hAnsiTheme="majorHAnsi" w:cstheme="majorHAnsi"/>
          <w:b/>
          <w:i/>
          <w:color w:val="1F3864" w:themeColor="accent5" w:themeShade="80"/>
          <w:sz w:val="24"/>
          <w:szCs w:val="24"/>
          <w:lang w:val="vi-VN"/>
        </w:rPr>
      </w:pPr>
      <w:bookmarkStart w:id="1128" w:name="_Toc376287449"/>
      <w:bookmarkStart w:id="1129" w:name="_Toc376287567"/>
      <w:bookmarkStart w:id="1130" w:name="_Toc376287787"/>
      <w:r w:rsidRPr="00DE2A9E">
        <w:rPr>
          <w:rFonts w:asciiTheme="majorHAnsi" w:hAnsiTheme="majorHAnsi" w:cstheme="majorHAnsi"/>
          <w:b/>
          <w:i/>
          <w:color w:val="1F3864" w:themeColor="accent5" w:themeShade="80"/>
          <w:sz w:val="24"/>
          <w:szCs w:val="24"/>
          <w:lang w:val="vi-VN"/>
        </w:rPr>
        <w:t>Guidan</w:t>
      </w:r>
      <w:r w:rsidRPr="00DE2A9E">
        <w:rPr>
          <w:rFonts w:asciiTheme="majorHAnsi" w:hAnsiTheme="majorHAnsi" w:cstheme="majorHAnsi"/>
          <w:b/>
          <w:i/>
          <w:color w:val="1F3864" w:themeColor="accent5" w:themeShade="80"/>
          <w:sz w:val="24"/>
          <w:szCs w:val="24"/>
          <w:lang w:val="vi-VN"/>
        </w:rPr>
        <w:t>ce</w:t>
      </w:r>
      <w:bookmarkEnd w:id="1128"/>
      <w:bookmarkEnd w:id="1129"/>
      <w:bookmarkEnd w:id="1130"/>
    </w:p>
    <w:p w:rsidR="006A4EEA" w:rsidRPr="00981633" w:rsidRDefault="006A4EEA" w:rsidP="00981633">
      <w:pPr>
        <w:ind w:left="720"/>
        <w:rPr>
          <w:rFonts w:asciiTheme="majorHAnsi" w:hAnsiTheme="majorHAnsi" w:cstheme="majorHAnsi"/>
          <w:i/>
          <w:color w:val="1F3864" w:themeColor="accent5" w:themeShade="80"/>
          <w:sz w:val="24"/>
          <w:lang w:val="vi-VN"/>
        </w:rPr>
      </w:pPr>
      <w:r w:rsidRPr="00981633">
        <w:rPr>
          <w:rFonts w:asciiTheme="majorHAnsi" w:hAnsiTheme="majorHAnsi" w:cstheme="majorHAnsi"/>
          <w:i/>
          <w:color w:val="1F3864" w:themeColor="accent5" w:themeShade="80"/>
          <w:sz w:val="24"/>
          <w:lang w:val="vi-VN"/>
        </w:rPr>
        <w:t xml:space="preserve">This table presents a typical baseline change process used by a development activity.  Modify the description to reflect the process used by your project organization for controlling changes to baselines.  </w:t>
      </w:r>
    </w:p>
    <w:p w:rsidR="006A4EEA" w:rsidRPr="00F0187C" w:rsidRDefault="006A4EEA" w:rsidP="00F0187C">
      <w:pPr>
        <w:pStyle w:val="Caption"/>
        <w:spacing w:before="0" w:after="120"/>
        <w:jc w:val="center"/>
        <w:rPr>
          <w:rFonts w:asciiTheme="majorHAnsi" w:hAnsiTheme="majorHAnsi" w:cstheme="majorHAnsi"/>
          <w:color w:val="auto"/>
          <w:sz w:val="24"/>
          <w:szCs w:val="24"/>
        </w:rPr>
      </w:pPr>
      <w:bookmarkStart w:id="1131" w:name="_Toc109014817"/>
      <w:bookmarkStart w:id="1132" w:name="_Toc376288975"/>
      <w:r w:rsidRPr="00F0187C">
        <w:rPr>
          <w:rFonts w:asciiTheme="majorHAnsi" w:hAnsiTheme="majorHAnsi" w:cstheme="majorHAnsi"/>
          <w:color w:val="auto"/>
          <w:sz w:val="24"/>
          <w:szCs w:val="24"/>
        </w:rPr>
        <w:t>Table 8-1.  Baseline Change Process</w:t>
      </w:r>
      <w:bookmarkEnd w:id="1131"/>
      <w:bookmarkEnd w:id="1132"/>
    </w:p>
    <w:tbl>
      <w:tblPr>
        <w:tblStyle w:val="ListTable3-Accent5"/>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8"/>
        <w:gridCol w:w="2790"/>
        <w:gridCol w:w="2880"/>
        <w:gridCol w:w="2697"/>
      </w:tblGrid>
      <w:tr w:rsidR="006A4EEA" w:rsidRPr="00C500B7" w:rsidTr="00C500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28" w:type="dxa"/>
            <w:tcBorders>
              <w:top w:val="none" w:sz="0" w:space="0" w:color="auto"/>
              <w:left w:val="none" w:sz="0" w:space="0" w:color="auto"/>
              <w:bottom w:val="none" w:sz="0" w:space="0" w:color="auto"/>
              <w:right w:val="none" w:sz="0" w:space="0" w:color="auto"/>
            </w:tcBorders>
            <w:shd w:val="clear" w:color="auto" w:fill="1F3864" w:themeFill="accent5" w:themeFillShade="80"/>
          </w:tcPr>
          <w:p w:rsidR="006A4EEA" w:rsidRPr="00C500B7" w:rsidRDefault="006A4EEA" w:rsidP="00687A29">
            <w:pPr>
              <w:keepLines/>
              <w:spacing w:after="120"/>
              <w:jc w:val="center"/>
              <w:rPr>
                <w:rFonts w:asciiTheme="majorHAnsi" w:hAnsiTheme="majorHAnsi" w:cstheme="majorHAnsi"/>
                <w:b/>
                <w:color w:val="FFFFFF" w:themeColor="background1"/>
                <w:sz w:val="24"/>
                <w:lang w:val="vi-VN"/>
              </w:rPr>
            </w:pPr>
            <w:r w:rsidRPr="00C500B7">
              <w:rPr>
                <w:rFonts w:asciiTheme="majorHAnsi" w:hAnsiTheme="majorHAnsi" w:cstheme="majorHAnsi"/>
                <w:b/>
                <w:color w:val="FFFFFF" w:themeColor="background1"/>
                <w:sz w:val="24"/>
                <w:lang w:val="vi-VN"/>
              </w:rPr>
              <w:t>ACTIVITY</w:t>
            </w:r>
          </w:p>
        </w:tc>
        <w:tc>
          <w:tcPr>
            <w:tcW w:w="2790" w:type="dxa"/>
            <w:tcBorders>
              <w:top w:val="none" w:sz="0" w:space="0" w:color="auto"/>
              <w:bottom w:val="none" w:sz="0" w:space="0" w:color="auto"/>
            </w:tcBorders>
            <w:shd w:val="clear" w:color="auto" w:fill="1F3864" w:themeFill="accent5" w:themeFillShade="80"/>
          </w:tcPr>
          <w:p w:rsidR="006A4EEA" w:rsidRPr="00C500B7" w:rsidRDefault="006A4EEA" w:rsidP="00687A29">
            <w:pPr>
              <w:keepLines/>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FFFFFF" w:themeColor="background1"/>
                <w:sz w:val="24"/>
                <w:lang w:val="vi-VN"/>
              </w:rPr>
            </w:pPr>
            <w:r w:rsidRPr="00C500B7">
              <w:rPr>
                <w:rFonts w:asciiTheme="majorHAnsi" w:hAnsiTheme="majorHAnsi" w:cstheme="majorHAnsi"/>
                <w:b/>
                <w:color w:val="FFFFFF" w:themeColor="background1"/>
                <w:sz w:val="24"/>
                <w:lang w:val="vi-VN"/>
              </w:rPr>
              <w:t>RESPONSIBILITY</w:t>
            </w:r>
          </w:p>
        </w:tc>
        <w:tc>
          <w:tcPr>
            <w:cnfStyle w:val="000010000000" w:firstRow="0" w:lastRow="0" w:firstColumn="0" w:lastColumn="0" w:oddVBand="1" w:evenVBand="0" w:oddHBand="0" w:evenHBand="0" w:firstRowFirstColumn="0" w:firstRowLastColumn="0" w:lastRowFirstColumn="0" w:lastRowLastColumn="0"/>
            <w:tcW w:w="2880" w:type="dxa"/>
            <w:tcBorders>
              <w:top w:val="none" w:sz="0" w:space="0" w:color="auto"/>
              <w:left w:val="none" w:sz="0" w:space="0" w:color="auto"/>
              <w:bottom w:val="none" w:sz="0" w:space="0" w:color="auto"/>
              <w:right w:val="none" w:sz="0" w:space="0" w:color="auto"/>
            </w:tcBorders>
            <w:shd w:val="clear" w:color="auto" w:fill="1F3864" w:themeFill="accent5" w:themeFillShade="80"/>
          </w:tcPr>
          <w:p w:rsidR="006A4EEA" w:rsidRPr="00C500B7" w:rsidRDefault="006A4EEA" w:rsidP="00687A29">
            <w:pPr>
              <w:keepLines/>
              <w:spacing w:after="120"/>
              <w:jc w:val="center"/>
              <w:rPr>
                <w:rFonts w:asciiTheme="majorHAnsi" w:hAnsiTheme="majorHAnsi" w:cstheme="majorHAnsi"/>
                <w:b/>
                <w:color w:val="FFFFFF" w:themeColor="background1"/>
                <w:sz w:val="24"/>
                <w:lang w:val="vi-VN"/>
              </w:rPr>
            </w:pPr>
            <w:r w:rsidRPr="00C500B7">
              <w:rPr>
                <w:rFonts w:asciiTheme="majorHAnsi" w:hAnsiTheme="majorHAnsi" w:cstheme="majorHAnsi"/>
                <w:b/>
                <w:color w:val="FFFFFF" w:themeColor="background1"/>
                <w:sz w:val="24"/>
                <w:lang w:val="vi-VN"/>
              </w:rPr>
              <w:t>CM INTERFACE</w:t>
            </w:r>
          </w:p>
        </w:tc>
        <w:tc>
          <w:tcPr>
            <w:tcW w:w="2697" w:type="dxa"/>
            <w:tcBorders>
              <w:top w:val="none" w:sz="0" w:space="0" w:color="auto"/>
              <w:bottom w:val="none" w:sz="0" w:space="0" w:color="auto"/>
            </w:tcBorders>
            <w:shd w:val="clear" w:color="auto" w:fill="1F3864" w:themeFill="accent5" w:themeFillShade="80"/>
          </w:tcPr>
          <w:p w:rsidR="006A4EEA" w:rsidRPr="00C500B7" w:rsidRDefault="006A4EEA" w:rsidP="00687A29">
            <w:pPr>
              <w:keepLines/>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FFFFFF" w:themeColor="background1"/>
                <w:sz w:val="24"/>
                <w:lang w:val="vi-VN"/>
              </w:rPr>
            </w:pPr>
            <w:r w:rsidRPr="00C500B7">
              <w:rPr>
                <w:rFonts w:asciiTheme="majorHAnsi" w:hAnsiTheme="majorHAnsi" w:cstheme="majorHAnsi"/>
                <w:b/>
                <w:color w:val="FFFFFF" w:themeColor="background1"/>
                <w:sz w:val="24"/>
                <w:lang w:val="vi-VN"/>
              </w:rPr>
              <w:t>COMMENTS</w:t>
            </w:r>
          </w:p>
        </w:tc>
      </w:tr>
      <w:tr w:rsidR="006A4EEA" w:rsidRPr="00C500B7" w:rsidTr="00C500B7">
        <w:tc>
          <w:tcPr>
            <w:cnfStyle w:val="000010000000" w:firstRow="0" w:lastRow="0" w:firstColumn="0" w:lastColumn="0" w:oddVBand="1" w:evenVBand="0" w:oddHBand="0" w:evenHBand="0" w:firstRowFirstColumn="0" w:firstRowLastColumn="0" w:lastRowFirstColumn="0" w:lastRowLastColumn="0"/>
            <w:tcW w:w="1528" w:type="dxa"/>
            <w:tcBorders>
              <w:left w:val="none" w:sz="0" w:space="0" w:color="auto"/>
              <w:right w:val="none" w:sz="0" w:space="0" w:color="auto"/>
            </w:tcBorders>
          </w:tcPr>
          <w:p w:rsidR="006A4EEA" w:rsidRPr="00C500B7" w:rsidRDefault="006A4EEA" w:rsidP="00687A29">
            <w:pPr>
              <w:keepLines/>
              <w:spacing w:after="120"/>
              <w:ind w:right="-38"/>
              <w:rPr>
                <w:rFonts w:asciiTheme="majorHAnsi" w:hAnsiTheme="majorHAnsi" w:cstheme="majorHAnsi"/>
                <w:sz w:val="24"/>
                <w:lang w:val="vi-VN"/>
              </w:rPr>
            </w:pPr>
            <w:r w:rsidRPr="00C500B7">
              <w:rPr>
                <w:rFonts w:asciiTheme="majorHAnsi" w:hAnsiTheme="majorHAnsi" w:cstheme="majorHAnsi"/>
                <w:sz w:val="24"/>
                <w:lang w:val="vi-VN"/>
              </w:rPr>
              <w:lastRenderedPageBreak/>
              <w:t>Change Request Initiator</w:t>
            </w:r>
          </w:p>
        </w:tc>
        <w:tc>
          <w:tcPr>
            <w:tcW w:w="2790" w:type="dxa"/>
          </w:tcPr>
          <w:p w:rsidR="006A4EEA" w:rsidRPr="00C500B7" w:rsidRDefault="006A4EEA" w:rsidP="00687A29">
            <w:pPr>
              <w:keepLines/>
              <w:spacing w:after="120"/>
              <w:ind w:right="5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Use (local) change request to report problem, error, or deficiency; or to request enhancement, change, or new requirement.</w:t>
            </w:r>
          </w:p>
          <w:p w:rsidR="006A4EEA" w:rsidRPr="00C500B7" w:rsidRDefault="006A4EEA" w:rsidP="00687A29">
            <w:pPr>
              <w:keepLines/>
              <w:spacing w:after="120"/>
              <w:ind w:right="5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Submit change request to CM.</w:t>
            </w:r>
          </w:p>
        </w:tc>
        <w:tc>
          <w:tcPr>
            <w:cnfStyle w:val="000010000000" w:firstRow="0" w:lastRow="0" w:firstColumn="0" w:lastColumn="0" w:oddVBand="1" w:evenVBand="0" w:oddHBand="0" w:evenHBand="0" w:firstRowFirstColumn="0" w:firstRowLastColumn="0" w:lastRowFirstColumn="0" w:lastRowLastColumn="0"/>
            <w:tcW w:w="2880" w:type="dxa"/>
            <w:tcBorders>
              <w:left w:val="none" w:sz="0" w:space="0" w:color="auto"/>
              <w:right w:val="none" w:sz="0" w:space="0" w:color="auto"/>
            </w:tcBorders>
          </w:tcPr>
          <w:p w:rsidR="006A4EEA" w:rsidRPr="00C500B7" w:rsidRDefault="006A4EEA" w:rsidP="00687A29">
            <w:pPr>
              <w:keepLines/>
              <w:spacing w:after="120"/>
              <w:ind w:right="58"/>
              <w:rPr>
                <w:rFonts w:asciiTheme="majorHAnsi" w:hAnsiTheme="majorHAnsi" w:cstheme="majorHAnsi"/>
                <w:sz w:val="24"/>
                <w:lang w:val="vi-VN"/>
              </w:rPr>
            </w:pPr>
            <w:r w:rsidRPr="00C500B7">
              <w:rPr>
                <w:rFonts w:asciiTheme="majorHAnsi" w:hAnsiTheme="majorHAnsi" w:cstheme="majorHAnsi"/>
                <w:sz w:val="24"/>
                <w:lang w:val="vi-VN"/>
              </w:rPr>
              <w:t>Assign tracking identification.</w:t>
            </w:r>
          </w:p>
          <w:p w:rsidR="006A4EEA" w:rsidRPr="00C500B7" w:rsidRDefault="006A4EEA" w:rsidP="00687A29">
            <w:pPr>
              <w:keepLines/>
              <w:spacing w:after="120"/>
              <w:ind w:right="58"/>
              <w:rPr>
                <w:rFonts w:asciiTheme="majorHAnsi" w:hAnsiTheme="majorHAnsi" w:cstheme="majorHAnsi"/>
                <w:sz w:val="24"/>
                <w:lang w:val="vi-VN"/>
              </w:rPr>
            </w:pPr>
            <w:r w:rsidRPr="00C500B7">
              <w:rPr>
                <w:rFonts w:asciiTheme="majorHAnsi" w:hAnsiTheme="majorHAnsi" w:cstheme="majorHAnsi"/>
                <w:sz w:val="24"/>
                <w:lang w:val="vi-VN"/>
              </w:rPr>
              <w:t>Input appropriate data to CSA database.</w:t>
            </w:r>
          </w:p>
          <w:p w:rsidR="006A4EEA" w:rsidRPr="00C500B7" w:rsidRDefault="006A4EEA" w:rsidP="00687A29">
            <w:pPr>
              <w:keepLines/>
              <w:spacing w:after="120"/>
              <w:ind w:right="58"/>
              <w:rPr>
                <w:rFonts w:asciiTheme="majorHAnsi" w:hAnsiTheme="majorHAnsi" w:cstheme="majorHAnsi"/>
                <w:sz w:val="24"/>
                <w:lang w:val="vi-VN"/>
              </w:rPr>
            </w:pPr>
            <w:r w:rsidRPr="00C500B7">
              <w:rPr>
                <w:rFonts w:asciiTheme="majorHAnsi" w:hAnsiTheme="majorHAnsi" w:cstheme="majorHAnsi"/>
                <w:sz w:val="24"/>
                <w:lang w:val="vi-VN"/>
              </w:rPr>
              <w:t>Provide copies of change request for review.</w:t>
            </w:r>
          </w:p>
          <w:p w:rsidR="006A4EEA" w:rsidRPr="00C500B7" w:rsidRDefault="006A4EEA" w:rsidP="00687A29">
            <w:pPr>
              <w:keepLines/>
              <w:spacing w:after="120"/>
              <w:ind w:right="52"/>
              <w:rPr>
                <w:rFonts w:asciiTheme="majorHAnsi" w:hAnsiTheme="majorHAnsi" w:cstheme="majorHAnsi"/>
                <w:sz w:val="24"/>
                <w:lang w:val="vi-VN"/>
              </w:rPr>
            </w:pPr>
            <w:r w:rsidRPr="00C500B7">
              <w:rPr>
                <w:rFonts w:asciiTheme="majorHAnsi" w:hAnsiTheme="majorHAnsi" w:cstheme="majorHAnsi"/>
                <w:sz w:val="24"/>
                <w:lang w:val="vi-VN"/>
              </w:rPr>
              <w:t>Place master change request in library.</w:t>
            </w:r>
          </w:p>
        </w:tc>
        <w:tc>
          <w:tcPr>
            <w:tcW w:w="2697" w:type="dxa"/>
          </w:tcPr>
          <w:p w:rsidR="006A4EEA" w:rsidRPr="00C500B7" w:rsidRDefault="006A4EEA" w:rsidP="00687A29">
            <w:pPr>
              <w:keepLines/>
              <w:spacing w:after="120"/>
              <w:ind w:right="5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CM should automate this process to the fullest extent of its capabilities.  Eliminate paper whenever possible.</w:t>
            </w:r>
          </w:p>
        </w:tc>
      </w:tr>
      <w:tr w:rsidR="006A4EEA" w:rsidRPr="00C500B7" w:rsidTr="00C500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28" w:type="dxa"/>
            <w:tcBorders>
              <w:top w:val="none" w:sz="0" w:space="0" w:color="auto"/>
              <w:left w:val="none" w:sz="0" w:space="0" w:color="auto"/>
              <w:bottom w:val="none" w:sz="0" w:space="0" w:color="auto"/>
              <w:right w:val="none" w:sz="0" w:space="0" w:color="auto"/>
            </w:tcBorders>
          </w:tcPr>
          <w:p w:rsidR="006A4EEA" w:rsidRPr="00C500B7" w:rsidRDefault="006A4EEA" w:rsidP="00687A29">
            <w:pPr>
              <w:spacing w:after="120"/>
              <w:ind w:right="-38"/>
              <w:rPr>
                <w:rFonts w:asciiTheme="majorHAnsi" w:hAnsiTheme="majorHAnsi" w:cstheme="majorHAnsi"/>
                <w:sz w:val="24"/>
                <w:lang w:val="vi-VN"/>
              </w:rPr>
            </w:pPr>
            <w:r w:rsidRPr="00C500B7">
              <w:rPr>
                <w:rFonts w:asciiTheme="majorHAnsi" w:hAnsiTheme="majorHAnsi" w:cstheme="majorHAnsi"/>
                <w:sz w:val="24"/>
                <w:lang w:val="vi-VN"/>
              </w:rPr>
              <w:t>CCB</w:t>
            </w:r>
          </w:p>
        </w:tc>
        <w:tc>
          <w:tcPr>
            <w:tcW w:w="2790" w:type="dxa"/>
            <w:tcBorders>
              <w:top w:val="none" w:sz="0" w:space="0" w:color="auto"/>
              <w:bottom w:val="none" w:sz="0" w:space="0" w:color="auto"/>
            </w:tcBorders>
          </w:tcPr>
          <w:p w:rsidR="006A4EEA" w:rsidRPr="00C500B7" w:rsidRDefault="006A4EEA" w:rsidP="00687A29">
            <w:pPr>
              <w:spacing w:after="120"/>
              <w:ind w:right="5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Convene meeting.</w:t>
            </w:r>
          </w:p>
          <w:p w:rsidR="006A4EEA" w:rsidRPr="00C500B7" w:rsidRDefault="006A4EEA" w:rsidP="00687A29">
            <w:pPr>
              <w:spacing w:after="120"/>
              <w:ind w:right="5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 xml:space="preserve">Disposition, prioritize, and categorize </w:t>
            </w:r>
            <w:r w:rsidRPr="00C500B7">
              <w:rPr>
                <w:rFonts w:asciiTheme="majorHAnsi" w:hAnsiTheme="majorHAnsi" w:cstheme="majorHAnsi"/>
                <w:b/>
                <w:bCs/>
                <w:i/>
                <w:iCs/>
                <w:sz w:val="24"/>
                <w:lang w:val="vi-VN"/>
              </w:rPr>
              <w:t>or other appropriate standard</w:t>
            </w:r>
            <w:r w:rsidRPr="00C500B7">
              <w:rPr>
                <w:rFonts w:asciiTheme="majorHAnsi" w:hAnsiTheme="majorHAnsi" w:cstheme="majorHAnsi"/>
                <w:sz w:val="24"/>
                <w:lang w:val="vi-VN"/>
              </w:rPr>
              <w:t xml:space="preserve"> and detailed in Tables 8-2 and 8-3.</w:t>
            </w:r>
          </w:p>
          <w:p w:rsidR="006A4EEA" w:rsidRPr="00C500B7" w:rsidRDefault="006A4EEA" w:rsidP="00687A29">
            <w:pPr>
              <w:spacing w:after="120"/>
              <w:ind w:right="5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Direct implementation of change requests to developmental baselines.</w:t>
            </w:r>
          </w:p>
          <w:p w:rsidR="006A4EEA" w:rsidRPr="00C500B7" w:rsidRDefault="006A4EEA" w:rsidP="00687A29">
            <w:pPr>
              <w:spacing w:after="120"/>
              <w:ind w:right="5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Direct preparation of preliminary change proposals to delivered baselines for CRB working group consideration.</w:t>
            </w:r>
          </w:p>
        </w:tc>
        <w:tc>
          <w:tcPr>
            <w:cnfStyle w:val="000010000000" w:firstRow="0" w:lastRow="0" w:firstColumn="0" w:lastColumn="0" w:oddVBand="1" w:evenVBand="0" w:oddHBand="0" w:evenHBand="0" w:firstRowFirstColumn="0" w:firstRowLastColumn="0" w:lastRowFirstColumn="0" w:lastRowLastColumn="0"/>
            <w:tcW w:w="2880" w:type="dxa"/>
            <w:tcBorders>
              <w:top w:val="none" w:sz="0" w:space="0" w:color="auto"/>
              <w:left w:val="none" w:sz="0" w:space="0" w:color="auto"/>
              <w:bottom w:val="none" w:sz="0" w:space="0" w:color="auto"/>
              <w:right w:val="none" w:sz="0" w:space="0" w:color="auto"/>
            </w:tcBorders>
          </w:tcPr>
          <w:p w:rsidR="006A4EEA" w:rsidRPr="00C500B7" w:rsidRDefault="006A4EEA" w:rsidP="00687A29">
            <w:pPr>
              <w:spacing w:after="120"/>
              <w:ind w:right="58"/>
              <w:rPr>
                <w:rFonts w:asciiTheme="majorHAnsi" w:hAnsiTheme="majorHAnsi" w:cstheme="majorHAnsi"/>
                <w:sz w:val="24"/>
                <w:lang w:val="vi-VN"/>
              </w:rPr>
            </w:pPr>
            <w:r w:rsidRPr="00C500B7">
              <w:rPr>
                <w:rFonts w:asciiTheme="majorHAnsi" w:hAnsiTheme="majorHAnsi" w:cstheme="majorHAnsi"/>
                <w:sz w:val="24"/>
                <w:lang w:val="vi-VN"/>
              </w:rPr>
              <w:t>Distribute relevant CSA reports.</w:t>
            </w:r>
          </w:p>
          <w:p w:rsidR="006A4EEA" w:rsidRPr="00C500B7" w:rsidRDefault="006A4EEA" w:rsidP="00687A29">
            <w:pPr>
              <w:spacing w:after="120"/>
              <w:ind w:right="58"/>
              <w:rPr>
                <w:rFonts w:asciiTheme="majorHAnsi" w:hAnsiTheme="majorHAnsi" w:cstheme="majorHAnsi"/>
                <w:sz w:val="24"/>
                <w:lang w:val="vi-VN"/>
              </w:rPr>
            </w:pPr>
            <w:r w:rsidRPr="00C500B7">
              <w:rPr>
                <w:rFonts w:asciiTheme="majorHAnsi" w:hAnsiTheme="majorHAnsi" w:cstheme="majorHAnsi"/>
                <w:sz w:val="24"/>
                <w:lang w:val="vi-VN"/>
              </w:rPr>
              <w:t>Update CSA databases.</w:t>
            </w:r>
          </w:p>
          <w:p w:rsidR="006A4EEA" w:rsidRPr="00C500B7" w:rsidRDefault="006A4EEA" w:rsidP="00687A29">
            <w:pPr>
              <w:spacing w:after="120"/>
              <w:ind w:right="58"/>
              <w:rPr>
                <w:rFonts w:asciiTheme="majorHAnsi" w:hAnsiTheme="majorHAnsi" w:cstheme="majorHAnsi"/>
                <w:sz w:val="24"/>
                <w:lang w:val="vi-VN"/>
              </w:rPr>
            </w:pPr>
            <w:r w:rsidRPr="00C500B7">
              <w:rPr>
                <w:rFonts w:asciiTheme="majorHAnsi" w:hAnsiTheme="majorHAnsi" w:cstheme="majorHAnsi"/>
                <w:sz w:val="24"/>
                <w:lang w:val="vi-VN"/>
              </w:rPr>
              <w:t>Perform secretariat duties when requested.</w:t>
            </w:r>
          </w:p>
          <w:p w:rsidR="006A4EEA" w:rsidRPr="00C500B7" w:rsidRDefault="006A4EEA" w:rsidP="00687A29">
            <w:pPr>
              <w:spacing w:after="120"/>
              <w:ind w:right="52"/>
              <w:rPr>
                <w:rFonts w:asciiTheme="majorHAnsi" w:hAnsiTheme="majorHAnsi" w:cstheme="majorHAnsi"/>
                <w:sz w:val="24"/>
                <w:lang w:val="vi-VN"/>
              </w:rPr>
            </w:pPr>
          </w:p>
        </w:tc>
        <w:tc>
          <w:tcPr>
            <w:tcW w:w="2697" w:type="dxa"/>
            <w:tcBorders>
              <w:top w:val="none" w:sz="0" w:space="0" w:color="auto"/>
              <w:bottom w:val="none" w:sz="0" w:space="0" w:color="auto"/>
            </w:tcBorders>
          </w:tcPr>
          <w:p w:rsidR="006A4EEA" w:rsidRPr="00C500B7" w:rsidRDefault="006A4EEA" w:rsidP="00687A29">
            <w:pPr>
              <w:spacing w:after="120"/>
              <w:ind w:right="5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p>
        </w:tc>
      </w:tr>
      <w:tr w:rsidR="006A4EEA" w:rsidRPr="00C500B7" w:rsidTr="00C500B7">
        <w:tc>
          <w:tcPr>
            <w:cnfStyle w:val="000010000000" w:firstRow="0" w:lastRow="0" w:firstColumn="0" w:lastColumn="0" w:oddVBand="1" w:evenVBand="0" w:oddHBand="0" w:evenHBand="0" w:firstRowFirstColumn="0" w:firstRowLastColumn="0" w:lastRowFirstColumn="0" w:lastRowLastColumn="0"/>
            <w:tcW w:w="1528" w:type="dxa"/>
            <w:tcBorders>
              <w:left w:val="none" w:sz="0" w:space="0" w:color="auto"/>
              <w:right w:val="none" w:sz="0" w:space="0" w:color="auto"/>
            </w:tcBorders>
          </w:tcPr>
          <w:p w:rsidR="006A4EEA" w:rsidRPr="00C500B7" w:rsidRDefault="006A4EEA" w:rsidP="00687A29">
            <w:pPr>
              <w:spacing w:after="120"/>
              <w:ind w:right="-38"/>
              <w:rPr>
                <w:rFonts w:asciiTheme="majorHAnsi" w:hAnsiTheme="majorHAnsi" w:cstheme="majorHAnsi"/>
                <w:sz w:val="24"/>
                <w:lang w:val="vi-VN"/>
              </w:rPr>
            </w:pPr>
            <w:r w:rsidRPr="00C500B7">
              <w:rPr>
                <w:rFonts w:asciiTheme="majorHAnsi" w:hAnsiTheme="majorHAnsi" w:cstheme="majorHAnsi"/>
                <w:sz w:val="24"/>
                <w:lang w:val="vi-VN"/>
              </w:rPr>
              <w:t>CRB Working Group</w:t>
            </w:r>
          </w:p>
        </w:tc>
        <w:tc>
          <w:tcPr>
            <w:tcW w:w="2790" w:type="dxa"/>
          </w:tcPr>
          <w:p w:rsidR="006A4EEA" w:rsidRPr="00C500B7" w:rsidRDefault="006A4EEA" w:rsidP="00687A29">
            <w:pPr>
              <w:spacing w:after="120"/>
              <w:ind w:right="5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Convene meeting.</w:t>
            </w:r>
          </w:p>
          <w:p w:rsidR="006A4EEA" w:rsidRPr="00C500B7" w:rsidRDefault="006A4EEA" w:rsidP="00687A29">
            <w:pPr>
              <w:spacing w:after="120"/>
              <w:ind w:right="5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Disposition and prioritize change proposals.</w:t>
            </w:r>
          </w:p>
          <w:p w:rsidR="006A4EEA" w:rsidRPr="00C500B7" w:rsidRDefault="006A4EEA" w:rsidP="00687A29">
            <w:pPr>
              <w:spacing w:after="120"/>
              <w:ind w:right="5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Identify approved change proposals for new baseline configuration.</w:t>
            </w:r>
          </w:p>
          <w:p w:rsidR="006A4EEA" w:rsidRPr="00C500B7" w:rsidRDefault="006A4EEA" w:rsidP="00687A29">
            <w:pPr>
              <w:spacing w:after="120"/>
              <w:ind w:right="5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Direct preparation of Class I ECP.</w:t>
            </w:r>
          </w:p>
        </w:tc>
        <w:tc>
          <w:tcPr>
            <w:cnfStyle w:val="000010000000" w:firstRow="0" w:lastRow="0" w:firstColumn="0" w:lastColumn="0" w:oddVBand="1" w:evenVBand="0" w:oddHBand="0" w:evenHBand="0" w:firstRowFirstColumn="0" w:firstRowLastColumn="0" w:lastRowFirstColumn="0" w:lastRowLastColumn="0"/>
            <w:tcW w:w="2880" w:type="dxa"/>
            <w:tcBorders>
              <w:left w:val="none" w:sz="0" w:space="0" w:color="auto"/>
              <w:right w:val="none" w:sz="0" w:space="0" w:color="auto"/>
            </w:tcBorders>
          </w:tcPr>
          <w:p w:rsidR="006A4EEA" w:rsidRPr="00C500B7" w:rsidRDefault="006A4EEA" w:rsidP="00687A29">
            <w:pPr>
              <w:spacing w:after="120"/>
              <w:ind w:right="52"/>
              <w:rPr>
                <w:rFonts w:asciiTheme="majorHAnsi" w:hAnsiTheme="majorHAnsi" w:cstheme="majorHAnsi"/>
                <w:sz w:val="24"/>
                <w:lang w:val="vi-VN"/>
              </w:rPr>
            </w:pPr>
            <w:r w:rsidRPr="00C500B7">
              <w:rPr>
                <w:rFonts w:asciiTheme="majorHAnsi" w:hAnsiTheme="majorHAnsi" w:cstheme="majorHAnsi"/>
                <w:sz w:val="24"/>
                <w:lang w:val="vi-VN"/>
              </w:rPr>
              <w:t>Distribute change proposals and associated documentation.</w:t>
            </w:r>
          </w:p>
          <w:p w:rsidR="006A4EEA" w:rsidRPr="00C500B7" w:rsidRDefault="006A4EEA" w:rsidP="00687A29">
            <w:pPr>
              <w:spacing w:after="120"/>
              <w:ind w:right="52"/>
              <w:rPr>
                <w:rFonts w:asciiTheme="majorHAnsi" w:hAnsiTheme="majorHAnsi" w:cstheme="majorHAnsi"/>
                <w:sz w:val="24"/>
                <w:lang w:val="vi-VN"/>
              </w:rPr>
            </w:pPr>
            <w:r w:rsidRPr="00C500B7">
              <w:rPr>
                <w:rFonts w:asciiTheme="majorHAnsi" w:hAnsiTheme="majorHAnsi" w:cstheme="majorHAnsi"/>
                <w:sz w:val="24"/>
                <w:lang w:val="vi-VN"/>
              </w:rPr>
              <w:t>Perform secretariat duties when required.</w:t>
            </w:r>
          </w:p>
        </w:tc>
        <w:tc>
          <w:tcPr>
            <w:tcW w:w="2697" w:type="dxa"/>
          </w:tcPr>
          <w:p w:rsidR="006A4EEA" w:rsidRPr="00C500B7" w:rsidRDefault="006A4EEA" w:rsidP="00687A29">
            <w:pPr>
              <w:spacing w:after="120"/>
              <w:ind w:right="5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If an organization does not require a Class I ECP for CRB review, CM will provide and prepare, as requested, the appropriate documentation.</w:t>
            </w:r>
          </w:p>
        </w:tc>
      </w:tr>
      <w:tr w:rsidR="006A4EEA" w:rsidRPr="00C500B7" w:rsidTr="00C500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28" w:type="dxa"/>
            <w:tcBorders>
              <w:top w:val="none" w:sz="0" w:space="0" w:color="auto"/>
              <w:left w:val="none" w:sz="0" w:space="0" w:color="auto"/>
              <w:bottom w:val="none" w:sz="0" w:space="0" w:color="auto"/>
              <w:right w:val="none" w:sz="0" w:space="0" w:color="auto"/>
            </w:tcBorders>
          </w:tcPr>
          <w:p w:rsidR="006A4EEA" w:rsidRPr="00C500B7" w:rsidRDefault="006A4EEA" w:rsidP="00687A29">
            <w:pPr>
              <w:spacing w:after="120"/>
              <w:ind w:right="-38"/>
              <w:rPr>
                <w:rFonts w:asciiTheme="majorHAnsi" w:hAnsiTheme="majorHAnsi" w:cstheme="majorHAnsi"/>
                <w:sz w:val="24"/>
                <w:lang w:val="vi-VN"/>
              </w:rPr>
            </w:pPr>
            <w:r w:rsidRPr="00C500B7">
              <w:rPr>
                <w:rFonts w:asciiTheme="majorHAnsi" w:hAnsiTheme="majorHAnsi" w:cstheme="majorHAnsi"/>
                <w:sz w:val="24"/>
                <w:lang w:val="vi-VN"/>
              </w:rPr>
              <w:t xml:space="preserve">System/ Software </w:t>
            </w:r>
            <w:r w:rsidRPr="00C500B7">
              <w:rPr>
                <w:rFonts w:asciiTheme="majorHAnsi" w:hAnsiTheme="majorHAnsi" w:cstheme="majorHAnsi"/>
                <w:sz w:val="24"/>
                <w:lang w:val="vi-VN"/>
              </w:rPr>
              <w:lastRenderedPageBreak/>
              <w:t>Requirements Group</w:t>
            </w:r>
          </w:p>
        </w:tc>
        <w:tc>
          <w:tcPr>
            <w:tcW w:w="2790" w:type="dxa"/>
            <w:tcBorders>
              <w:top w:val="none" w:sz="0" w:space="0" w:color="auto"/>
              <w:bottom w:val="none" w:sz="0" w:space="0" w:color="auto"/>
            </w:tcBorders>
          </w:tcPr>
          <w:p w:rsidR="006A4EEA" w:rsidRPr="00C500B7" w:rsidRDefault="006A4EEA" w:rsidP="00687A29">
            <w:pPr>
              <w:spacing w:after="120"/>
              <w:ind w:right="5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lastRenderedPageBreak/>
              <w:t>Prepare Class I ECP for CRB review.</w:t>
            </w:r>
          </w:p>
          <w:p w:rsidR="006A4EEA" w:rsidRPr="00C500B7" w:rsidRDefault="006A4EEA" w:rsidP="00687A29">
            <w:pPr>
              <w:spacing w:after="120"/>
              <w:ind w:right="5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lastRenderedPageBreak/>
              <w:t>Determine whether deviations are required; prepare if necessary.</w:t>
            </w:r>
          </w:p>
        </w:tc>
        <w:tc>
          <w:tcPr>
            <w:cnfStyle w:val="000010000000" w:firstRow="0" w:lastRow="0" w:firstColumn="0" w:lastColumn="0" w:oddVBand="1" w:evenVBand="0" w:oddHBand="0" w:evenHBand="0" w:firstRowFirstColumn="0" w:firstRowLastColumn="0" w:lastRowFirstColumn="0" w:lastRowLastColumn="0"/>
            <w:tcW w:w="2880" w:type="dxa"/>
            <w:tcBorders>
              <w:top w:val="none" w:sz="0" w:space="0" w:color="auto"/>
              <w:left w:val="none" w:sz="0" w:space="0" w:color="auto"/>
              <w:bottom w:val="none" w:sz="0" w:space="0" w:color="auto"/>
              <w:right w:val="none" w:sz="0" w:space="0" w:color="auto"/>
            </w:tcBorders>
          </w:tcPr>
          <w:p w:rsidR="006A4EEA" w:rsidRPr="00C500B7" w:rsidRDefault="006A4EEA" w:rsidP="00687A29">
            <w:pPr>
              <w:spacing w:after="120"/>
              <w:ind w:right="58"/>
              <w:rPr>
                <w:rFonts w:asciiTheme="majorHAnsi" w:hAnsiTheme="majorHAnsi" w:cstheme="majorHAnsi"/>
                <w:sz w:val="24"/>
                <w:lang w:val="vi-VN"/>
              </w:rPr>
            </w:pPr>
            <w:r w:rsidRPr="00C500B7">
              <w:rPr>
                <w:rFonts w:asciiTheme="majorHAnsi" w:hAnsiTheme="majorHAnsi" w:cstheme="majorHAnsi"/>
                <w:sz w:val="24"/>
                <w:lang w:val="vi-VN"/>
              </w:rPr>
              <w:lastRenderedPageBreak/>
              <w:t>Provide CI and associated technical data required for ECP development.</w:t>
            </w:r>
          </w:p>
          <w:p w:rsidR="006A4EEA" w:rsidRPr="00C500B7" w:rsidRDefault="006A4EEA" w:rsidP="00687A29">
            <w:pPr>
              <w:spacing w:after="120"/>
              <w:ind w:right="58"/>
              <w:rPr>
                <w:rFonts w:asciiTheme="majorHAnsi" w:hAnsiTheme="majorHAnsi" w:cstheme="majorHAnsi"/>
                <w:sz w:val="24"/>
                <w:lang w:val="vi-VN"/>
              </w:rPr>
            </w:pPr>
            <w:r w:rsidRPr="00C500B7">
              <w:rPr>
                <w:rFonts w:asciiTheme="majorHAnsi" w:hAnsiTheme="majorHAnsi" w:cstheme="majorHAnsi"/>
                <w:sz w:val="24"/>
                <w:lang w:val="vi-VN"/>
              </w:rPr>
              <w:lastRenderedPageBreak/>
              <w:t>Assign identification or tracking number to ECP.</w:t>
            </w:r>
          </w:p>
          <w:p w:rsidR="006A4EEA" w:rsidRPr="00C500B7" w:rsidRDefault="006A4EEA" w:rsidP="00687A29">
            <w:pPr>
              <w:spacing w:after="120"/>
              <w:ind w:right="58"/>
              <w:rPr>
                <w:rFonts w:asciiTheme="majorHAnsi" w:hAnsiTheme="majorHAnsi" w:cstheme="majorHAnsi"/>
                <w:sz w:val="24"/>
                <w:lang w:val="vi-VN"/>
              </w:rPr>
            </w:pPr>
            <w:r w:rsidRPr="00C500B7">
              <w:rPr>
                <w:rFonts w:asciiTheme="majorHAnsi" w:hAnsiTheme="majorHAnsi" w:cstheme="majorHAnsi"/>
                <w:sz w:val="24"/>
                <w:lang w:val="vi-VN"/>
              </w:rPr>
              <w:t>Prepare SCNs, if applicable, and NORs for submittal with completed ECP.</w:t>
            </w:r>
          </w:p>
          <w:p w:rsidR="006A4EEA" w:rsidRPr="00C500B7" w:rsidRDefault="006A4EEA" w:rsidP="00687A29">
            <w:pPr>
              <w:spacing w:after="120"/>
              <w:ind w:right="58"/>
              <w:rPr>
                <w:rFonts w:asciiTheme="majorHAnsi" w:hAnsiTheme="majorHAnsi" w:cstheme="majorHAnsi"/>
                <w:sz w:val="24"/>
                <w:lang w:val="vi-VN"/>
              </w:rPr>
            </w:pPr>
            <w:r w:rsidRPr="00C500B7">
              <w:rPr>
                <w:rFonts w:asciiTheme="majorHAnsi" w:hAnsiTheme="majorHAnsi" w:cstheme="majorHAnsi"/>
                <w:sz w:val="24"/>
                <w:lang w:val="vi-VN"/>
              </w:rPr>
              <w:t>Prepare ECP release package to CRB.</w:t>
            </w:r>
          </w:p>
          <w:p w:rsidR="006A4EEA" w:rsidRPr="00C500B7" w:rsidRDefault="006A4EEA" w:rsidP="00687A29">
            <w:pPr>
              <w:spacing w:after="120"/>
              <w:ind w:right="16"/>
              <w:rPr>
                <w:rFonts w:asciiTheme="majorHAnsi" w:hAnsiTheme="majorHAnsi" w:cstheme="majorHAnsi"/>
                <w:sz w:val="24"/>
                <w:lang w:val="vi-VN"/>
              </w:rPr>
            </w:pPr>
            <w:r w:rsidRPr="00C500B7">
              <w:rPr>
                <w:rFonts w:asciiTheme="majorHAnsi" w:hAnsiTheme="majorHAnsi" w:cstheme="majorHAnsi"/>
                <w:sz w:val="24"/>
                <w:lang w:val="vi-VN"/>
              </w:rPr>
              <w:t>Update CSA database.</w:t>
            </w:r>
          </w:p>
        </w:tc>
        <w:tc>
          <w:tcPr>
            <w:tcW w:w="2697" w:type="dxa"/>
            <w:tcBorders>
              <w:top w:val="none" w:sz="0" w:space="0" w:color="auto"/>
              <w:bottom w:val="none" w:sz="0" w:space="0" w:color="auto"/>
            </w:tcBorders>
          </w:tcPr>
          <w:p w:rsidR="006A4EEA" w:rsidRPr="00C500B7" w:rsidRDefault="006A4EEA" w:rsidP="00687A29">
            <w:pPr>
              <w:spacing w:after="120"/>
              <w:ind w:right="5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p>
        </w:tc>
      </w:tr>
      <w:tr w:rsidR="006A4EEA" w:rsidRPr="00C500B7" w:rsidTr="00C500B7">
        <w:tc>
          <w:tcPr>
            <w:cnfStyle w:val="000010000000" w:firstRow="0" w:lastRow="0" w:firstColumn="0" w:lastColumn="0" w:oddVBand="1" w:evenVBand="0" w:oddHBand="0" w:evenHBand="0" w:firstRowFirstColumn="0" w:firstRowLastColumn="0" w:lastRowFirstColumn="0" w:lastRowLastColumn="0"/>
            <w:tcW w:w="1528" w:type="dxa"/>
            <w:tcBorders>
              <w:left w:val="none" w:sz="0" w:space="0" w:color="auto"/>
              <w:right w:val="none" w:sz="0" w:space="0" w:color="auto"/>
            </w:tcBorders>
          </w:tcPr>
          <w:p w:rsidR="006A4EEA" w:rsidRPr="00C500B7" w:rsidRDefault="006A4EEA" w:rsidP="00687A29">
            <w:pPr>
              <w:spacing w:after="120"/>
              <w:ind w:right="-38"/>
              <w:rPr>
                <w:rFonts w:asciiTheme="majorHAnsi" w:hAnsiTheme="majorHAnsi" w:cstheme="majorHAnsi"/>
                <w:sz w:val="24"/>
                <w:lang w:val="vi-VN"/>
              </w:rPr>
            </w:pPr>
            <w:r w:rsidRPr="00C500B7">
              <w:rPr>
                <w:rFonts w:asciiTheme="majorHAnsi" w:hAnsiTheme="majorHAnsi" w:cstheme="majorHAnsi"/>
                <w:sz w:val="24"/>
                <w:lang w:val="vi-VN"/>
              </w:rPr>
              <w:lastRenderedPageBreak/>
              <w:t>CRB</w:t>
            </w:r>
          </w:p>
        </w:tc>
        <w:tc>
          <w:tcPr>
            <w:tcW w:w="2790" w:type="dxa"/>
          </w:tcPr>
          <w:p w:rsidR="006A4EEA" w:rsidRPr="00C500B7" w:rsidRDefault="006A4EEA" w:rsidP="00687A29">
            <w:pPr>
              <w:spacing w:after="120"/>
              <w:ind w:right="5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Convene meeting.</w:t>
            </w:r>
          </w:p>
          <w:p w:rsidR="006A4EEA" w:rsidRPr="00C500B7" w:rsidRDefault="006A4EEA" w:rsidP="00687A29">
            <w:pPr>
              <w:spacing w:after="120"/>
              <w:ind w:right="5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Review Class I ECP.</w:t>
            </w:r>
          </w:p>
          <w:p w:rsidR="006A4EEA" w:rsidRPr="00C500B7" w:rsidRDefault="006A4EEA" w:rsidP="00687A29">
            <w:pPr>
              <w:spacing w:after="120"/>
              <w:ind w:right="5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 xml:space="preserve">Direct implementation of acceptable ECP. </w:t>
            </w:r>
          </w:p>
          <w:p w:rsidR="006A4EEA" w:rsidRPr="00C500B7" w:rsidRDefault="006A4EEA" w:rsidP="00687A29">
            <w:pPr>
              <w:spacing w:after="120"/>
              <w:ind w:right="5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Return unacceptable ECP for rework by project organization.</w:t>
            </w:r>
          </w:p>
        </w:tc>
        <w:tc>
          <w:tcPr>
            <w:cnfStyle w:val="000010000000" w:firstRow="0" w:lastRow="0" w:firstColumn="0" w:lastColumn="0" w:oddVBand="1" w:evenVBand="0" w:oddHBand="0" w:evenHBand="0" w:firstRowFirstColumn="0" w:firstRowLastColumn="0" w:lastRowFirstColumn="0" w:lastRowLastColumn="0"/>
            <w:tcW w:w="2880" w:type="dxa"/>
            <w:tcBorders>
              <w:left w:val="none" w:sz="0" w:space="0" w:color="auto"/>
              <w:right w:val="none" w:sz="0" w:space="0" w:color="auto"/>
            </w:tcBorders>
          </w:tcPr>
          <w:p w:rsidR="006A4EEA" w:rsidRPr="00C500B7" w:rsidRDefault="006A4EEA" w:rsidP="00687A29">
            <w:pPr>
              <w:spacing w:after="120"/>
              <w:ind w:right="58"/>
              <w:rPr>
                <w:rFonts w:asciiTheme="majorHAnsi" w:hAnsiTheme="majorHAnsi" w:cstheme="majorHAnsi"/>
                <w:sz w:val="24"/>
                <w:lang w:val="vi-VN"/>
              </w:rPr>
            </w:pPr>
            <w:r w:rsidRPr="00C500B7">
              <w:rPr>
                <w:rFonts w:asciiTheme="majorHAnsi" w:hAnsiTheme="majorHAnsi" w:cstheme="majorHAnsi"/>
                <w:sz w:val="24"/>
                <w:lang w:val="vi-VN"/>
              </w:rPr>
              <w:t>Provide appropriate tracking for ECP.</w:t>
            </w:r>
          </w:p>
          <w:p w:rsidR="006A4EEA" w:rsidRPr="00C500B7" w:rsidRDefault="006A4EEA" w:rsidP="00687A29">
            <w:pPr>
              <w:spacing w:after="120"/>
              <w:ind w:right="16"/>
              <w:rPr>
                <w:rFonts w:asciiTheme="majorHAnsi" w:hAnsiTheme="majorHAnsi" w:cstheme="majorHAnsi"/>
                <w:sz w:val="24"/>
                <w:lang w:val="vi-VN"/>
              </w:rPr>
            </w:pPr>
            <w:r w:rsidRPr="00C500B7">
              <w:rPr>
                <w:rFonts w:asciiTheme="majorHAnsi" w:hAnsiTheme="majorHAnsi" w:cstheme="majorHAnsi"/>
                <w:sz w:val="24"/>
                <w:lang w:val="vi-VN"/>
              </w:rPr>
              <w:t>Update CSA database.</w:t>
            </w:r>
          </w:p>
        </w:tc>
        <w:tc>
          <w:tcPr>
            <w:tcW w:w="2697" w:type="dxa"/>
          </w:tcPr>
          <w:p w:rsidR="006A4EEA" w:rsidRPr="00C500B7" w:rsidRDefault="006A4EEA" w:rsidP="00687A29">
            <w:pPr>
              <w:spacing w:after="120"/>
              <w:ind w:right="5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p>
        </w:tc>
      </w:tr>
      <w:tr w:rsidR="006A4EEA" w:rsidRPr="00C500B7" w:rsidTr="00C500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28" w:type="dxa"/>
            <w:tcBorders>
              <w:top w:val="none" w:sz="0" w:space="0" w:color="auto"/>
              <w:left w:val="none" w:sz="0" w:space="0" w:color="auto"/>
              <w:bottom w:val="none" w:sz="0" w:space="0" w:color="auto"/>
              <w:right w:val="none" w:sz="0" w:space="0" w:color="auto"/>
            </w:tcBorders>
          </w:tcPr>
          <w:p w:rsidR="006A4EEA" w:rsidRPr="00C500B7" w:rsidRDefault="006A4EEA" w:rsidP="00687A29">
            <w:pPr>
              <w:spacing w:after="120"/>
              <w:ind w:right="-38"/>
              <w:rPr>
                <w:rFonts w:asciiTheme="majorHAnsi" w:hAnsiTheme="majorHAnsi" w:cstheme="majorHAnsi"/>
                <w:sz w:val="24"/>
                <w:lang w:val="vi-VN"/>
              </w:rPr>
            </w:pPr>
            <w:r w:rsidRPr="00C500B7">
              <w:rPr>
                <w:rFonts w:asciiTheme="majorHAnsi" w:hAnsiTheme="majorHAnsi" w:cstheme="majorHAnsi"/>
                <w:sz w:val="24"/>
                <w:lang w:val="vi-VN"/>
              </w:rPr>
              <w:t>System/ Software Engineering Group</w:t>
            </w:r>
          </w:p>
        </w:tc>
        <w:tc>
          <w:tcPr>
            <w:tcW w:w="2790" w:type="dxa"/>
            <w:tcBorders>
              <w:top w:val="none" w:sz="0" w:space="0" w:color="auto"/>
              <w:bottom w:val="none" w:sz="0" w:space="0" w:color="auto"/>
            </w:tcBorders>
          </w:tcPr>
          <w:p w:rsidR="006A4EEA" w:rsidRPr="00C500B7" w:rsidRDefault="006A4EEA" w:rsidP="00687A29">
            <w:pPr>
              <w:spacing w:after="120"/>
              <w:ind w:right="5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Implement approved ECP.</w:t>
            </w:r>
          </w:p>
          <w:p w:rsidR="006A4EEA" w:rsidRPr="00C500B7" w:rsidRDefault="006A4EEA" w:rsidP="00687A29">
            <w:pPr>
              <w:spacing w:after="120"/>
              <w:ind w:right="5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Provide design status and information to CCB.</w:t>
            </w:r>
          </w:p>
        </w:tc>
        <w:tc>
          <w:tcPr>
            <w:cnfStyle w:val="000010000000" w:firstRow="0" w:lastRow="0" w:firstColumn="0" w:lastColumn="0" w:oddVBand="1" w:evenVBand="0" w:oddHBand="0" w:evenHBand="0" w:firstRowFirstColumn="0" w:firstRowLastColumn="0" w:lastRowFirstColumn="0" w:lastRowLastColumn="0"/>
            <w:tcW w:w="2880" w:type="dxa"/>
            <w:tcBorders>
              <w:top w:val="none" w:sz="0" w:space="0" w:color="auto"/>
              <w:left w:val="none" w:sz="0" w:space="0" w:color="auto"/>
              <w:bottom w:val="none" w:sz="0" w:space="0" w:color="auto"/>
              <w:right w:val="none" w:sz="0" w:space="0" w:color="auto"/>
            </w:tcBorders>
          </w:tcPr>
          <w:p w:rsidR="006A4EEA" w:rsidRPr="00C500B7" w:rsidRDefault="006A4EEA" w:rsidP="00687A29">
            <w:pPr>
              <w:spacing w:after="120"/>
              <w:ind w:right="16"/>
              <w:rPr>
                <w:rFonts w:asciiTheme="majorHAnsi" w:hAnsiTheme="majorHAnsi" w:cstheme="majorHAnsi"/>
                <w:sz w:val="24"/>
                <w:lang w:val="vi-VN"/>
              </w:rPr>
            </w:pPr>
          </w:p>
        </w:tc>
        <w:tc>
          <w:tcPr>
            <w:tcW w:w="2697" w:type="dxa"/>
            <w:tcBorders>
              <w:top w:val="none" w:sz="0" w:space="0" w:color="auto"/>
              <w:bottom w:val="none" w:sz="0" w:space="0" w:color="auto"/>
            </w:tcBorders>
          </w:tcPr>
          <w:p w:rsidR="006A4EEA" w:rsidRPr="00C500B7" w:rsidRDefault="006A4EEA" w:rsidP="00687A29">
            <w:pPr>
              <w:spacing w:after="120"/>
              <w:ind w:right="5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p>
        </w:tc>
      </w:tr>
      <w:tr w:rsidR="006A4EEA" w:rsidRPr="00C500B7" w:rsidTr="00C500B7">
        <w:tc>
          <w:tcPr>
            <w:cnfStyle w:val="000010000000" w:firstRow="0" w:lastRow="0" w:firstColumn="0" w:lastColumn="0" w:oddVBand="1" w:evenVBand="0" w:oddHBand="0" w:evenHBand="0" w:firstRowFirstColumn="0" w:firstRowLastColumn="0" w:lastRowFirstColumn="0" w:lastRowLastColumn="0"/>
            <w:tcW w:w="1528" w:type="dxa"/>
            <w:tcBorders>
              <w:left w:val="none" w:sz="0" w:space="0" w:color="auto"/>
              <w:right w:val="none" w:sz="0" w:space="0" w:color="auto"/>
            </w:tcBorders>
          </w:tcPr>
          <w:p w:rsidR="006A4EEA" w:rsidRPr="00C500B7" w:rsidRDefault="006A4EEA" w:rsidP="00687A29">
            <w:pPr>
              <w:spacing w:after="120"/>
              <w:ind w:right="-38"/>
              <w:rPr>
                <w:rFonts w:asciiTheme="majorHAnsi" w:hAnsiTheme="majorHAnsi" w:cstheme="majorHAnsi"/>
                <w:sz w:val="24"/>
                <w:lang w:val="vi-VN"/>
              </w:rPr>
            </w:pPr>
            <w:r w:rsidRPr="00C500B7">
              <w:rPr>
                <w:rFonts w:asciiTheme="majorHAnsi" w:hAnsiTheme="majorHAnsi" w:cstheme="majorHAnsi"/>
                <w:sz w:val="24"/>
                <w:lang w:val="vi-VN"/>
              </w:rPr>
              <w:t>CCB</w:t>
            </w:r>
          </w:p>
        </w:tc>
        <w:tc>
          <w:tcPr>
            <w:tcW w:w="2790" w:type="dxa"/>
          </w:tcPr>
          <w:p w:rsidR="006A4EEA" w:rsidRPr="00C500B7" w:rsidRDefault="006A4EEA" w:rsidP="00687A29">
            <w:pPr>
              <w:spacing w:after="120"/>
              <w:ind w:right="5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Begin CCB oversight of new Developmental Configuration.</w:t>
            </w:r>
          </w:p>
          <w:p w:rsidR="006A4EEA" w:rsidRPr="00C500B7" w:rsidRDefault="006A4EEA" w:rsidP="00687A29">
            <w:pPr>
              <w:spacing w:after="120"/>
              <w:ind w:right="5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Initiate corrective action process.</w:t>
            </w:r>
          </w:p>
          <w:p w:rsidR="006A4EEA" w:rsidRPr="00C500B7" w:rsidRDefault="006A4EEA" w:rsidP="00687A29">
            <w:pPr>
              <w:spacing w:after="120"/>
              <w:ind w:right="5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Determine development milestones.</w:t>
            </w:r>
          </w:p>
        </w:tc>
        <w:tc>
          <w:tcPr>
            <w:cnfStyle w:val="000010000000" w:firstRow="0" w:lastRow="0" w:firstColumn="0" w:lastColumn="0" w:oddVBand="1" w:evenVBand="0" w:oddHBand="0" w:evenHBand="0" w:firstRowFirstColumn="0" w:firstRowLastColumn="0" w:lastRowFirstColumn="0" w:lastRowLastColumn="0"/>
            <w:tcW w:w="2880" w:type="dxa"/>
            <w:tcBorders>
              <w:left w:val="none" w:sz="0" w:space="0" w:color="auto"/>
              <w:right w:val="none" w:sz="0" w:space="0" w:color="auto"/>
            </w:tcBorders>
          </w:tcPr>
          <w:p w:rsidR="006A4EEA" w:rsidRPr="00C500B7" w:rsidRDefault="006A4EEA" w:rsidP="00687A29">
            <w:pPr>
              <w:spacing w:after="120"/>
              <w:ind w:right="58"/>
              <w:rPr>
                <w:rFonts w:asciiTheme="majorHAnsi" w:hAnsiTheme="majorHAnsi" w:cstheme="majorHAnsi"/>
                <w:sz w:val="24"/>
                <w:lang w:val="vi-VN"/>
              </w:rPr>
            </w:pPr>
            <w:r w:rsidRPr="00C500B7">
              <w:rPr>
                <w:rFonts w:asciiTheme="majorHAnsi" w:hAnsiTheme="majorHAnsi" w:cstheme="majorHAnsi"/>
                <w:sz w:val="24"/>
                <w:lang w:val="vi-VN"/>
              </w:rPr>
              <w:t>Identify, process, and track change requests.</w:t>
            </w:r>
          </w:p>
          <w:p w:rsidR="006A4EEA" w:rsidRPr="00C500B7" w:rsidRDefault="006A4EEA" w:rsidP="00687A29">
            <w:pPr>
              <w:spacing w:after="120"/>
              <w:ind w:right="58"/>
              <w:rPr>
                <w:rFonts w:asciiTheme="majorHAnsi" w:hAnsiTheme="majorHAnsi" w:cstheme="majorHAnsi"/>
                <w:sz w:val="24"/>
                <w:lang w:val="vi-VN"/>
              </w:rPr>
            </w:pPr>
            <w:r w:rsidRPr="00C500B7">
              <w:rPr>
                <w:rFonts w:asciiTheme="majorHAnsi" w:hAnsiTheme="majorHAnsi" w:cstheme="majorHAnsi"/>
                <w:sz w:val="24"/>
                <w:lang w:val="vi-VN"/>
              </w:rPr>
              <w:t>Provide CCB secretariat function.</w:t>
            </w:r>
          </w:p>
          <w:p w:rsidR="006A4EEA" w:rsidRPr="00C500B7" w:rsidRDefault="006A4EEA" w:rsidP="00687A29">
            <w:pPr>
              <w:spacing w:after="120"/>
              <w:ind w:right="16"/>
              <w:rPr>
                <w:rFonts w:asciiTheme="majorHAnsi" w:hAnsiTheme="majorHAnsi" w:cstheme="majorHAnsi"/>
                <w:sz w:val="24"/>
                <w:lang w:val="vi-VN"/>
              </w:rPr>
            </w:pPr>
            <w:r w:rsidRPr="00C500B7">
              <w:rPr>
                <w:rFonts w:asciiTheme="majorHAnsi" w:hAnsiTheme="majorHAnsi" w:cstheme="majorHAnsi"/>
                <w:sz w:val="24"/>
                <w:lang w:val="vi-VN"/>
              </w:rPr>
              <w:t>Assist with reviews and audits as required.</w:t>
            </w:r>
          </w:p>
        </w:tc>
        <w:tc>
          <w:tcPr>
            <w:tcW w:w="2697" w:type="dxa"/>
          </w:tcPr>
          <w:p w:rsidR="006A4EEA" w:rsidRPr="00C500B7" w:rsidRDefault="006A4EEA" w:rsidP="00687A29">
            <w:pPr>
              <w:spacing w:after="120"/>
              <w:ind w:right="5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p>
        </w:tc>
      </w:tr>
      <w:tr w:rsidR="006A4EEA" w:rsidRPr="00C500B7" w:rsidTr="00C500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28" w:type="dxa"/>
            <w:tcBorders>
              <w:top w:val="none" w:sz="0" w:space="0" w:color="auto"/>
              <w:left w:val="none" w:sz="0" w:space="0" w:color="auto"/>
              <w:bottom w:val="none" w:sz="0" w:space="0" w:color="auto"/>
              <w:right w:val="none" w:sz="0" w:space="0" w:color="auto"/>
            </w:tcBorders>
          </w:tcPr>
          <w:p w:rsidR="006A4EEA" w:rsidRPr="00C500B7" w:rsidRDefault="006A4EEA" w:rsidP="00687A29">
            <w:pPr>
              <w:spacing w:after="120"/>
              <w:ind w:right="-38"/>
              <w:rPr>
                <w:rFonts w:asciiTheme="majorHAnsi" w:hAnsiTheme="majorHAnsi" w:cstheme="majorHAnsi"/>
                <w:sz w:val="24"/>
                <w:lang w:val="vi-VN"/>
              </w:rPr>
            </w:pPr>
            <w:r w:rsidRPr="00C500B7">
              <w:rPr>
                <w:rFonts w:asciiTheme="majorHAnsi" w:hAnsiTheme="majorHAnsi" w:cstheme="majorHAnsi"/>
                <w:sz w:val="24"/>
                <w:lang w:val="vi-VN"/>
              </w:rPr>
              <w:t>Design &amp; Development Group</w:t>
            </w:r>
          </w:p>
        </w:tc>
        <w:tc>
          <w:tcPr>
            <w:tcW w:w="2790" w:type="dxa"/>
            <w:tcBorders>
              <w:top w:val="none" w:sz="0" w:space="0" w:color="auto"/>
              <w:bottom w:val="none" w:sz="0" w:space="0" w:color="auto"/>
            </w:tcBorders>
          </w:tcPr>
          <w:p w:rsidR="006A4EEA" w:rsidRPr="00C500B7" w:rsidRDefault="006A4EEA" w:rsidP="00687A29">
            <w:pPr>
              <w:spacing w:after="120"/>
              <w:ind w:right="5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Update configuration items and configuration documents.</w:t>
            </w:r>
          </w:p>
        </w:tc>
        <w:tc>
          <w:tcPr>
            <w:cnfStyle w:val="000010000000" w:firstRow="0" w:lastRow="0" w:firstColumn="0" w:lastColumn="0" w:oddVBand="1" w:evenVBand="0" w:oddHBand="0" w:evenHBand="0" w:firstRowFirstColumn="0" w:firstRowLastColumn="0" w:lastRowFirstColumn="0" w:lastRowLastColumn="0"/>
            <w:tcW w:w="2880" w:type="dxa"/>
            <w:tcBorders>
              <w:top w:val="none" w:sz="0" w:space="0" w:color="auto"/>
              <w:left w:val="none" w:sz="0" w:space="0" w:color="auto"/>
              <w:bottom w:val="none" w:sz="0" w:space="0" w:color="auto"/>
              <w:right w:val="none" w:sz="0" w:space="0" w:color="auto"/>
            </w:tcBorders>
          </w:tcPr>
          <w:p w:rsidR="006A4EEA" w:rsidRPr="00C500B7" w:rsidRDefault="006A4EEA" w:rsidP="00687A29">
            <w:pPr>
              <w:spacing w:after="120"/>
              <w:ind w:right="16"/>
              <w:rPr>
                <w:rFonts w:asciiTheme="majorHAnsi" w:hAnsiTheme="majorHAnsi" w:cstheme="majorHAnsi"/>
                <w:sz w:val="24"/>
                <w:lang w:val="vi-VN"/>
              </w:rPr>
            </w:pPr>
            <w:r w:rsidRPr="00C500B7">
              <w:rPr>
                <w:rFonts w:asciiTheme="majorHAnsi" w:hAnsiTheme="majorHAnsi" w:cstheme="majorHAnsi"/>
                <w:sz w:val="24"/>
                <w:lang w:val="vi-VN"/>
              </w:rPr>
              <w:t>Receive and process configuration item and documentation changes.</w:t>
            </w:r>
          </w:p>
        </w:tc>
        <w:tc>
          <w:tcPr>
            <w:tcW w:w="2697" w:type="dxa"/>
            <w:tcBorders>
              <w:top w:val="none" w:sz="0" w:space="0" w:color="auto"/>
              <w:bottom w:val="none" w:sz="0" w:space="0" w:color="auto"/>
            </w:tcBorders>
          </w:tcPr>
          <w:p w:rsidR="006A4EEA" w:rsidRPr="00C500B7" w:rsidRDefault="006A4EEA" w:rsidP="00687A29">
            <w:pPr>
              <w:spacing w:after="120"/>
              <w:ind w:right="5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p>
        </w:tc>
      </w:tr>
      <w:tr w:rsidR="006A4EEA" w:rsidRPr="00C500B7" w:rsidTr="00C500B7">
        <w:tc>
          <w:tcPr>
            <w:cnfStyle w:val="000010000000" w:firstRow="0" w:lastRow="0" w:firstColumn="0" w:lastColumn="0" w:oddVBand="1" w:evenVBand="0" w:oddHBand="0" w:evenHBand="0" w:firstRowFirstColumn="0" w:firstRowLastColumn="0" w:lastRowFirstColumn="0" w:lastRowLastColumn="0"/>
            <w:tcW w:w="1528" w:type="dxa"/>
            <w:tcBorders>
              <w:left w:val="none" w:sz="0" w:space="0" w:color="auto"/>
              <w:right w:val="none" w:sz="0" w:space="0" w:color="auto"/>
            </w:tcBorders>
          </w:tcPr>
          <w:p w:rsidR="006A4EEA" w:rsidRPr="00C500B7" w:rsidRDefault="006A4EEA" w:rsidP="00687A29">
            <w:pPr>
              <w:spacing w:after="120"/>
              <w:ind w:right="-38"/>
              <w:rPr>
                <w:rFonts w:asciiTheme="majorHAnsi" w:hAnsiTheme="majorHAnsi" w:cstheme="majorHAnsi"/>
                <w:sz w:val="24"/>
                <w:lang w:val="vi-VN"/>
              </w:rPr>
            </w:pPr>
            <w:r w:rsidRPr="00C500B7">
              <w:rPr>
                <w:rFonts w:asciiTheme="majorHAnsi" w:hAnsiTheme="majorHAnsi" w:cstheme="majorHAnsi"/>
                <w:sz w:val="24"/>
                <w:lang w:val="vi-VN"/>
              </w:rPr>
              <w:t>System/ Software Test Group</w:t>
            </w:r>
          </w:p>
        </w:tc>
        <w:tc>
          <w:tcPr>
            <w:tcW w:w="2790" w:type="dxa"/>
          </w:tcPr>
          <w:p w:rsidR="006A4EEA" w:rsidRPr="00C500B7" w:rsidRDefault="006A4EEA" w:rsidP="00687A29">
            <w:pPr>
              <w:spacing w:after="120"/>
              <w:ind w:right="5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Perform V&amp;V of project-developed products based on test plans and procedures.</w:t>
            </w:r>
          </w:p>
          <w:p w:rsidR="006A4EEA" w:rsidRPr="00C500B7" w:rsidRDefault="006A4EEA" w:rsidP="00687A29">
            <w:pPr>
              <w:spacing w:after="120"/>
              <w:ind w:right="5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lastRenderedPageBreak/>
              <w:t>Generate change requests for problems detected during test.</w:t>
            </w:r>
          </w:p>
        </w:tc>
        <w:tc>
          <w:tcPr>
            <w:cnfStyle w:val="000010000000" w:firstRow="0" w:lastRow="0" w:firstColumn="0" w:lastColumn="0" w:oddVBand="1" w:evenVBand="0" w:oddHBand="0" w:evenHBand="0" w:firstRowFirstColumn="0" w:firstRowLastColumn="0" w:lastRowFirstColumn="0" w:lastRowLastColumn="0"/>
            <w:tcW w:w="2880" w:type="dxa"/>
            <w:tcBorders>
              <w:left w:val="none" w:sz="0" w:space="0" w:color="auto"/>
              <w:right w:val="none" w:sz="0" w:space="0" w:color="auto"/>
            </w:tcBorders>
          </w:tcPr>
          <w:p w:rsidR="006A4EEA" w:rsidRPr="00C500B7" w:rsidRDefault="006A4EEA" w:rsidP="00687A29">
            <w:pPr>
              <w:spacing w:after="120"/>
              <w:ind w:right="16"/>
              <w:rPr>
                <w:rFonts w:asciiTheme="majorHAnsi" w:hAnsiTheme="majorHAnsi" w:cstheme="majorHAnsi"/>
                <w:sz w:val="24"/>
                <w:lang w:val="vi-VN"/>
              </w:rPr>
            </w:pPr>
            <w:r w:rsidRPr="00C500B7">
              <w:rPr>
                <w:rFonts w:asciiTheme="majorHAnsi" w:hAnsiTheme="majorHAnsi" w:cstheme="majorHAnsi"/>
                <w:sz w:val="24"/>
                <w:lang w:val="vi-VN"/>
              </w:rPr>
              <w:lastRenderedPageBreak/>
              <w:t>Receive test documents for configuration control.</w:t>
            </w:r>
          </w:p>
          <w:p w:rsidR="006A4EEA" w:rsidRPr="00C500B7" w:rsidRDefault="006A4EEA" w:rsidP="00687A29">
            <w:pPr>
              <w:spacing w:after="120"/>
              <w:ind w:right="16"/>
              <w:rPr>
                <w:rFonts w:asciiTheme="majorHAnsi" w:hAnsiTheme="majorHAnsi" w:cstheme="majorHAnsi"/>
                <w:sz w:val="24"/>
                <w:lang w:val="vi-VN"/>
              </w:rPr>
            </w:pPr>
            <w:r w:rsidRPr="00C500B7">
              <w:rPr>
                <w:rFonts w:asciiTheme="majorHAnsi" w:hAnsiTheme="majorHAnsi" w:cstheme="majorHAnsi"/>
                <w:sz w:val="24"/>
                <w:lang w:val="vi-VN"/>
              </w:rPr>
              <w:lastRenderedPageBreak/>
              <w:t>Identify, process, and track change requests reported during testing.</w:t>
            </w:r>
          </w:p>
        </w:tc>
        <w:tc>
          <w:tcPr>
            <w:tcW w:w="2697" w:type="dxa"/>
          </w:tcPr>
          <w:p w:rsidR="006A4EEA" w:rsidRPr="00C500B7" w:rsidRDefault="006A4EEA" w:rsidP="00687A29">
            <w:pPr>
              <w:spacing w:after="120"/>
              <w:ind w:right="5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p>
        </w:tc>
      </w:tr>
      <w:tr w:rsidR="006A4EEA" w:rsidRPr="00C500B7" w:rsidTr="00C500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28" w:type="dxa"/>
            <w:tcBorders>
              <w:top w:val="none" w:sz="0" w:space="0" w:color="auto"/>
              <w:left w:val="none" w:sz="0" w:space="0" w:color="auto"/>
              <w:bottom w:val="none" w:sz="0" w:space="0" w:color="auto"/>
              <w:right w:val="none" w:sz="0" w:space="0" w:color="auto"/>
            </w:tcBorders>
          </w:tcPr>
          <w:p w:rsidR="006A4EEA" w:rsidRPr="00C500B7" w:rsidRDefault="006A4EEA" w:rsidP="00687A29">
            <w:pPr>
              <w:spacing w:after="120"/>
              <w:ind w:right="-38"/>
              <w:rPr>
                <w:rFonts w:asciiTheme="majorHAnsi" w:hAnsiTheme="majorHAnsi" w:cstheme="majorHAnsi"/>
                <w:sz w:val="24"/>
                <w:lang w:val="vi-VN"/>
              </w:rPr>
            </w:pPr>
            <w:r w:rsidRPr="00C500B7">
              <w:rPr>
                <w:rFonts w:asciiTheme="majorHAnsi" w:hAnsiTheme="majorHAnsi" w:cstheme="majorHAnsi"/>
                <w:sz w:val="24"/>
                <w:lang w:val="vi-VN"/>
              </w:rPr>
              <w:lastRenderedPageBreak/>
              <w:t>Quality Assurance Group</w:t>
            </w:r>
          </w:p>
        </w:tc>
        <w:tc>
          <w:tcPr>
            <w:tcW w:w="2790" w:type="dxa"/>
            <w:tcBorders>
              <w:top w:val="none" w:sz="0" w:space="0" w:color="auto"/>
              <w:bottom w:val="none" w:sz="0" w:space="0" w:color="auto"/>
            </w:tcBorders>
          </w:tcPr>
          <w:p w:rsidR="006A4EEA" w:rsidRPr="00C500B7" w:rsidRDefault="006A4EEA" w:rsidP="00687A29">
            <w:pPr>
              <w:spacing w:after="120"/>
              <w:ind w:right="5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Perform review and audits of baseline software.</w:t>
            </w:r>
          </w:p>
        </w:tc>
        <w:tc>
          <w:tcPr>
            <w:cnfStyle w:val="000010000000" w:firstRow="0" w:lastRow="0" w:firstColumn="0" w:lastColumn="0" w:oddVBand="1" w:evenVBand="0" w:oddHBand="0" w:evenHBand="0" w:firstRowFirstColumn="0" w:firstRowLastColumn="0" w:lastRowFirstColumn="0" w:lastRowLastColumn="0"/>
            <w:tcW w:w="2880" w:type="dxa"/>
            <w:tcBorders>
              <w:top w:val="none" w:sz="0" w:space="0" w:color="auto"/>
              <w:left w:val="none" w:sz="0" w:space="0" w:color="auto"/>
              <w:bottom w:val="none" w:sz="0" w:space="0" w:color="auto"/>
              <w:right w:val="none" w:sz="0" w:space="0" w:color="auto"/>
            </w:tcBorders>
          </w:tcPr>
          <w:p w:rsidR="006A4EEA" w:rsidRPr="00C500B7" w:rsidRDefault="006A4EEA" w:rsidP="00687A29">
            <w:pPr>
              <w:spacing w:after="120"/>
              <w:ind w:right="16"/>
              <w:rPr>
                <w:rFonts w:asciiTheme="majorHAnsi" w:hAnsiTheme="majorHAnsi" w:cstheme="majorHAnsi"/>
                <w:sz w:val="24"/>
                <w:lang w:val="vi-VN"/>
              </w:rPr>
            </w:pPr>
            <w:r w:rsidRPr="00C500B7">
              <w:rPr>
                <w:rFonts w:asciiTheme="majorHAnsi" w:hAnsiTheme="majorHAnsi" w:cstheme="majorHAnsi"/>
                <w:sz w:val="24"/>
                <w:lang w:val="vi-VN"/>
              </w:rPr>
              <w:t>Assist QA in conduct of reviews and audits as required.</w:t>
            </w:r>
          </w:p>
        </w:tc>
        <w:tc>
          <w:tcPr>
            <w:tcW w:w="2697" w:type="dxa"/>
            <w:tcBorders>
              <w:top w:val="none" w:sz="0" w:space="0" w:color="auto"/>
              <w:bottom w:val="none" w:sz="0" w:space="0" w:color="auto"/>
            </w:tcBorders>
          </w:tcPr>
          <w:p w:rsidR="006A4EEA" w:rsidRPr="00C500B7" w:rsidRDefault="006A4EEA" w:rsidP="00687A29">
            <w:pPr>
              <w:spacing w:after="120"/>
              <w:ind w:right="5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p>
        </w:tc>
      </w:tr>
      <w:tr w:rsidR="006A4EEA" w:rsidRPr="00C500B7" w:rsidTr="00C500B7">
        <w:tc>
          <w:tcPr>
            <w:cnfStyle w:val="000010000000" w:firstRow="0" w:lastRow="0" w:firstColumn="0" w:lastColumn="0" w:oddVBand="1" w:evenVBand="0" w:oddHBand="0" w:evenHBand="0" w:firstRowFirstColumn="0" w:firstRowLastColumn="0" w:lastRowFirstColumn="0" w:lastRowLastColumn="0"/>
            <w:tcW w:w="1528" w:type="dxa"/>
            <w:tcBorders>
              <w:left w:val="none" w:sz="0" w:space="0" w:color="auto"/>
              <w:right w:val="none" w:sz="0" w:space="0" w:color="auto"/>
            </w:tcBorders>
          </w:tcPr>
          <w:p w:rsidR="006A4EEA" w:rsidRPr="00C500B7" w:rsidRDefault="006A4EEA" w:rsidP="00687A29">
            <w:pPr>
              <w:spacing w:after="120"/>
              <w:ind w:right="-38"/>
              <w:rPr>
                <w:rFonts w:asciiTheme="majorHAnsi" w:hAnsiTheme="majorHAnsi" w:cstheme="majorHAnsi"/>
                <w:sz w:val="24"/>
                <w:lang w:val="vi-VN"/>
              </w:rPr>
            </w:pPr>
            <w:r w:rsidRPr="00C500B7">
              <w:rPr>
                <w:rFonts w:asciiTheme="majorHAnsi" w:hAnsiTheme="majorHAnsi" w:cstheme="majorHAnsi"/>
                <w:sz w:val="24"/>
                <w:lang w:val="vi-VN"/>
              </w:rPr>
              <w:t>CCB</w:t>
            </w:r>
          </w:p>
        </w:tc>
        <w:tc>
          <w:tcPr>
            <w:tcW w:w="2790" w:type="dxa"/>
          </w:tcPr>
          <w:p w:rsidR="006A4EEA" w:rsidRPr="00C500B7" w:rsidRDefault="006A4EEA" w:rsidP="00687A29">
            <w:pPr>
              <w:spacing w:after="120"/>
              <w:ind w:right="5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Release Developmental configuration as Product Baseline.</w:t>
            </w:r>
          </w:p>
        </w:tc>
        <w:tc>
          <w:tcPr>
            <w:cnfStyle w:val="000010000000" w:firstRow="0" w:lastRow="0" w:firstColumn="0" w:lastColumn="0" w:oddVBand="1" w:evenVBand="0" w:oddHBand="0" w:evenHBand="0" w:firstRowFirstColumn="0" w:firstRowLastColumn="0" w:lastRowFirstColumn="0" w:lastRowLastColumn="0"/>
            <w:tcW w:w="2880" w:type="dxa"/>
            <w:tcBorders>
              <w:left w:val="none" w:sz="0" w:space="0" w:color="auto"/>
              <w:right w:val="none" w:sz="0" w:space="0" w:color="auto"/>
            </w:tcBorders>
          </w:tcPr>
          <w:p w:rsidR="006A4EEA" w:rsidRPr="00C500B7" w:rsidRDefault="006A4EEA" w:rsidP="00687A29">
            <w:pPr>
              <w:spacing w:after="120"/>
              <w:ind w:right="16"/>
              <w:rPr>
                <w:rFonts w:asciiTheme="majorHAnsi" w:hAnsiTheme="majorHAnsi" w:cstheme="majorHAnsi"/>
                <w:sz w:val="24"/>
                <w:lang w:val="vi-VN"/>
              </w:rPr>
            </w:pPr>
            <w:r w:rsidRPr="00C500B7">
              <w:rPr>
                <w:rFonts w:asciiTheme="majorHAnsi" w:hAnsiTheme="majorHAnsi" w:cstheme="majorHAnsi"/>
                <w:sz w:val="24"/>
                <w:lang w:val="vi-VN"/>
              </w:rPr>
              <w:t>Perform release function for accepted Product Baseline.</w:t>
            </w:r>
          </w:p>
        </w:tc>
        <w:tc>
          <w:tcPr>
            <w:tcW w:w="2697" w:type="dxa"/>
          </w:tcPr>
          <w:p w:rsidR="006A4EEA" w:rsidRPr="00C500B7" w:rsidRDefault="006A4EEA" w:rsidP="00687A29">
            <w:pPr>
              <w:spacing w:after="120"/>
              <w:ind w:right="5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p>
        </w:tc>
      </w:tr>
    </w:tbl>
    <w:p w:rsidR="006A4EEA" w:rsidRPr="00F0187C" w:rsidRDefault="006A4EEA" w:rsidP="00F0187C">
      <w:pPr>
        <w:pStyle w:val="Caption"/>
        <w:spacing w:before="0" w:after="120"/>
        <w:jc w:val="center"/>
        <w:rPr>
          <w:rFonts w:asciiTheme="majorHAnsi" w:hAnsiTheme="majorHAnsi" w:cstheme="majorHAnsi"/>
          <w:color w:val="auto"/>
          <w:sz w:val="24"/>
          <w:szCs w:val="24"/>
        </w:rPr>
      </w:pPr>
    </w:p>
    <w:p w:rsidR="006A4EEA" w:rsidRPr="00F0187C" w:rsidRDefault="006A4EEA" w:rsidP="00F0187C">
      <w:pPr>
        <w:pStyle w:val="Caption"/>
        <w:spacing w:before="0" w:after="120"/>
        <w:jc w:val="center"/>
        <w:rPr>
          <w:rFonts w:asciiTheme="majorHAnsi" w:hAnsiTheme="majorHAnsi" w:cstheme="majorHAnsi"/>
          <w:color w:val="auto"/>
          <w:sz w:val="24"/>
          <w:szCs w:val="24"/>
        </w:rPr>
      </w:pPr>
      <w:bookmarkStart w:id="1133" w:name="_Toc109014818"/>
      <w:bookmarkStart w:id="1134" w:name="_Toc376288976"/>
      <w:r w:rsidRPr="00F0187C">
        <w:rPr>
          <w:rFonts w:asciiTheme="majorHAnsi" w:hAnsiTheme="majorHAnsi" w:cstheme="majorHAnsi"/>
          <w:color w:val="auto"/>
          <w:sz w:val="24"/>
          <w:szCs w:val="24"/>
        </w:rPr>
        <w:t>Table 8-2.  Explanation of Priorities</w:t>
      </w:r>
      <w:bookmarkEnd w:id="1133"/>
      <w:bookmarkEnd w:id="1134"/>
    </w:p>
    <w:tbl>
      <w:tblPr>
        <w:tblStyle w:val="ListTable3-Accent5"/>
        <w:tblW w:w="9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2"/>
        <w:gridCol w:w="8208"/>
      </w:tblGrid>
      <w:tr w:rsidR="006A4EEA" w:rsidRPr="00C500B7" w:rsidTr="00C500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82" w:type="dxa"/>
            <w:tcBorders>
              <w:top w:val="none" w:sz="0" w:space="0" w:color="auto"/>
              <w:left w:val="none" w:sz="0" w:space="0" w:color="auto"/>
              <w:bottom w:val="none" w:sz="0" w:space="0" w:color="auto"/>
              <w:right w:val="none" w:sz="0" w:space="0" w:color="auto"/>
            </w:tcBorders>
            <w:shd w:val="clear" w:color="auto" w:fill="1F3864" w:themeFill="accent5" w:themeFillShade="80"/>
          </w:tcPr>
          <w:p w:rsidR="006A4EEA" w:rsidRPr="00C500B7" w:rsidRDefault="006A4EEA" w:rsidP="00687A29">
            <w:pPr>
              <w:spacing w:after="120"/>
              <w:jc w:val="center"/>
              <w:rPr>
                <w:rFonts w:asciiTheme="majorHAnsi" w:hAnsiTheme="majorHAnsi" w:cstheme="majorHAnsi"/>
                <w:b/>
                <w:color w:val="FFFFFF" w:themeColor="background1"/>
                <w:sz w:val="24"/>
                <w:lang w:val="vi-VN"/>
              </w:rPr>
            </w:pPr>
            <w:r w:rsidRPr="00C500B7">
              <w:rPr>
                <w:rFonts w:asciiTheme="majorHAnsi" w:hAnsiTheme="majorHAnsi" w:cstheme="majorHAnsi"/>
                <w:b/>
                <w:color w:val="FFFFFF" w:themeColor="background1"/>
                <w:sz w:val="24"/>
                <w:lang w:val="vi-VN"/>
              </w:rPr>
              <w:t>PRIORITY</w:t>
            </w:r>
          </w:p>
        </w:tc>
        <w:tc>
          <w:tcPr>
            <w:tcW w:w="8208" w:type="dxa"/>
            <w:tcBorders>
              <w:top w:val="none" w:sz="0" w:space="0" w:color="auto"/>
              <w:bottom w:val="none" w:sz="0" w:space="0" w:color="auto"/>
            </w:tcBorders>
            <w:shd w:val="clear" w:color="auto" w:fill="1F3864" w:themeFill="accent5" w:themeFillShade="80"/>
          </w:tcPr>
          <w:p w:rsidR="006A4EEA" w:rsidRPr="00C500B7" w:rsidRDefault="006A4EEA" w:rsidP="00687A29">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FFFFFF" w:themeColor="background1"/>
                <w:sz w:val="24"/>
                <w:lang w:val="vi-VN"/>
              </w:rPr>
            </w:pPr>
            <w:r w:rsidRPr="00C500B7">
              <w:rPr>
                <w:rFonts w:asciiTheme="majorHAnsi" w:hAnsiTheme="majorHAnsi" w:cstheme="majorHAnsi"/>
                <w:b/>
                <w:color w:val="FFFFFF" w:themeColor="background1"/>
                <w:sz w:val="24"/>
                <w:lang w:val="vi-VN"/>
              </w:rPr>
              <w:t>APPLIES IF A PROBLEM COULD:</w:t>
            </w:r>
          </w:p>
        </w:tc>
      </w:tr>
      <w:tr w:rsidR="006A4EEA" w:rsidRPr="00C500B7" w:rsidTr="00C500B7">
        <w:tc>
          <w:tcPr>
            <w:cnfStyle w:val="000010000000" w:firstRow="0" w:lastRow="0" w:firstColumn="0" w:lastColumn="0" w:oddVBand="1" w:evenVBand="0" w:oddHBand="0" w:evenHBand="0" w:firstRowFirstColumn="0" w:firstRowLastColumn="0" w:lastRowFirstColumn="0" w:lastRowLastColumn="0"/>
            <w:tcW w:w="1782" w:type="dxa"/>
            <w:tcBorders>
              <w:left w:val="none" w:sz="0" w:space="0" w:color="auto"/>
              <w:right w:val="none" w:sz="0" w:space="0" w:color="auto"/>
            </w:tcBorders>
          </w:tcPr>
          <w:p w:rsidR="006A4EEA" w:rsidRPr="00C500B7" w:rsidRDefault="006A4EEA" w:rsidP="00687A29">
            <w:pPr>
              <w:pStyle w:val="Figuretext-C"/>
              <w:spacing w:before="0" w:after="120"/>
              <w:rPr>
                <w:rFonts w:asciiTheme="majorHAnsi" w:hAnsiTheme="majorHAnsi" w:cstheme="majorHAnsi"/>
                <w:sz w:val="24"/>
                <w:lang w:val="vi-VN"/>
              </w:rPr>
            </w:pPr>
            <w:r w:rsidRPr="00C500B7">
              <w:rPr>
                <w:rFonts w:asciiTheme="majorHAnsi" w:hAnsiTheme="majorHAnsi" w:cstheme="majorHAnsi"/>
                <w:sz w:val="24"/>
                <w:lang w:val="vi-VN"/>
              </w:rPr>
              <w:t>1</w:t>
            </w:r>
          </w:p>
        </w:tc>
        <w:tc>
          <w:tcPr>
            <w:tcW w:w="8208" w:type="dxa"/>
          </w:tcPr>
          <w:p w:rsidR="006A4EEA" w:rsidRPr="00C500B7" w:rsidRDefault="006A4EEA" w:rsidP="00556D78">
            <w:pPr>
              <w:pStyle w:val="ListParagraph"/>
              <w:numPr>
                <w:ilvl w:val="0"/>
                <w:numId w:val="73"/>
              </w:numPr>
              <w:tabs>
                <w:tab w:val="left" w:pos="282"/>
              </w:tabs>
              <w:spacing w:after="120"/>
              <w:ind w:left="355"/>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Prevent the accomplishment of an operational or mission essential capability.</w:t>
            </w:r>
          </w:p>
          <w:p w:rsidR="006A4EEA" w:rsidRPr="00C500B7" w:rsidRDefault="006A4EEA" w:rsidP="00556D78">
            <w:pPr>
              <w:pStyle w:val="ListParagraph"/>
              <w:numPr>
                <w:ilvl w:val="0"/>
                <w:numId w:val="73"/>
              </w:numPr>
              <w:tabs>
                <w:tab w:val="left" w:pos="282"/>
              </w:tabs>
              <w:spacing w:after="120"/>
              <w:ind w:left="355"/>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Jeopardizes safety, security, or other requirement designated “critical”.</w:t>
            </w:r>
          </w:p>
        </w:tc>
      </w:tr>
      <w:tr w:rsidR="006A4EEA" w:rsidRPr="00C500B7" w:rsidTr="00C500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82" w:type="dxa"/>
            <w:tcBorders>
              <w:top w:val="none" w:sz="0" w:space="0" w:color="auto"/>
              <w:left w:val="none" w:sz="0" w:space="0" w:color="auto"/>
              <w:bottom w:val="none" w:sz="0" w:space="0" w:color="auto"/>
              <w:right w:val="none" w:sz="0" w:space="0" w:color="auto"/>
            </w:tcBorders>
          </w:tcPr>
          <w:p w:rsidR="006A4EEA" w:rsidRPr="00C500B7" w:rsidRDefault="006A4EEA" w:rsidP="00687A29">
            <w:pPr>
              <w:spacing w:after="120"/>
              <w:jc w:val="center"/>
              <w:rPr>
                <w:rFonts w:asciiTheme="majorHAnsi" w:hAnsiTheme="majorHAnsi" w:cstheme="majorHAnsi"/>
                <w:sz w:val="24"/>
                <w:lang w:val="vi-VN"/>
              </w:rPr>
            </w:pPr>
            <w:r w:rsidRPr="00C500B7">
              <w:rPr>
                <w:rFonts w:asciiTheme="majorHAnsi" w:hAnsiTheme="majorHAnsi" w:cstheme="majorHAnsi"/>
                <w:sz w:val="24"/>
                <w:lang w:val="vi-VN"/>
              </w:rPr>
              <w:t>2</w:t>
            </w:r>
          </w:p>
        </w:tc>
        <w:tc>
          <w:tcPr>
            <w:tcW w:w="8208" w:type="dxa"/>
            <w:tcBorders>
              <w:top w:val="none" w:sz="0" w:space="0" w:color="auto"/>
              <w:bottom w:val="none" w:sz="0" w:space="0" w:color="auto"/>
            </w:tcBorders>
          </w:tcPr>
          <w:p w:rsidR="006A4EEA" w:rsidRPr="00C500B7" w:rsidRDefault="006A4EEA" w:rsidP="00556D78">
            <w:pPr>
              <w:pStyle w:val="ListParagraph"/>
              <w:numPr>
                <w:ilvl w:val="0"/>
                <w:numId w:val="73"/>
              </w:numPr>
              <w:tabs>
                <w:tab w:val="left" w:pos="282"/>
              </w:tabs>
              <w:spacing w:after="120"/>
              <w:ind w:left="355"/>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Adversely affect the accomplishment of an operational or mission essential capability and no work-around solution is known.</w:t>
            </w:r>
          </w:p>
          <w:p w:rsidR="006A4EEA" w:rsidRPr="00C500B7" w:rsidRDefault="006A4EEA" w:rsidP="00556D78">
            <w:pPr>
              <w:pStyle w:val="ListParagraph"/>
              <w:numPr>
                <w:ilvl w:val="0"/>
                <w:numId w:val="73"/>
              </w:numPr>
              <w:tabs>
                <w:tab w:val="left" w:pos="282"/>
              </w:tabs>
              <w:spacing w:after="120"/>
              <w:ind w:left="355"/>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Adversely affect technical, cost, or schedule risks to the project or to life cycle support of the system, and no work-around solution is known.</w:t>
            </w:r>
          </w:p>
        </w:tc>
      </w:tr>
      <w:tr w:rsidR="006A4EEA" w:rsidRPr="00C500B7" w:rsidTr="00C500B7">
        <w:tc>
          <w:tcPr>
            <w:cnfStyle w:val="000010000000" w:firstRow="0" w:lastRow="0" w:firstColumn="0" w:lastColumn="0" w:oddVBand="1" w:evenVBand="0" w:oddHBand="0" w:evenHBand="0" w:firstRowFirstColumn="0" w:firstRowLastColumn="0" w:lastRowFirstColumn="0" w:lastRowLastColumn="0"/>
            <w:tcW w:w="1782" w:type="dxa"/>
            <w:tcBorders>
              <w:left w:val="none" w:sz="0" w:space="0" w:color="auto"/>
              <w:right w:val="none" w:sz="0" w:space="0" w:color="auto"/>
            </w:tcBorders>
          </w:tcPr>
          <w:p w:rsidR="006A4EEA" w:rsidRPr="00C500B7" w:rsidRDefault="006A4EEA" w:rsidP="00687A29">
            <w:pPr>
              <w:spacing w:after="120"/>
              <w:jc w:val="center"/>
              <w:rPr>
                <w:rFonts w:asciiTheme="majorHAnsi" w:hAnsiTheme="majorHAnsi" w:cstheme="majorHAnsi"/>
                <w:sz w:val="24"/>
                <w:lang w:val="vi-VN"/>
              </w:rPr>
            </w:pPr>
            <w:r w:rsidRPr="00C500B7">
              <w:rPr>
                <w:rFonts w:asciiTheme="majorHAnsi" w:hAnsiTheme="majorHAnsi" w:cstheme="majorHAnsi"/>
                <w:sz w:val="24"/>
                <w:lang w:val="vi-VN"/>
              </w:rPr>
              <w:t>3</w:t>
            </w:r>
          </w:p>
        </w:tc>
        <w:tc>
          <w:tcPr>
            <w:tcW w:w="8208" w:type="dxa"/>
          </w:tcPr>
          <w:p w:rsidR="006A4EEA" w:rsidRPr="00C500B7" w:rsidRDefault="006A4EEA" w:rsidP="00556D78">
            <w:pPr>
              <w:pStyle w:val="ListParagraph"/>
              <w:numPr>
                <w:ilvl w:val="0"/>
                <w:numId w:val="73"/>
              </w:numPr>
              <w:tabs>
                <w:tab w:val="left" w:pos="282"/>
              </w:tabs>
              <w:spacing w:after="120"/>
              <w:ind w:left="355"/>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Adversely affect the accomplishment of an operational or mission essential capability but a work-around solution is known.</w:t>
            </w:r>
          </w:p>
          <w:p w:rsidR="006A4EEA" w:rsidRPr="00C500B7" w:rsidRDefault="006A4EEA" w:rsidP="00556D78">
            <w:pPr>
              <w:pStyle w:val="ListParagraph"/>
              <w:numPr>
                <w:ilvl w:val="0"/>
                <w:numId w:val="73"/>
              </w:numPr>
              <w:tabs>
                <w:tab w:val="left" w:pos="282"/>
              </w:tabs>
              <w:spacing w:after="120"/>
              <w:ind w:left="355"/>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Adversely affect technical, cost, or schedule risks to the project or to the life cycle support of the system, but a work-around solution is known.</w:t>
            </w:r>
          </w:p>
        </w:tc>
      </w:tr>
      <w:tr w:rsidR="006A4EEA" w:rsidRPr="00C500B7" w:rsidTr="00C500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82" w:type="dxa"/>
            <w:tcBorders>
              <w:top w:val="none" w:sz="0" w:space="0" w:color="auto"/>
              <w:left w:val="none" w:sz="0" w:space="0" w:color="auto"/>
              <w:bottom w:val="none" w:sz="0" w:space="0" w:color="auto"/>
              <w:right w:val="none" w:sz="0" w:space="0" w:color="auto"/>
            </w:tcBorders>
          </w:tcPr>
          <w:p w:rsidR="006A4EEA" w:rsidRPr="00C500B7" w:rsidRDefault="006A4EEA" w:rsidP="00687A29">
            <w:pPr>
              <w:spacing w:after="120"/>
              <w:jc w:val="center"/>
              <w:rPr>
                <w:rFonts w:asciiTheme="majorHAnsi" w:hAnsiTheme="majorHAnsi" w:cstheme="majorHAnsi"/>
                <w:sz w:val="24"/>
                <w:lang w:val="vi-VN"/>
              </w:rPr>
            </w:pPr>
            <w:r w:rsidRPr="00C500B7">
              <w:rPr>
                <w:rFonts w:asciiTheme="majorHAnsi" w:hAnsiTheme="majorHAnsi" w:cstheme="majorHAnsi"/>
                <w:sz w:val="24"/>
                <w:lang w:val="vi-VN"/>
              </w:rPr>
              <w:t>4</w:t>
            </w:r>
          </w:p>
        </w:tc>
        <w:tc>
          <w:tcPr>
            <w:tcW w:w="8208" w:type="dxa"/>
            <w:tcBorders>
              <w:top w:val="none" w:sz="0" w:space="0" w:color="auto"/>
              <w:bottom w:val="none" w:sz="0" w:space="0" w:color="auto"/>
            </w:tcBorders>
          </w:tcPr>
          <w:p w:rsidR="006A4EEA" w:rsidRPr="00C500B7" w:rsidRDefault="006A4EEA" w:rsidP="00556D78">
            <w:pPr>
              <w:pStyle w:val="ListParagraph"/>
              <w:numPr>
                <w:ilvl w:val="0"/>
                <w:numId w:val="73"/>
              </w:numPr>
              <w:tabs>
                <w:tab w:val="left" w:pos="282"/>
              </w:tabs>
              <w:spacing w:after="120"/>
              <w:ind w:left="355"/>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Result in user/operator inconvenience or annoyance but does not affect a required operational or mission essential capability.</w:t>
            </w:r>
          </w:p>
          <w:p w:rsidR="006A4EEA" w:rsidRPr="00C500B7" w:rsidRDefault="006A4EEA" w:rsidP="00556D78">
            <w:pPr>
              <w:pStyle w:val="ListParagraph"/>
              <w:numPr>
                <w:ilvl w:val="0"/>
                <w:numId w:val="73"/>
              </w:numPr>
              <w:tabs>
                <w:tab w:val="left" w:pos="282"/>
              </w:tabs>
              <w:spacing w:after="120"/>
              <w:ind w:left="355"/>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Result in inconvenience or annoyance for development or support personnel, but does not prevent the accomplishment of those responsibilities.</w:t>
            </w:r>
          </w:p>
        </w:tc>
      </w:tr>
      <w:tr w:rsidR="006A4EEA" w:rsidRPr="00C500B7" w:rsidTr="00C500B7">
        <w:tc>
          <w:tcPr>
            <w:cnfStyle w:val="000010000000" w:firstRow="0" w:lastRow="0" w:firstColumn="0" w:lastColumn="0" w:oddVBand="1" w:evenVBand="0" w:oddHBand="0" w:evenHBand="0" w:firstRowFirstColumn="0" w:firstRowLastColumn="0" w:lastRowFirstColumn="0" w:lastRowLastColumn="0"/>
            <w:tcW w:w="1782" w:type="dxa"/>
            <w:tcBorders>
              <w:left w:val="none" w:sz="0" w:space="0" w:color="auto"/>
              <w:right w:val="none" w:sz="0" w:space="0" w:color="auto"/>
            </w:tcBorders>
          </w:tcPr>
          <w:p w:rsidR="006A4EEA" w:rsidRPr="00C500B7" w:rsidRDefault="006A4EEA" w:rsidP="00687A29">
            <w:pPr>
              <w:spacing w:after="120"/>
              <w:jc w:val="center"/>
              <w:rPr>
                <w:rFonts w:asciiTheme="majorHAnsi" w:hAnsiTheme="majorHAnsi" w:cstheme="majorHAnsi"/>
                <w:sz w:val="24"/>
                <w:lang w:val="vi-VN"/>
              </w:rPr>
            </w:pPr>
            <w:r w:rsidRPr="00C500B7">
              <w:rPr>
                <w:rFonts w:asciiTheme="majorHAnsi" w:hAnsiTheme="majorHAnsi" w:cstheme="majorHAnsi"/>
                <w:sz w:val="24"/>
                <w:lang w:val="vi-VN"/>
              </w:rPr>
              <w:t>5</w:t>
            </w:r>
          </w:p>
        </w:tc>
        <w:tc>
          <w:tcPr>
            <w:tcW w:w="8208" w:type="dxa"/>
          </w:tcPr>
          <w:p w:rsidR="006A4EEA" w:rsidRPr="00C500B7" w:rsidRDefault="006A4EEA" w:rsidP="00556D78">
            <w:pPr>
              <w:pStyle w:val="ListParagraph"/>
              <w:numPr>
                <w:ilvl w:val="0"/>
                <w:numId w:val="73"/>
              </w:numPr>
              <w:tabs>
                <w:tab w:val="left" w:pos="282"/>
              </w:tabs>
              <w:spacing w:after="120"/>
              <w:ind w:left="355"/>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Result in any other effect.</w:t>
            </w:r>
          </w:p>
        </w:tc>
      </w:tr>
    </w:tbl>
    <w:p w:rsidR="006A4EEA" w:rsidRPr="00D96ED4" w:rsidRDefault="006A4EEA" w:rsidP="00687A29">
      <w:pPr>
        <w:spacing w:after="120"/>
        <w:rPr>
          <w:rFonts w:asciiTheme="majorHAnsi" w:hAnsiTheme="majorHAnsi" w:cstheme="majorHAnsi"/>
          <w:lang w:val="vi-VN"/>
        </w:rPr>
      </w:pPr>
    </w:p>
    <w:p w:rsidR="006A4EEA" w:rsidRPr="00F0187C" w:rsidRDefault="006A4EEA" w:rsidP="00F0187C">
      <w:pPr>
        <w:pStyle w:val="Caption"/>
        <w:spacing w:before="0" w:after="120"/>
        <w:jc w:val="center"/>
        <w:rPr>
          <w:rFonts w:asciiTheme="majorHAnsi" w:hAnsiTheme="majorHAnsi" w:cstheme="majorHAnsi"/>
          <w:color w:val="auto"/>
          <w:sz w:val="24"/>
          <w:szCs w:val="24"/>
        </w:rPr>
      </w:pPr>
      <w:bookmarkStart w:id="1135" w:name="_Toc109014819"/>
      <w:bookmarkStart w:id="1136" w:name="_Toc376288977"/>
      <w:r w:rsidRPr="00F0187C">
        <w:rPr>
          <w:rFonts w:asciiTheme="majorHAnsi" w:hAnsiTheme="majorHAnsi" w:cstheme="majorHAnsi"/>
          <w:color w:val="auto"/>
          <w:sz w:val="24"/>
          <w:szCs w:val="24"/>
        </w:rPr>
        <w:t>Table</w:t>
      </w:r>
      <w:r w:rsidRPr="00F0187C">
        <w:rPr>
          <w:rFonts w:asciiTheme="majorHAnsi" w:hAnsiTheme="majorHAnsi" w:cstheme="majorHAnsi"/>
          <w:color w:val="auto"/>
          <w:sz w:val="24"/>
          <w:szCs w:val="24"/>
        </w:rPr>
        <w:t xml:space="preserve"> 8-3.  Categories Used for Classifying Problems in Products</w:t>
      </w:r>
      <w:bookmarkEnd w:id="1135"/>
      <w:bookmarkEnd w:id="1136"/>
    </w:p>
    <w:tbl>
      <w:tblPr>
        <w:tblStyle w:val="ListTable3-Accent5"/>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7"/>
        <w:gridCol w:w="5878"/>
      </w:tblGrid>
      <w:tr w:rsidR="006A4EEA" w:rsidRPr="00C500B7" w:rsidTr="00C500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107" w:type="dxa"/>
            <w:tcBorders>
              <w:top w:val="none" w:sz="0" w:space="0" w:color="auto"/>
              <w:left w:val="none" w:sz="0" w:space="0" w:color="auto"/>
              <w:bottom w:val="none" w:sz="0" w:space="0" w:color="auto"/>
              <w:right w:val="none" w:sz="0" w:space="0" w:color="auto"/>
            </w:tcBorders>
            <w:shd w:val="clear" w:color="auto" w:fill="1F3864" w:themeFill="accent5" w:themeFillShade="80"/>
          </w:tcPr>
          <w:p w:rsidR="006A4EEA" w:rsidRPr="00C500B7" w:rsidRDefault="006A4EEA" w:rsidP="00687A29">
            <w:pPr>
              <w:spacing w:after="120"/>
              <w:rPr>
                <w:rFonts w:asciiTheme="majorHAnsi" w:hAnsiTheme="majorHAnsi" w:cstheme="majorHAnsi"/>
                <w:color w:val="FFFFFF" w:themeColor="background1"/>
                <w:sz w:val="24"/>
                <w:lang w:val="vi-VN"/>
              </w:rPr>
            </w:pPr>
            <w:r w:rsidRPr="00C500B7">
              <w:rPr>
                <w:rFonts w:asciiTheme="majorHAnsi" w:hAnsiTheme="majorHAnsi" w:cstheme="majorHAnsi"/>
                <w:color w:val="FFFFFF" w:themeColor="background1"/>
                <w:sz w:val="24"/>
                <w:lang w:val="vi-VN"/>
              </w:rPr>
              <w:t>CATEGORY</w:t>
            </w:r>
          </w:p>
        </w:tc>
        <w:tc>
          <w:tcPr>
            <w:tcW w:w="5878" w:type="dxa"/>
            <w:tcBorders>
              <w:top w:val="none" w:sz="0" w:space="0" w:color="auto"/>
              <w:bottom w:val="none" w:sz="0" w:space="0" w:color="auto"/>
            </w:tcBorders>
            <w:shd w:val="clear" w:color="auto" w:fill="1F3864" w:themeFill="accent5" w:themeFillShade="80"/>
          </w:tcPr>
          <w:p w:rsidR="006A4EEA" w:rsidRPr="00C500B7"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FF" w:themeColor="background1"/>
                <w:sz w:val="24"/>
                <w:lang w:val="vi-VN"/>
              </w:rPr>
            </w:pPr>
            <w:r w:rsidRPr="00C500B7">
              <w:rPr>
                <w:rFonts w:asciiTheme="majorHAnsi" w:hAnsiTheme="majorHAnsi" w:cstheme="majorHAnsi"/>
                <w:color w:val="FFFFFF" w:themeColor="background1"/>
                <w:sz w:val="24"/>
                <w:lang w:val="vi-VN"/>
              </w:rPr>
              <w:t>APPLIES TO PROBLEMS IN:</w:t>
            </w:r>
          </w:p>
        </w:tc>
      </w:tr>
      <w:tr w:rsidR="006A4EEA" w:rsidRPr="00C500B7" w:rsidTr="00C500B7">
        <w:tc>
          <w:tcPr>
            <w:cnfStyle w:val="000010000000" w:firstRow="0" w:lastRow="0" w:firstColumn="0" w:lastColumn="0" w:oddVBand="1" w:evenVBand="0" w:oddHBand="0" w:evenHBand="0" w:firstRowFirstColumn="0" w:firstRowLastColumn="0" w:lastRowFirstColumn="0" w:lastRowLastColumn="0"/>
            <w:tcW w:w="4107" w:type="dxa"/>
            <w:tcBorders>
              <w:left w:val="none" w:sz="0" w:space="0" w:color="auto"/>
              <w:right w:val="none" w:sz="0" w:space="0" w:color="auto"/>
            </w:tcBorders>
          </w:tcPr>
          <w:p w:rsidR="006A4EEA" w:rsidRPr="00C500B7" w:rsidRDefault="006A4EEA" w:rsidP="00687A29">
            <w:pPr>
              <w:spacing w:after="120"/>
              <w:rPr>
                <w:rFonts w:asciiTheme="majorHAnsi" w:hAnsiTheme="majorHAnsi" w:cstheme="majorHAnsi"/>
                <w:sz w:val="24"/>
                <w:lang w:val="vi-VN"/>
              </w:rPr>
            </w:pPr>
            <w:r w:rsidRPr="00C500B7">
              <w:rPr>
                <w:rFonts w:asciiTheme="majorHAnsi" w:hAnsiTheme="majorHAnsi" w:cstheme="majorHAnsi"/>
                <w:sz w:val="24"/>
                <w:lang w:val="vi-VN"/>
              </w:rPr>
              <w:t>a.  Plans</w:t>
            </w:r>
          </w:p>
        </w:tc>
        <w:tc>
          <w:tcPr>
            <w:tcW w:w="5878" w:type="dxa"/>
          </w:tcPr>
          <w:p w:rsidR="006A4EEA" w:rsidRPr="00C500B7"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One of the plans developed for the project</w:t>
            </w:r>
          </w:p>
        </w:tc>
      </w:tr>
      <w:tr w:rsidR="006A4EEA" w:rsidRPr="00C500B7" w:rsidTr="00C500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107" w:type="dxa"/>
            <w:tcBorders>
              <w:top w:val="none" w:sz="0" w:space="0" w:color="auto"/>
              <w:left w:val="none" w:sz="0" w:space="0" w:color="auto"/>
              <w:bottom w:val="none" w:sz="0" w:space="0" w:color="auto"/>
              <w:right w:val="none" w:sz="0" w:space="0" w:color="auto"/>
            </w:tcBorders>
          </w:tcPr>
          <w:p w:rsidR="006A4EEA" w:rsidRPr="00C500B7" w:rsidRDefault="006A4EEA" w:rsidP="00687A29">
            <w:pPr>
              <w:spacing w:after="120"/>
              <w:rPr>
                <w:rFonts w:asciiTheme="majorHAnsi" w:hAnsiTheme="majorHAnsi" w:cstheme="majorHAnsi"/>
                <w:sz w:val="24"/>
                <w:lang w:val="vi-VN"/>
              </w:rPr>
            </w:pPr>
            <w:r w:rsidRPr="00C500B7">
              <w:rPr>
                <w:rFonts w:asciiTheme="majorHAnsi" w:hAnsiTheme="majorHAnsi" w:cstheme="majorHAnsi"/>
                <w:sz w:val="24"/>
                <w:lang w:val="vi-VN"/>
              </w:rPr>
              <w:t>b.  Concept</w:t>
            </w:r>
          </w:p>
        </w:tc>
        <w:tc>
          <w:tcPr>
            <w:tcW w:w="5878" w:type="dxa"/>
            <w:tcBorders>
              <w:top w:val="none" w:sz="0" w:space="0" w:color="auto"/>
              <w:bottom w:val="none" w:sz="0" w:space="0" w:color="auto"/>
            </w:tcBorders>
          </w:tcPr>
          <w:p w:rsidR="006A4EEA" w:rsidRPr="00C500B7"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The operational concept</w:t>
            </w:r>
          </w:p>
        </w:tc>
      </w:tr>
      <w:tr w:rsidR="006A4EEA" w:rsidRPr="00C500B7" w:rsidTr="00C500B7">
        <w:tc>
          <w:tcPr>
            <w:cnfStyle w:val="000010000000" w:firstRow="0" w:lastRow="0" w:firstColumn="0" w:lastColumn="0" w:oddVBand="1" w:evenVBand="0" w:oddHBand="0" w:evenHBand="0" w:firstRowFirstColumn="0" w:firstRowLastColumn="0" w:lastRowFirstColumn="0" w:lastRowLastColumn="0"/>
            <w:tcW w:w="4107" w:type="dxa"/>
            <w:tcBorders>
              <w:left w:val="none" w:sz="0" w:space="0" w:color="auto"/>
              <w:right w:val="none" w:sz="0" w:space="0" w:color="auto"/>
            </w:tcBorders>
          </w:tcPr>
          <w:p w:rsidR="006A4EEA" w:rsidRPr="00C500B7" w:rsidRDefault="006A4EEA" w:rsidP="00687A29">
            <w:pPr>
              <w:spacing w:after="120"/>
              <w:rPr>
                <w:rFonts w:asciiTheme="majorHAnsi" w:hAnsiTheme="majorHAnsi" w:cstheme="majorHAnsi"/>
                <w:sz w:val="24"/>
                <w:lang w:val="vi-VN"/>
              </w:rPr>
            </w:pPr>
            <w:r w:rsidRPr="00C500B7">
              <w:rPr>
                <w:rFonts w:asciiTheme="majorHAnsi" w:hAnsiTheme="majorHAnsi" w:cstheme="majorHAnsi"/>
                <w:sz w:val="24"/>
                <w:lang w:val="vi-VN"/>
              </w:rPr>
              <w:lastRenderedPageBreak/>
              <w:t>c.  Requirements</w:t>
            </w:r>
          </w:p>
        </w:tc>
        <w:tc>
          <w:tcPr>
            <w:tcW w:w="5878" w:type="dxa"/>
          </w:tcPr>
          <w:p w:rsidR="006A4EEA" w:rsidRPr="00C500B7"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The system or software requirements</w:t>
            </w:r>
          </w:p>
        </w:tc>
      </w:tr>
      <w:tr w:rsidR="006A4EEA" w:rsidRPr="00C500B7" w:rsidTr="00C500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107" w:type="dxa"/>
            <w:tcBorders>
              <w:top w:val="none" w:sz="0" w:space="0" w:color="auto"/>
              <w:left w:val="none" w:sz="0" w:space="0" w:color="auto"/>
              <w:bottom w:val="none" w:sz="0" w:space="0" w:color="auto"/>
              <w:right w:val="none" w:sz="0" w:space="0" w:color="auto"/>
            </w:tcBorders>
          </w:tcPr>
          <w:p w:rsidR="006A4EEA" w:rsidRPr="00C500B7" w:rsidRDefault="006A4EEA" w:rsidP="00687A29">
            <w:pPr>
              <w:spacing w:after="120"/>
              <w:rPr>
                <w:rFonts w:asciiTheme="majorHAnsi" w:hAnsiTheme="majorHAnsi" w:cstheme="majorHAnsi"/>
                <w:sz w:val="24"/>
                <w:lang w:val="vi-VN"/>
              </w:rPr>
            </w:pPr>
            <w:r w:rsidRPr="00C500B7">
              <w:rPr>
                <w:rFonts w:asciiTheme="majorHAnsi" w:hAnsiTheme="majorHAnsi" w:cstheme="majorHAnsi"/>
                <w:sz w:val="24"/>
                <w:lang w:val="vi-VN"/>
              </w:rPr>
              <w:t>d.  Design</w:t>
            </w:r>
          </w:p>
        </w:tc>
        <w:tc>
          <w:tcPr>
            <w:tcW w:w="5878" w:type="dxa"/>
            <w:tcBorders>
              <w:top w:val="none" w:sz="0" w:space="0" w:color="auto"/>
              <w:bottom w:val="none" w:sz="0" w:space="0" w:color="auto"/>
            </w:tcBorders>
          </w:tcPr>
          <w:p w:rsidR="006A4EEA" w:rsidRPr="00C500B7"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The design of the system or software</w:t>
            </w:r>
          </w:p>
        </w:tc>
      </w:tr>
      <w:tr w:rsidR="006A4EEA" w:rsidRPr="00C500B7" w:rsidTr="00C500B7">
        <w:tc>
          <w:tcPr>
            <w:cnfStyle w:val="000010000000" w:firstRow="0" w:lastRow="0" w:firstColumn="0" w:lastColumn="0" w:oddVBand="1" w:evenVBand="0" w:oddHBand="0" w:evenHBand="0" w:firstRowFirstColumn="0" w:firstRowLastColumn="0" w:lastRowFirstColumn="0" w:lastRowLastColumn="0"/>
            <w:tcW w:w="4107" w:type="dxa"/>
            <w:tcBorders>
              <w:left w:val="none" w:sz="0" w:space="0" w:color="auto"/>
              <w:right w:val="none" w:sz="0" w:space="0" w:color="auto"/>
            </w:tcBorders>
          </w:tcPr>
          <w:p w:rsidR="006A4EEA" w:rsidRPr="00C500B7" w:rsidRDefault="006A4EEA" w:rsidP="00687A29">
            <w:pPr>
              <w:spacing w:after="120"/>
              <w:rPr>
                <w:rFonts w:asciiTheme="majorHAnsi" w:hAnsiTheme="majorHAnsi" w:cstheme="majorHAnsi"/>
                <w:sz w:val="24"/>
                <w:lang w:val="vi-VN"/>
              </w:rPr>
            </w:pPr>
            <w:r w:rsidRPr="00C500B7">
              <w:rPr>
                <w:rFonts w:asciiTheme="majorHAnsi" w:hAnsiTheme="majorHAnsi" w:cstheme="majorHAnsi"/>
                <w:sz w:val="24"/>
                <w:lang w:val="vi-VN"/>
              </w:rPr>
              <w:t>e.  Software/Hardware</w:t>
            </w:r>
          </w:p>
        </w:tc>
        <w:tc>
          <w:tcPr>
            <w:tcW w:w="5878" w:type="dxa"/>
          </w:tcPr>
          <w:p w:rsidR="006A4EEA" w:rsidRPr="00C500B7"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The software code or hardware component</w:t>
            </w:r>
          </w:p>
        </w:tc>
      </w:tr>
      <w:tr w:rsidR="006A4EEA" w:rsidRPr="00C500B7" w:rsidTr="00C500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107" w:type="dxa"/>
            <w:tcBorders>
              <w:top w:val="none" w:sz="0" w:space="0" w:color="auto"/>
              <w:left w:val="none" w:sz="0" w:space="0" w:color="auto"/>
              <w:bottom w:val="none" w:sz="0" w:space="0" w:color="auto"/>
              <w:right w:val="none" w:sz="0" w:space="0" w:color="auto"/>
            </w:tcBorders>
          </w:tcPr>
          <w:p w:rsidR="006A4EEA" w:rsidRPr="00C500B7" w:rsidRDefault="006A4EEA" w:rsidP="00687A29">
            <w:pPr>
              <w:spacing w:after="120"/>
              <w:rPr>
                <w:rFonts w:asciiTheme="majorHAnsi" w:hAnsiTheme="majorHAnsi" w:cstheme="majorHAnsi"/>
                <w:sz w:val="24"/>
                <w:lang w:val="vi-VN"/>
              </w:rPr>
            </w:pPr>
            <w:r w:rsidRPr="00C500B7">
              <w:rPr>
                <w:rFonts w:asciiTheme="majorHAnsi" w:hAnsiTheme="majorHAnsi" w:cstheme="majorHAnsi"/>
                <w:sz w:val="24"/>
                <w:lang w:val="vi-VN"/>
              </w:rPr>
              <w:t>f.  Database/data file</w:t>
            </w:r>
          </w:p>
        </w:tc>
        <w:tc>
          <w:tcPr>
            <w:tcW w:w="5878" w:type="dxa"/>
            <w:tcBorders>
              <w:top w:val="none" w:sz="0" w:space="0" w:color="auto"/>
              <w:bottom w:val="none" w:sz="0" w:space="0" w:color="auto"/>
            </w:tcBorders>
          </w:tcPr>
          <w:p w:rsidR="006A4EEA" w:rsidRPr="00C500B7"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A database or data file</w:t>
            </w:r>
          </w:p>
        </w:tc>
      </w:tr>
      <w:tr w:rsidR="006A4EEA" w:rsidRPr="00C500B7" w:rsidTr="00C500B7">
        <w:tc>
          <w:tcPr>
            <w:cnfStyle w:val="000010000000" w:firstRow="0" w:lastRow="0" w:firstColumn="0" w:lastColumn="0" w:oddVBand="1" w:evenVBand="0" w:oddHBand="0" w:evenHBand="0" w:firstRowFirstColumn="0" w:firstRowLastColumn="0" w:lastRowFirstColumn="0" w:lastRowLastColumn="0"/>
            <w:tcW w:w="4107" w:type="dxa"/>
            <w:tcBorders>
              <w:left w:val="none" w:sz="0" w:space="0" w:color="auto"/>
              <w:right w:val="none" w:sz="0" w:space="0" w:color="auto"/>
            </w:tcBorders>
          </w:tcPr>
          <w:p w:rsidR="006A4EEA" w:rsidRPr="00C500B7" w:rsidRDefault="006A4EEA" w:rsidP="00687A29">
            <w:pPr>
              <w:spacing w:after="120"/>
              <w:rPr>
                <w:rFonts w:asciiTheme="majorHAnsi" w:hAnsiTheme="majorHAnsi" w:cstheme="majorHAnsi"/>
                <w:sz w:val="24"/>
                <w:lang w:val="vi-VN"/>
              </w:rPr>
            </w:pPr>
            <w:r w:rsidRPr="00C500B7">
              <w:rPr>
                <w:rFonts w:asciiTheme="majorHAnsi" w:hAnsiTheme="majorHAnsi" w:cstheme="majorHAnsi"/>
                <w:sz w:val="24"/>
                <w:lang w:val="vi-VN"/>
              </w:rPr>
              <w:t>g.  Test information</w:t>
            </w:r>
          </w:p>
        </w:tc>
        <w:tc>
          <w:tcPr>
            <w:tcW w:w="5878" w:type="dxa"/>
          </w:tcPr>
          <w:p w:rsidR="006A4EEA" w:rsidRPr="00C500B7"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Test plans, test descriptions, or test reports</w:t>
            </w:r>
          </w:p>
        </w:tc>
      </w:tr>
      <w:tr w:rsidR="006A4EEA" w:rsidRPr="00C500B7" w:rsidTr="00C500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107" w:type="dxa"/>
            <w:tcBorders>
              <w:top w:val="none" w:sz="0" w:space="0" w:color="auto"/>
              <w:left w:val="none" w:sz="0" w:space="0" w:color="auto"/>
              <w:bottom w:val="none" w:sz="0" w:space="0" w:color="auto"/>
              <w:right w:val="none" w:sz="0" w:space="0" w:color="auto"/>
            </w:tcBorders>
          </w:tcPr>
          <w:p w:rsidR="006A4EEA" w:rsidRPr="00C500B7" w:rsidRDefault="006A4EEA" w:rsidP="00687A29">
            <w:pPr>
              <w:spacing w:after="120"/>
              <w:rPr>
                <w:rFonts w:asciiTheme="majorHAnsi" w:hAnsiTheme="majorHAnsi" w:cstheme="majorHAnsi"/>
                <w:sz w:val="24"/>
                <w:lang w:val="vi-VN"/>
              </w:rPr>
            </w:pPr>
            <w:r w:rsidRPr="00C500B7">
              <w:rPr>
                <w:rFonts w:asciiTheme="majorHAnsi" w:hAnsiTheme="majorHAnsi" w:cstheme="majorHAnsi"/>
                <w:sz w:val="24"/>
                <w:lang w:val="vi-VN"/>
              </w:rPr>
              <w:t>h.  Manuals</w:t>
            </w:r>
          </w:p>
        </w:tc>
        <w:tc>
          <w:tcPr>
            <w:tcW w:w="5878" w:type="dxa"/>
            <w:tcBorders>
              <w:top w:val="none" w:sz="0" w:space="0" w:color="auto"/>
              <w:bottom w:val="none" w:sz="0" w:space="0" w:color="auto"/>
            </w:tcBorders>
          </w:tcPr>
          <w:p w:rsidR="006A4EEA" w:rsidRPr="00C500B7" w:rsidRDefault="006A4EEA" w:rsidP="00687A29">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The use, operator, or support manuals</w:t>
            </w:r>
          </w:p>
        </w:tc>
      </w:tr>
      <w:tr w:rsidR="006A4EEA" w:rsidRPr="00C500B7" w:rsidTr="00C500B7">
        <w:tc>
          <w:tcPr>
            <w:cnfStyle w:val="000010000000" w:firstRow="0" w:lastRow="0" w:firstColumn="0" w:lastColumn="0" w:oddVBand="1" w:evenVBand="0" w:oddHBand="0" w:evenHBand="0" w:firstRowFirstColumn="0" w:firstRowLastColumn="0" w:lastRowFirstColumn="0" w:lastRowLastColumn="0"/>
            <w:tcW w:w="4107" w:type="dxa"/>
            <w:tcBorders>
              <w:left w:val="none" w:sz="0" w:space="0" w:color="auto"/>
              <w:right w:val="none" w:sz="0" w:space="0" w:color="auto"/>
            </w:tcBorders>
          </w:tcPr>
          <w:p w:rsidR="006A4EEA" w:rsidRPr="00C500B7" w:rsidRDefault="006A4EEA" w:rsidP="00687A29">
            <w:pPr>
              <w:spacing w:after="120"/>
              <w:rPr>
                <w:rFonts w:asciiTheme="majorHAnsi" w:hAnsiTheme="majorHAnsi" w:cstheme="majorHAnsi"/>
                <w:sz w:val="24"/>
                <w:lang w:val="vi-VN"/>
              </w:rPr>
            </w:pPr>
            <w:r w:rsidRPr="00C500B7">
              <w:rPr>
                <w:rFonts w:asciiTheme="majorHAnsi" w:hAnsiTheme="majorHAnsi" w:cstheme="majorHAnsi"/>
                <w:sz w:val="24"/>
                <w:lang w:val="vi-VN"/>
              </w:rPr>
              <w:t>i.   Other</w:t>
            </w:r>
          </w:p>
        </w:tc>
        <w:tc>
          <w:tcPr>
            <w:tcW w:w="5878" w:type="dxa"/>
          </w:tcPr>
          <w:p w:rsidR="006A4EEA" w:rsidRPr="00C500B7" w:rsidRDefault="006A4EEA" w:rsidP="00687A29">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lang w:val="vi-VN"/>
              </w:rPr>
            </w:pPr>
            <w:r w:rsidRPr="00C500B7">
              <w:rPr>
                <w:rFonts w:asciiTheme="majorHAnsi" w:hAnsiTheme="majorHAnsi" w:cstheme="majorHAnsi"/>
                <w:sz w:val="24"/>
                <w:lang w:val="vi-VN"/>
              </w:rPr>
              <w:t>Other system or software products</w:t>
            </w:r>
          </w:p>
        </w:tc>
      </w:tr>
    </w:tbl>
    <w:p w:rsidR="006A4EEA" w:rsidRPr="00D96ED4" w:rsidRDefault="006A4EEA" w:rsidP="00687A29">
      <w:pPr>
        <w:spacing w:after="120"/>
        <w:rPr>
          <w:rFonts w:asciiTheme="majorHAnsi" w:hAnsiTheme="majorHAnsi" w:cstheme="majorHAnsi"/>
          <w:caps/>
          <w:lang w:val="vi-VN"/>
        </w:rPr>
      </w:pPr>
    </w:p>
    <w:p w:rsidR="006A4EEA" w:rsidRPr="00C14B9A" w:rsidRDefault="006A4EEA" w:rsidP="00556D78">
      <w:pPr>
        <w:pStyle w:val="ListParagraph"/>
        <w:numPr>
          <w:ilvl w:val="0"/>
          <w:numId w:val="94"/>
        </w:numPr>
        <w:rPr>
          <w:rFonts w:asciiTheme="majorHAnsi" w:hAnsiTheme="majorHAnsi" w:cstheme="majorHAnsi"/>
          <w:sz w:val="24"/>
          <w:lang w:val="vi-VN"/>
        </w:rPr>
      </w:pPr>
      <w:bookmarkStart w:id="1137" w:name="_Toc376257012"/>
      <w:r w:rsidRPr="00C14B9A">
        <w:rPr>
          <w:rFonts w:asciiTheme="majorHAnsi" w:hAnsiTheme="majorHAnsi" w:cstheme="majorHAnsi"/>
          <w:sz w:val="24"/>
          <w:lang w:val="vi-VN"/>
        </w:rPr>
        <w:t>Engineering Release</w:t>
      </w:r>
      <w:bookmarkEnd w:id="1137"/>
    </w:p>
    <w:p w:rsidR="006A4EEA" w:rsidRPr="00C500B7" w:rsidRDefault="006A4EEA" w:rsidP="00C500B7">
      <w:pPr>
        <w:numPr>
          <w:ilvl w:val="12"/>
          <w:numId w:val="0"/>
        </w:numPr>
        <w:tabs>
          <w:tab w:val="left" w:pos="8550"/>
        </w:tabs>
        <w:spacing w:after="120"/>
        <w:ind w:left="360" w:right="-630"/>
        <w:rPr>
          <w:rFonts w:asciiTheme="majorHAnsi" w:hAnsiTheme="majorHAnsi" w:cstheme="majorHAnsi"/>
          <w:b/>
          <w:bCs/>
          <w:i/>
          <w:color w:val="1F3864" w:themeColor="accent5" w:themeShade="80"/>
          <w:sz w:val="24"/>
          <w:lang w:val="vi-VN"/>
        </w:rPr>
      </w:pPr>
      <w:r w:rsidRPr="00C500B7">
        <w:rPr>
          <w:rFonts w:asciiTheme="majorHAnsi" w:hAnsiTheme="majorHAnsi" w:cstheme="majorHAnsi"/>
          <w:b/>
          <w:bCs/>
          <w:i/>
          <w:color w:val="1F3864" w:themeColor="accent5" w:themeShade="80"/>
          <w:sz w:val="24"/>
          <w:lang w:val="vi-VN"/>
        </w:rPr>
        <w:t>Guidance</w:t>
      </w:r>
    </w:p>
    <w:p w:rsidR="006A4EEA" w:rsidRPr="00C500B7" w:rsidRDefault="006A4EEA" w:rsidP="00C500B7">
      <w:pPr>
        <w:tabs>
          <w:tab w:val="left" w:pos="8550"/>
        </w:tabs>
        <w:spacing w:after="120"/>
        <w:ind w:left="360" w:right="-630"/>
        <w:rPr>
          <w:rFonts w:asciiTheme="majorHAnsi" w:hAnsiTheme="majorHAnsi" w:cstheme="majorHAnsi"/>
          <w:i/>
          <w:color w:val="1F3864" w:themeColor="accent5" w:themeShade="80"/>
          <w:sz w:val="24"/>
          <w:lang w:val="vi-VN"/>
        </w:rPr>
      </w:pPr>
      <w:r w:rsidRPr="00C500B7">
        <w:rPr>
          <w:rFonts w:asciiTheme="majorHAnsi" w:hAnsiTheme="majorHAnsi" w:cstheme="majorHAnsi"/>
          <w:i/>
          <w:color w:val="1F3864" w:themeColor="accent5" w:themeShade="80"/>
          <w:sz w:val="24"/>
          <w:lang w:val="vi-VN"/>
        </w:rPr>
        <w:t>Describe the engineering release system, the use of this system, and the forms used to issue CI and associated technical data to the project organization upon authorization.</w:t>
      </w:r>
    </w:p>
    <w:p w:rsidR="006A4EEA" w:rsidRPr="00C500B7" w:rsidRDefault="006A4EEA" w:rsidP="00C500B7">
      <w:pPr>
        <w:pStyle w:val="BodyText2"/>
        <w:numPr>
          <w:ilvl w:val="12"/>
          <w:numId w:val="0"/>
        </w:numPr>
        <w:ind w:left="360" w:right="-630"/>
        <w:rPr>
          <w:rFonts w:asciiTheme="majorHAnsi" w:hAnsiTheme="majorHAnsi" w:cstheme="majorHAnsi"/>
          <w:sz w:val="24"/>
          <w:lang w:val="vi-VN"/>
        </w:rPr>
      </w:pPr>
      <w:r w:rsidRPr="00C500B7">
        <w:rPr>
          <w:rFonts w:asciiTheme="majorHAnsi" w:hAnsiTheme="majorHAnsi" w:cstheme="majorHAnsi"/>
          <w:sz w:val="24"/>
          <w:lang w:val="vi-VN"/>
        </w:rPr>
        <w:t xml:space="preserve">Add a description of the local form in Section 1.7 (and include in </w:t>
      </w:r>
      <w:r w:rsidR="00C500B7">
        <w:rPr>
          <w:rFonts w:asciiTheme="majorHAnsi" w:hAnsiTheme="majorHAnsi" w:cstheme="majorHAnsi"/>
          <w:sz w:val="24"/>
          <w:lang w:val="vi-VN"/>
        </w:rPr>
        <w:t xml:space="preserve">Appendix B) used by the project </w:t>
      </w:r>
      <w:r w:rsidRPr="00C500B7">
        <w:rPr>
          <w:rFonts w:asciiTheme="majorHAnsi" w:hAnsiTheme="majorHAnsi" w:cstheme="majorHAnsi"/>
          <w:sz w:val="24"/>
          <w:lang w:val="vi-VN"/>
        </w:rPr>
        <w:t>organization.</w:t>
      </w:r>
    </w:p>
    <w:p w:rsidR="006A4EEA" w:rsidRPr="00C500B7" w:rsidRDefault="006A4EEA" w:rsidP="00C500B7">
      <w:pPr>
        <w:numPr>
          <w:ilvl w:val="12"/>
          <w:numId w:val="0"/>
        </w:numPr>
        <w:spacing w:after="120"/>
        <w:ind w:left="360" w:right="-630"/>
        <w:rPr>
          <w:rFonts w:asciiTheme="majorHAnsi" w:hAnsiTheme="majorHAnsi" w:cstheme="majorHAnsi"/>
          <w:sz w:val="24"/>
          <w:lang w:val="vi-VN"/>
        </w:rPr>
      </w:pPr>
      <w:r w:rsidRPr="00C500B7">
        <w:rPr>
          <w:rFonts w:asciiTheme="majorHAnsi" w:hAnsiTheme="majorHAnsi" w:cstheme="majorHAnsi"/>
          <w:sz w:val="24"/>
          <w:lang w:val="vi-VN"/>
        </w:rPr>
        <w:t>The system/software release process begins at the start of system integration and testing.  At the initiation of this phase, the Product Baseline is established by the project’s CCB.  The release identified as part of the Product Baseline is provided for integration with the operational hardware.  Operational Test and Evaluation personnel (OT&amp;E) accomplish final testing.  Issues found by OT&amp;E are resolved using the baseline change process.  Upon satisfactory completion of OT&amp;E, the product release is approved as the Product Baseline Configuration.  Approval for service use initiates distribution to end-users.  CM/DM is responsible for making and distributing copies of products.  The copies are made from the baselined Configuration Item master.  CM is responsible for ensuring that the correct product and release documentation are distributed through DM.</w:t>
      </w:r>
    </w:p>
    <w:p w:rsidR="006A4EEA" w:rsidRPr="00D96ED4" w:rsidRDefault="006A4EEA" w:rsidP="00687A29">
      <w:pPr>
        <w:spacing w:after="120"/>
        <w:rPr>
          <w:rFonts w:asciiTheme="majorHAnsi" w:hAnsiTheme="majorHAnsi" w:cstheme="majorHAnsi"/>
          <w:caps/>
          <w:lang w:val="vi-VN"/>
        </w:rPr>
      </w:pPr>
    </w:p>
    <w:p w:rsidR="006A4EEA" w:rsidRPr="00D96ED4" w:rsidRDefault="006A4EEA" w:rsidP="00687A29">
      <w:pPr>
        <w:spacing w:after="120"/>
        <w:rPr>
          <w:rFonts w:asciiTheme="majorHAnsi" w:hAnsiTheme="majorHAnsi" w:cstheme="majorHAnsi"/>
          <w:caps/>
          <w:lang w:val="vi-VN"/>
        </w:rPr>
      </w:pPr>
    </w:p>
    <w:p w:rsidR="006A4EEA" w:rsidRPr="00D96ED4" w:rsidRDefault="006A4EEA" w:rsidP="00687A29">
      <w:pPr>
        <w:spacing w:after="120"/>
        <w:rPr>
          <w:rFonts w:asciiTheme="majorHAnsi" w:hAnsiTheme="majorHAnsi" w:cstheme="majorHAnsi"/>
          <w:caps/>
          <w:lang w:val="vi-VN"/>
        </w:rPr>
      </w:pPr>
    </w:p>
    <w:p w:rsidR="006A4EEA" w:rsidRPr="00D96ED4" w:rsidRDefault="006A4EEA" w:rsidP="00687A29">
      <w:pPr>
        <w:spacing w:after="120"/>
        <w:rPr>
          <w:rFonts w:asciiTheme="majorHAnsi" w:hAnsiTheme="majorHAnsi" w:cstheme="majorHAnsi"/>
          <w:caps/>
          <w:lang w:val="vi-VN"/>
        </w:rPr>
      </w:pPr>
    </w:p>
    <w:p w:rsidR="006A4EEA" w:rsidRPr="00D96ED4" w:rsidRDefault="006A4EEA" w:rsidP="00687A29">
      <w:pPr>
        <w:spacing w:after="120"/>
        <w:rPr>
          <w:rFonts w:asciiTheme="majorHAnsi" w:hAnsiTheme="majorHAnsi" w:cstheme="majorHAnsi"/>
          <w:caps/>
          <w:lang w:val="vi-VN"/>
        </w:rPr>
      </w:pPr>
    </w:p>
    <w:p w:rsidR="006A4EEA" w:rsidRPr="00D96ED4" w:rsidRDefault="006A4EEA" w:rsidP="00687A29">
      <w:pPr>
        <w:spacing w:after="120"/>
        <w:rPr>
          <w:rFonts w:asciiTheme="majorHAnsi" w:hAnsiTheme="majorHAnsi" w:cstheme="majorHAnsi"/>
          <w:caps/>
          <w:lang w:val="vi-VN"/>
        </w:rPr>
      </w:pPr>
    </w:p>
    <w:p w:rsidR="006A4EEA" w:rsidRPr="00D96ED4" w:rsidRDefault="006A4EEA" w:rsidP="00687A29">
      <w:pPr>
        <w:spacing w:after="120"/>
        <w:rPr>
          <w:rFonts w:asciiTheme="majorHAnsi" w:hAnsiTheme="majorHAnsi" w:cstheme="majorHAnsi"/>
          <w:caps/>
          <w:lang w:val="vi-VN"/>
        </w:rPr>
      </w:pPr>
    </w:p>
    <w:p w:rsidR="006A4EEA" w:rsidRPr="00D96ED4" w:rsidRDefault="006A4EEA" w:rsidP="00687A29">
      <w:pPr>
        <w:spacing w:after="120"/>
        <w:rPr>
          <w:rFonts w:asciiTheme="majorHAnsi" w:hAnsiTheme="majorHAnsi" w:cstheme="majorHAnsi"/>
          <w:caps/>
          <w:lang w:val="vi-VN"/>
        </w:rPr>
      </w:pPr>
    </w:p>
    <w:p w:rsidR="006A4EEA" w:rsidRPr="00D96ED4" w:rsidRDefault="006A4EEA" w:rsidP="00687A29">
      <w:pPr>
        <w:spacing w:after="120"/>
        <w:rPr>
          <w:rFonts w:asciiTheme="majorHAnsi" w:hAnsiTheme="majorHAnsi" w:cstheme="majorHAnsi"/>
          <w:caps/>
          <w:lang w:val="vi-VN"/>
        </w:rPr>
        <w:sectPr w:rsidR="006A4EEA" w:rsidRPr="00D96ED4">
          <w:headerReference w:type="default" r:id="rId43"/>
          <w:footerReference w:type="even" r:id="rId44"/>
          <w:footerReference w:type="default" r:id="rId45"/>
          <w:pgSz w:w="12240" w:h="15840" w:code="1"/>
          <w:pgMar w:top="1728" w:right="1440" w:bottom="1440" w:left="1440" w:header="720" w:footer="720" w:gutter="0"/>
          <w:pgNumType w:start="1" w:chapStyle="1"/>
          <w:cols w:space="720"/>
        </w:sectPr>
      </w:pPr>
    </w:p>
    <w:p w:rsidR="006A4EEA" w:rsidRPr="00D96ED4" w:rsidRDefault="006A4EEA" w:rsidP="00556D78">
      <w:pPr>
        <w:pStyle w:val="Heading1"/>
        <w:numPr>
          <w:ilvl w:val="0"/>
          <w:numId w:val="6"/>
        </w:numPr>
        <w:spacing w:before="0" w:after="120"/>
        <w:ind w:left="360"/>
        <w:rPr>
          <w:rFonts w:cstheme="majorHAnsi"/>
          <w:color w:val="1F3864" w:themeColor="accent5" w:themeShade="80"/>
          <w:sz w:val="36"/>
          <w:szCs w:val="36"/>
        </w:rPr>
      </w:pPr>
      <w:bookmarkStart w:id="1138" w:name="_Toc420218252"/>
      <w:bookmarkStart w:id="1139" w:name="_Toc420219898"/>
      <w:bookmarkStart w:id="1140" w:name="_Toc420221116"/>
      <w:bookmarkStart w:id="1141" w:name="_Toc420286784"/>
      <w:bookmarkStart w:id="1142" w:name="_Toc376257013"/>
      <w:bookmarkStart w:id="1143" w:name="_Toc376287083"/>
      <w:bookmarkStart w:id="1144" w:name="_Toc376287450"/>
      <w:bookmarkStart w:id="1145" w:name="_Toc376287568"/>
      <w:bookmarkStart w:id="1146" w:name="_Toc376287788"/>
      <w:bookmarkStart w:id="1147" w:name="_Toc376288012"/>
      <w:bookmarkStart w:id="1148" w:name="_Toc376288685"/>
      <w:bookmarkStart w:id="1149" w:name="_Toc376289092"/>
      <w:r w:rsidRPr="00D96ED4">
        <w:rPr>
          <w:rFonts w:cstheme="majorHAnsi"/>
          <w:color w:val="1F3864" w:themeColor="accent5" w:themeShade="80"/>
          <w:sz w:val="36"/>
          <w:szCs w:val="36"/>
        </w:rPr>
        <w:lastRenderedPageBreak/>
        <w:t>CONFIGURATION STATUS ACCOUNTING</w:t>
      </w:r>
      <w:bookmarkEnd w:id="1138"/>
      <w:bookmarkEnd w:id="1139"/>
      <w:bookmarkEnd w:id="1140"/>
      <w:bookmarkEnd w:id="1141"/>
      <w:bookmarkEnd w:id="1142"/>
      <w:bookmarkEnd w:id="1143"/>
      <w:bookmarkEnd w:id="1144"/>
      <w:bookmarkEnd w:id="1145"/>
      <w:bookmarkEnd w:id="1146"/>
      <w:bookmarkEnd w:id="1147"/>
      <w:bookmarkEnd w:id="1148"/>
      <w:bookmarkEnd w:id="1149"/>
    </w:p>
    <w:p w:rsidR="006A4EEA" w:rsidRPr="00C500B7" w:rsidRDefault="006A4EEA" w:rsidP="00C500B7">
      <w:pPr>
        <w:numPr>
          <w:ilvl w:val="12"/>
          <w:numId w:val="0"/>
        </w:numPr>
        <w:spacing w:after="120"/>
        <w:ind w:right="-720"/>
        <w:rPr>
          <w:rFonts w:asciiTheme="majorHAnsi" w:hAnsiTheme="majorHAnsi" w:cstheme="majorHAnsi"/>
          <w:b/>
          <w:bCs/>
          <w:i/>
          <w:iCs/>
          <w:color w:val="1F3864" w:themeColor="accent5" w:themeShade="80"/>
          <w:sz w:val="24"/>
          <w:lang w:val="vi-VN"/>
        </w:rPr>
      </w:pPr>
      <w:r w:rsidRPr="00C500B7">
        <w:rPr>
          <w:rFonts w:asciiTheme="majorHAnsi" w:hAnsiTheme="majorHAnsi" w:cstheme="majorHAnsi"/>
          <w:b/>
          <w:bCs/>
          <w:i/>
          <w:iCs/>
          <w:color w:val="1F3864" w:themeColor="accent5" w:themeShade="80"/>
          <w:sz w:val="24"/>
          <w:lang w:val="vi-VN"/>
        </w:rPr>
        <w:t>Guidance</w:t>
      </w:r>
    </w:p>
    <w:p w:rsidR="006A4EEA" w:rsidRPr="00C500B7" w:rsidRDefault="006A4EEA" w:rsidP="00C500B7">
      <w:pPr>
        <w:pStyle w:val="BodyText"/>
        <w:numPr>
          <w:ilvl w:val="12"/>
          <w:numId w:val="0"/>
        </w:numPr>
        <w:ind w:right="-720"/>
        <w:rPr>
          <w:rFonts w:asciiTheme="majorHAnsi" w:hAnsiTheme="majorHAnsi" w:cstheme="majorHAnsi"/>
          <w:i/>
          <w:iCs/>
          <w:color w:val="1F3864" w:themeColor="accent5" w:themeShade="80"/>
          <w:sz w:val="24"/>
          <w:lang w:val="vi-VN"/>
        </w:rPr>
      </w:pPr>
      <w:r w:rsidRPr="00C500B7">
        <w:rPr>
          <w:rFonts w:asciiTheme="majorHAnsi" w:hAnsiTheme="majorHAnsi" w:cstheme="majorHAnsi"/>
          <w:i/>
          <w:iCs/>
          <w:color w:val="1F3864" w:themeColor="accent5" w:themeShade="80"/>
          <w:sz w:val="24"/>
          <w:lang w:val="vi-VN"/>
        </w:rPr>
        <w:t>This section describes the recording and reporting of information needed to manage CIs effectively, including the items listed below:</w:t>
      </w:r>
    </w:p>
    <w:p w:rsidR="006A4EEA" w:rsidRPr="00C500B7" w:rsidRDefault="006A4EEA" w:rsidP="00556D78">
      <w:pPr>
        <w:pStyle w:val="BodyText"/>
        <w:numPr>
          <w:ilvl w:val="1"/>
          <w:numId w:val="74"/>
        </w:numPr>
        <w:tabs>
          <w:tab w:val="left" w:pos="360"/>
        </w:tabs>
        <w:ind w:left="360" w:right="-720"/>
        <w:rPr>
          <w:rFonts w:asciiTheme="majorHAnsi" w:hAnsiTheme="majorHAnsi" w:cstheme="majorHAnsi"/>
          <w:i/>
          <w:iCs/>
          <w:color w:val="1F3864" w:themeColor="accent5" w:themeShade="80"/>
          <w:sz w:val="24"/>
          <w:lang w:val="vi-VN"/>
        </w:rPr>
      </w:pPr>
      <w:r w:rsidRPr="00C500B7">
        <w:rPr>
          <w:rFonts w:asciiTheme="majorHAnsi" w:hAnsiTheme="majorHAnsi" w:cstheme="majorHAnsi"/>
          <w:i/>
          <w:iCs/>
          <w:color w:val="1F3864" w:themeColor="accent5" w:themeShade="80"/>
          <w:sz w:val="24"/>
          <w:lang w:val="vi-VN"/>
        </w:rPr>
        <w:t>A record of the approved configuration documentation and identification numbers.</w:t>
      </w:r>
    </w:p>
    <w:p w:rsidR="006A4EEA" w:rsidRPr="00C500B7" w:rsidRDefault="006A4EEA" w:rsidP="00556D78">
      <w:pPr>
        <w:pStyle w:val="BodyText"/>
        <w:numPr>
          <w:ilvl w:val="1"/>
          <w:numId w:val="74"/>
        </w:numPr>
        <w:tabs>
          <w:tab w:val="left" w:pos="360"/>
        </w:tabs>
        <w:ind w:left="360" w:right="-720"/>
        <w:rPr>
          <w:rFonts w:asciiTheme="majorHAnsi" w:hAnsiTheme="majorHAnsi" w:cstheme="majorHAnsi"/>
          <w:i/>
          <w:iCs/>
          <w:color w:val="1F3864" w:themeColor="accent5" w:themeShade="80"/>
          <w:sz w:val="24"/>
          <w:lang w:val="vi-VN"/>
        </w:rPr>
      </w:pPr>
      <w:r w:rsidRPr="00C500B7">
        <w:rPr>
          <w:rFonts w:asciiTheme="majorHAnsi" w:hAnsiTheme="majorHAnsi" w:cstheme="majorHAnsi"/>
          <w:i/>
          <w:iCs/>
          <w:color w:val="1F3864" w:themeColor="accent5" w:themeShade="80"/>
          <w:sz w:val="24"/>
          <w:lang w:val="vi-VN"/>
        </w:rPr>
        <w:t>The designation owner, or author, or responsible points of contact for project CIs and supporting elements.</w:t>
      </w:r>
    </w:p>
    <w:p w:rsidR="006A4EEA" w:rsidRPr="00C500B7" w:rsidRDefault="006A4EEA" w:rsidP="00556D78">
      <w:pPr>
        <w:pStyle w:val="ListParagraph"/>
        <w:numPr>
          <w:ilvl w:val="1"/>
          <w:numId w:val="74"/>
        </w:numPr>
        <w:tabs>
          <w:tab w:val="left" w:pos="360"/>
        </w:tabs>
        <w:spacing w:after="120"/>
        <w:ind w:left="360" w:right="-720"/>
        <w:rPr>
          <w:rFonts w:asciiTheme="majorHAnsi" w:hAnsiTheme="majorHAnsi" w:cstheme="majorHAnsi"/>
          <w:i/>
          <w:iCs/>
          <w:color w:val="1F3864" w:themeColor="accent5" w:themeShade="80"/>
          <w:sz w:val="24"/>
          <w:lang w:val="vi-VN"/>
        </w:rPr>
      </w:pPr>
      <w:r w:rsidRPr="00C500B7">
        <w:rPr>
          <w:rFonts w:asciiTheme="majorHAnsi" w:hAnsiTheme="majorHAnsi" w:cstheme="majorHAnsi"/>
          <w:i/>
          <w:iCs/>
          <w:color w:val="1F3864" w:themeColor="accent5" w:themeShade="80"/>
          <w:sz w:val="24"/>
          <w:lang w:val="vi-VN"/>
        </w:rPr>
        <w:t>The status of proposed changes, deviations to the configuration.</w:t>
      </w:r>
    </w:p>
    <w:p w:rsidR="006A4EEA" w:rsidRPr="00C500B7" w:rsidRDefault="006A4EEA" w:rsidP="00556D78">
      <w:pPr>
        <w:pStyle w:val="ListParagraph"/>
        <w:numPr>
          <w:ilvl w:val="1"/>
          <w:numId w:val="74"/>
        </w:numPr>
        <w:tabs>
          <w:tab w:val="left" w:pos="360"/>
        </w:tabs>
        <w:spacing w:after="120"/>
        <w:ind w:left="360" w:right="-720"/>
        <w:rPr>
          <w:rFonts w:asciiTheme="majorHAnsi" w:hAnsiTheme="majorHAnsi" w:cstheme="majorHAnsi"/>
          <w:i/>
          <w:iCs/>
          <w:color w:val="1F3864" w:themeColor="accent5" w:themeShade="80"/>
          <w:sz w:val="24"/>
          <w:lang w:val="vi-VN"/>
        </w:rPr>
      </w:pPr>
      <w:r w:rsidRPr="00C500B7">
        <w:rPr>
          <w:rFonts w:asciiTheme="majorHAnsi" w:hAnsiTheme="majorHAnsi" w:cstheme="majorHAnsi"/>
          <w:i/>
          <w:iCs/>
          <w:color w:val="1F3864" w:themeColor="accent5" w:themeShade="80"/>
          <w:sz w:val="24"/>
          <w:lang w:val="vi-VN"/>
        </w:rPr>
        <w:t>The implementation status of approved changes.</w:t>
      </w:r>
    </w:p>
    <w:p w:rsidR="006A4EEA" w:rsidRPr="00C500B7" w:rsidRDefault="006A4EEA" w:rsidP="00556D78">
      <w:pPr>
        <w:pStyle w:val="ListParagraph"/>
        <w:numPr>
          <w:ilvl w:val="1"/>
          <w:numId w:val="74"/>
        </w:numPr>
        <w:tabs>
          <w:tab w:val="left" w:pos="360"/>
        </w:tabs>
        <w:spacing w:after="120"/>
        <w:ind w:left="360" w:right="-720"/>
        <w:rPr>
          <w:rFonts w:asciiTheme="majorHAnsi" w:hAnsiTheme="majorHAnsi" w:cstheme="majorHAnsi"/>
          <w:i/>
          <w:iCs/>
          <w:color w:val="1F3864" w:themeColor="accent5" w:themeShade="80"/>
          <w:sz w:val="24"/>
          <w:lang w:val="vi-VN"/>
        </w:rPr>
      </w:pPr>
      <w:r w:rsidRPr="00C500B7">
        <w:rPr>
          <w:rFonts w:asciiTheme="majorHAnsi" w:hAnsiTheme="majorHAnsi" w:cstheme="majorHAnsi"/>
          <w:i/>
          <w:iCs/>
          <w:color w:val="1F3864" w:themeColor="accent5" w:themeShade="80"/>
          <w:sz w:val="24"/>
          <w:lang w:val="vi-VN"/>
        </w:rPr>
        <w:t>The configuration of all units of the CI in the operational inventory.</w:t>
      </w:r>
    </w:p>
    <w:p w:rsidR="006A4EEA" w:rsidRPr="00C500B7" w:rsidRDefault="006A4EEA" w:rsidP="00556D78">
      <w:pPr>
        <w:pStyle w:val="ListParagraph"/>
        <w:numPr>
          <w:ilvl w:val="1"/>
          <w:numId w:val="74"/>
        </w:numPr>
        <w:tabs>
          <w:tab w:val="left" w:pos="360"/>
        </w:tabs>
        <w:spacing w:after="120"/>
        <w:ind w:left="360" w:right="-720"/>
        <w:rPr>
          <w:rFonts w:asciiTheme="majorHAnsi" w:hAnsiTheme="majorHAnsi" w:cstheme="majorHAnsi"/>
          <w:i/>
          <w:iCs/>
          <w:color w:val="1F3864" w:themeColor="accent5" w:themeShade="80"/>
          <w:sz w:val="24"/>
          <w:lang w:val="vi-VN"/>
        </w:rPr>
      </w:pPr>
      <w:r w:rsidRPr="00C500B7">
        <w:rPr>
          <w:rFonts w:asciiTheme="majorHAnsi" w:hAnsiTheme="majorHAnsi" w:cstheme="majorHAnsi"/>
          <w:i/>
          <w:iCs/>
          <w:color w:val="1F3864" w:themeColor="accent5" w:themeShade="80"/>
          <w:sz w:val="24"/>
          <w:lang w:val="vi-VN"/>
        </w:rPr>
        <w:t>Results of audits.</w:t>
      </w:r>
    </w:p>
    <w:p w:rsidR="006A4EEA" w:rsidRPr="00C500B7" w:rsidRDefault="006A4EEA" w:rsidP="00C500B7">
      <w:pPr>
        <w:numPr>
          <w:ilvl w:val="12"/>
          <w:numId w:val="0"/>
        </w:numPr>
        <w:spacing w:after="120"/>
        <w:ind w:right="-630"/>
        <w:rPr>
          <w:rFonts w:asciiTheme="majorHAnsi" w:hAnsiTheme="majorHAnsi" w:cstheme="majorHAnsi"/>
          <w:sz w:val="24"/>
          <w:lang w:val="vi-VN"/>
        </w:rPr>
      </w:pPr>
      <w:r w:rsidRPr="00C500B7">
        <w:rPr>
          <w:rFonts w:asciiTheme="majorHAnsi" w:hAnsiTheme="majorHAnsi" w:cstheme="majorHAnsi"/>
          <w:sz w:val="24"/>
          <w:lang w:val="vi-VN"/>
        </w:rPr>
        <w:t xml:space="preserve">CSA documentation is the means through which actions affecting CIs are recorded and reported to the </w:t>
      </w:r>
      <w:r w:rsidRPr="00C500B7">
        <w:rPr>
          <w:rFonts w:asciiTheme="majorHAnsi" w:hAnsiTheme="majorHAnsi" w:cstheme="majorHAnsi"/>
          <w:b/>
          <w:bCs/>
          <w:i/>
          <w:iCs/>
          <w:sz w:val="24"/>
          <w:lang w:val="vi-VN"/>
        </w:rPr>
        <w:t>Systems and/or Software Engineering Manager</w:t>
      </w:r>
      <w:r w:rsidRPr="00C500B7">
        <w:rPr>
          <w:rFonts w:asciiTheme="majorHAnsi" w:hAnsiTheme="majorHAnsi" w:cstheme="majorHAnsi"/>
          <w:sz w:val="24"/>
          <w:lang w:val="vi-VN"/>
        </w:rPr>
        <w:t xml:space="preserve"> of the [[Project Title]] system.  It principally records the "approved configuration" (baseline) and the implementation status of changes to the baseline.  It is the bookkeeping part of CM that provides managers with feedback information to determine whether decisions of the CCB are being implemented as directed.</w:t>
      </w:r>
    </w:p>
    <w:p w:rsidR="006A4EEA" w:rsidRPr="00C500B7" w:rsidRDefault="006A4EEA" w:rsidP="00C500B7">
      <w:pPr>
        <w:numPr>
          <w:ilvl w:val="12"/>
          <w:numId w:val="0"/>
        </w:numPr>
        <w:spacing w:after="120"/>
        <w:ind w:right="-630"/>
        <w:rPr>
          <w:rFonts w:asciiTheme="majorHAnsi" w:hAnsiTheme="majorHAnsi" w:cstheme="majorHAnsi"/>
          <w:sz w:val="24"/>
          <w:lang w:val="vi-VN"/>
        </w:rPr>
      </w:pPr>
      <w:r w:rsidRPr="00C500B7">
        <w:rPr>
          <w:rFonts w:asciiTheme="majorHAnsi" w:hAnsiTheme="majorHAnsi" w:cstheme="majorHAnsi"/>
          <w:sz w:val="24"/>
          <w:lang w:val="vi-VN"/>
        </w:rPr>
        <w:t xml:space="preserve">To automate CSA, CM uses </w:t>
      </w:r>
      <w:r w:rsidRPr="00C500B7">
        <w:rPr>
          <w:rFonts w:asciiTheme="majorHAnsi" w:hAnsiTheme="majorHAnsi" w:cstheme="majorHAnsi"/>
          <w:b/>
          <w:bCs/>
          <w:i/>
          <w:iCs/>
          <w:sz w:val="24"/>
          <w:lang w:val="vi-VN"/>
        </w:rPr>
        <w:t>identify the software tool</w:t>
      </w:r>
      <w:r w:rsidRPr="00C500B7">
        <w:rPr>
          <w:rFonts w:asciiTheme="majorHAnsi" w:hAnsiTheme="majorHAnsi" w:cstheme="majorHAnsi"/>
          <w:sz w:val="24"/>
          <w:lang w:val="vi-VN"/>
        </w:rPr>
        <w:t xml:space="preserve">, to define the data content and format.  </w:t>
      </w:r>
      <w:r w:rsidRPr="00C500B7">
        <w:rPr>
          <w:rFonts w:asciiTheme="majorHAnsi" w:hAnsiTheme="majorHAnsi" w:cstheme="majorHAnsi"/>
          <w:b/>
          <w:bCs/>
          <w:i/>
          <w:iCs/>
          <w:sz w:val="24"/>
          <w:lang w:val="vi-VN"/>
        </w:rPr>
        <w:t>Identify the software tool</w:t>
      </w:r>
      <w:r w:rsidRPr="00C500B7">
        <w:rPr>
          <w:rFonts w:asciiTheme="majorHAnsi" w:hAnsiTheme="majorHAnsi" w:cstheme="majorHAnsi"/>
          <w:sz w:val="24"/>
          <w:lang w:val="vi-VN"/>
        </w:rPr>
        <w:t xml:space="preserve"> is an approved, baselined CI, so any proposed change to it requires a change request and CCB approval for implementation.</w:t>
      </w:r>
    </w:p>
    <w:p w:rsidR="006A4EEA" w:rsidRPr="00C14B9A" w:rsidRDefault="006A4EEA" w:rsidP="00C14B9A">
      <w:pPr>
        <w:numPr>
          <w:ilvl w:val="12"/>
          <w:numId w:val="0"/>
        </w:numPr>
        <w:tabs>
          <w:tab w:val="left" w:pos="8550"/>
        </w:tabs>
        <w:spacing w:after="120"/>
        <w:ind w:right="-630"/>
        <w:rPr>
          <w:rFonts w:asciiTheme="majorHAnsi" w:hAnsiTheme="majorHAnsi" w:cstheme="majorHAnsi"/>
          <w:b/>
          <w:bCs/>
          <w:i/>
          <w:color w:val="1F3864" w:themeColor="accent5" w:themeShade="80"/>
          <w:sz w:val="24"/>
          <w:lang w:val="vi-VN"/>
        </w:rPr>
      </w:pPr>
      <w:r w:rsidRPr="00C14B9A">
        <w:rPr>
          <w:rFonts w:asciiTheme="majorHAnsi" w:hAnsiTheme="majorHAnsi" w:cstheme="majorHAnsi"/>
          <w:b/>
          <w:bCs/>
          <w:i/>
          <w:color w:val="1F3864" w:themeColor="accent5" w:themeShade="80"/>
          <w:sz w:val="24"/>
          <w:lang w:val="vi-VN"/>
        </w:rPr>
        <w:t>Guidance</w:t>
      </w:r>
    </w:p>
    <w:p w:rsidR="006A4EEA" w:rsidRPr="00C14B9A" w:rsidRDefault="006A4EEA" w:rsidP="00C14B9A">
      <w:pPr>
        <w:rPr>
          <w:rFonts w:asciiTheme="majorHAnsi" w:hAnsiTheme="majorHAnsi" w:cstheme="majorHAnsi"/>
          <w:i/>
          <w:color w:val="1F3864" w:themeColor="accent5" w:themeShade="80"/>
          <w:sz w:val="24"/>
          <w:lang w:val="vi-VN"/>
        </w:rPr>
      </w:pPr>
      <w:r w:rsidRPr="00C14B9A">
        <w:rPr>
          <w:rFonts w:asciiTheme="majorHAnsi" w:hAnsiTheme="majorHAnsi" w:cstheme="majorHAnsi"/>
          <w:i/>
          <w:color w:val="1F3864" w:themeColor="accent5" w:themeShade="80"/>
          <w:sz w:val="24"/>
          <w:lang w:val="vi-VN"/>
        </w:rPr>
        <w:t>If the above paragraph does not reflect current practices, modify the paragraph, as required.</w:t>
      </w:r>
    </w:p>
    <w:p w:rsidR="006A4EEA" w:rsidRPr="00C500B7" w:rsidRDefault="006A4EEA" w:rsidP="00C500B7">
      <w:pPr>
        <w:numPr>
          <w:ilvl w:val="12"/>
          <w:numId w:val="0"/>
        </w:numPr>
        <w:spacing w:after="120"/>
        <w:ind w:right="-720"/>
        <w:rPr>
          <w:rFonts w:asciiTheme="majorHAnsi" w:hAnsiTheme="majorHAnsi" w:cstheme="majorHAnsi"/>
          <w:sz w:val="24"/>
          <w:lang w:val="vi-VN"/>
        </w:rPr>
      </w:pPr>
      <w:r w:rsidRPr="00C500B7">
        <w:rPr>
          <w:rFonts w:asciiTheme="majorHAnsi" w:hAnsiTheme="majorHAnsi" w:cstheme="majorHAnsi"/>
          <w:sz w:val="24"/>
          <w:lang w:val="vi-VN"/>
        </w:rPr>
        <w:t>Input data includes CCB decisions, such as approving or disapproving change requests, establishing configuration baselines, and approving the release of the product for distribution.  Input data also includes status information of CIs and change requests.  Output data is formatted as CSA reports.</w:t>
      </w:r>
    </w:p>
    <w:p w:rsidR="006A4EEA" w:rsidRPr="00D96ED4" w:rsidRDefault="001475E3"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1150" w:name="_Toc376257014"/>
      <w:bookmarkStart w:id="1151" w:name="_Toc376287084"/>
      <w:bookmarkStart w:id="1152" w:name="_Toc376287451"/>
      <w:bookmarkStart w:id="1153" w:name="_Toc376287569"/>
      <w:bookmarkStart w:id="1154" w:name="_Toc376287789"/>
      <w:bookmarkStart w:id="1155" w:name="_Toc376288013"/>
      <w:bookmarkStart w:id="1156" w:name="_Toc376288686"/>
      <w:bookmarkStart w:id="1157" w:name="_Toc376289093"/>
      <w:r w:rsidRPr="00D96ED4">
        <w:rPr>
          <w:rFonts w:cstheme="majorHAnsi"/>
          <w:i w:val="0"/>
          <w:color w:val="1F3864" w:themeColor="accent5" w:themeShade="80"/>
          <w:sz w:val="32"/>
          <w:szCs w:val="32"/>
        </w:rPr>
        <w:t>RECORDS</w:t>
      </w:r>
      <w:bookmarkEnd w:id="1150"/>
      <w:bookmarkEnd w:id="1151"/>
      <w:bookmarkEnd w:id="1152"/>
      <w:bookmarkEnd w:id="1153"/>
      <w:bookmarkEnd w:id="1154"/>
      <w:bookmarkEnd w:id="1155"/>
      <w:bookmarkEnd w:id="1156"/>
      <w:bookmarkEnd w:id="1157"/>
    </w:p>
    <w:p w:rsidR="006A4EEA" w:rsidRPr="00C500B7" w:rsidRDefault="006A4EEA" w:rsidP="00C500B7">
      <w:pPr>
        <w:numPr>
          <w:ilvl w:val="12"/>
          <w:numId w:val="0"/>
        </w:numPr>
        <w:spacing w:after="120"/>
        <w:ind w:left="360" w:right="-720"/>
        <w:rPr>
          <w:rFonts w:asciiTheme="majorHAnsi" w:hAnsiTheme="majorHAnsi" w:cstheme="majorHAnsi"/>
          <w:sz w:val="24"/>
          <w:lang w:val="vi-VN"/>
        </w:rPr>
      </w:pPr>
      <w:r w:rsidRPr="00C500B7">
        <w:rPr>
          <w:rFonts w:asciiTheme="majorHAnsi" w:hAnsiTheme="majorHAnsi" w:cstheme="majorHAnsi"/>
          <w:sz w:val="24"/>
          <w:lang w:val="vi-VN"/>
        </w:rPr>
        <w:t>The records maintained by CM contain detailed data that documents that the as-built product conforms to its technical description and specified configuration.  They include the information listed below:</w:t>
      </w:r>
    </w:p>
    <w:p w:rsidR="006A4EEA" w:rsidRPr="00C500B7" w:rsidRDefault="006A4EEA" w:rsidP="00556D78">
      <w:pPr>
        <w:pStyle w:val="Bullet"/>
        <w:numPr>
          <w:ilvl w:val="0"/>
          <w:numId w:val="75"/>
        </w:numPr>
        <w:spacing w:before="0" w:after="120"/>
        <w:ind w:left="900" w:right="-720"/>
        <w:rPr>
          <w:rFonts w:asciiTheme="majorHAnsi" w:hAnsiTheme="majorHAnsi" w:cstheme="majorHAnsi"/>
          <w:sz w:val="24"/>
          <w:lang w:val="vi-VN"/>
        </w:rPr>
      </w:pPr>
      <w:r w:rsidRPr="00C500B7">
        <w:rPr>
          <w:rFonts w:asciiTheme="majorHAnsi" w:hAnsiTheme="majorHAnsi" w:cstheme="majorHAnsi"/>
          <w:sz w:val="24"/>
          <w:lang w:val="vi-VN"/>
        </w:rPr>
        <w:t>Approved technical documentation for each CI</w:t>
      </w:r>
    </w:p>
    <w:p w:rsidR="006A4EEA" w:rsidRPr="00C500B7" w:rsidRDefault="006A4EEA" w:rsidP="00556D78">
      <w:pPr>
        <w:pStyle w:val="Bullet"/>
        <w:numPr>
          <w:ilvl w:val="0"/>
          <w:numId w:val="75"/>
        </w:numPr>
        <w:spacing w:before="0" w:after="120"/>
        <w:ind w:left="900" w:right="-720"/>
        <w:rPr>
          <w:rFonts w:asciiTheme="majorHAnsi" w:hAnsiTheme="majorHAnsi" w:cstheme="majorHAnsi"/>
          <w:sz w:val="24"/>
          <w:lang w:val="vi-VN"/>
        </w:rPr>
      </w:pPr>
      <w:r w:rsidRPr="00C500B7">
        <w:rPr>
          <w:rFonts w:asciiTheme="majorHAnsi" w:hAnsiTheme="majorHAnsi" w:cstheme="majorHAnsi"/>
          <w:sz w:val="24"/>
          <w:lang w:val="vi-VN"/>
        </w:rPr>
        <w:t>Status of proposed changes</w:t>
      </w:r>
    </w:p>
    <w:p w:rsidR="006A4EEA" w:rsidRPr="00C500B7" w:rsidRDefault="006A4EEA" w:rsidP="00556D78">
      <w:pPr>
        <w:pStyle w:val="Bullet"/>
        <w:numPr>
          <w:ilvl w:val="0"/>
          <w:numId w:val="75"/>
        </w:numPr>
        <w:spacing w:before="0" w:after="120"/>
        <w:ind w:left="900" w:right="-720"/>
        <w:rPr>
          <w:rFonts w:asciiTheme="majorHAnsi" w:hAnsiTheme="majorHAnsi" w:cstheme="majorHAnsi"/>
          <w:sz w:val="24"/>
          <w:lang w:val="vi-VN"/>
        </w:rPr>
      </w:pPr>
      <w:r w:rsidRPr="00C500B7">
        <w:rPr>
          <w:rFonts w:asciiTheme="majorHAnsi" w:hAnsiTheme="majorHAnsi" w:cstheme="majorHAnsi"/>
          <w:sz w:val="24"/>
          <w:lang w:val="vi-VN"/>
        </w:rPr>
        <w:t>Implementation status of approved changes</w:t>
      </w:r>
    </w:p>
    <w:p w:rsidR="006A4EEA" w:rsidRPr="00C500B7" w:rsidRDefault="006A4EEA" w:rsidP="00556D78">
      <w:pPr>
        <w:pStyle w:val="Bullet"/>
        <w:numPr>
          <w:ilvl w:val="0"/>
          <w:numId w:val="75"/>
        </w:numPr>
        <w:spacing w:before="0" w:after="120"/>
        <w:ind w:left="900" w:right="-720"/>
        <w:rPr>
          <w:rFonts w:asciiTheme="majorHAnsi" w:hAnsiTheme="majorHAnsi" w:cstheme="majorHAnsi"/>
          <w:sz w:val="24"/>
          <w:lang w:val="vi-VN"/>
        </w:rPr>
      </w:pPr>
      <w:r w:rsidRPr="00C500B7">
        <w:rPr>
          <w:rFonts w:asciiTheme="majorHAnsi" w:hAnsiTheme="majorHAnsi" w:cstheme="majorHAnsi"/>
          <w:sz w:val="24"/>
          <w:lang w:val="vi-VN"/>
        </w:rPr>
        <w:t>Status of problems</w:t>
      </w:r>
    </w:p>
    <w:p w:rsidR="006A4EEA" w:rsidRPr="00C500B7" w:rsidRDefault="006A4EEA" w:rsidP="00556D78">
      <w:pPr>
        <w:pStyle w:val="Bullet"/>
        <w:numPr>
          <w:ilvl w:val="0"/>
          <w:numId w:val="75"/>
        </w:numPr>
        <w:spacing w:before="0" w:after="120"/>
        <w:ind w:left="900" w:right="-720"/>
        <w:rPr>
          <w:rFonts w:asciiTheme="majorHAnsi" w:hAnsiTheme="majorHAnsi" w:cstheme="majorHAnsi"/>
          <w:sz w:val="24"/>
          <w:lang w:val="vi-VN"/>
        </w:rPr>
      </w:pPr>
      <w:r w:rsidRPr="00C500B7">
        <w:rPr>
          <w:rFonts w:asciiTheme="majorHAnsi" w:hAnsiTheme="majorHAnsi" w:cstheme="majorHAnsi"/>
          <w:sz w:val="24"/>
          <w:lang w:val="vi-VN"/>
        </w:rPr>
        <w:lastRenderedPageBreak/>
        <w:t>A record of change request status.</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1158" w:name="_Toc336241487"/>
      <w:bookmarkStart w:id="1159" w:name="_Toc417290827"/>
      <w:bookmarkStart w:id="1160" w:name="_Toc419168529"/>
      <w:bookmarkStart w:id="1161" w:name="_Toc419168624"/>
      <w:bookmarkStart w:id="1162" w:name="_Toc420218254"/>
      <w:bookmarkStart w:id="1163" w:name="_Toc420219900"/>
      <w:bookmarkStart w:id="1164" w:name="_Toc420221118"/>
      <w:bookmarkStart w:id="1165" w:name="_Toc420286786"/>
      <w:bookmarkStart w:id="1166" w:name="_Toc376257015"/>
      <w:bookmarkStart w:id="1167" w:name="_Toc376287085"/>
      <w:bookmarkStart w:id="1168" w:name="_Toc376287452"/>
      <w:bookmarkStart w:id="1169" w:name="_Toc376287570"/>
      <w:bookmarkStart w:id="1170" w:name="_Toc376287790"/>
      <w:bookmarkStart w:id="1171" w:name="_Toc376288014"/>
      <w:bookmarkStart w:id="1172" w:name="_Toc376288687"/>
      <w:bookmarkStart w:id="1173" w:name="_Toc376289094"/>
      <w:r w:rsidRPr="00D96ED4">
        <w:rPr>
          <w:rFonts w:cstheme="majorHAnsi"/>
          <w:b/>
          <w:color w:val="1F3864" w:themeColor="accent5" w:themeShade="80"/>
          <w:sz w:val="28"/>
          <w:szCs w:val="28"/>
        </w:rPr>
        <w:t>CHANGE REQUEST TABLE</w:t>
      </w:r>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p>
    <w:p w:rsidR="006A4EEA" w:rsidRPr="00C500B7" w:rsidRDefault="006A4EEA" w:rsidP="00C500B7">
      <w:pPr>
        <w:numPr>
          <w:ilvl w:val="12"/>
          <w:numId w:val="0"/>
        </w:numPr>
        <w:spacing w:after="120"/>
        <w:ind w:left="270" w:right="-720"/>
        <w:rPr>
          <w:rFonts w:asciiTheme="majorHAnsi" w:hAnsiTheme="majorHAnsi" w:cstheme="majorHAnsi"/>
          <w:sz w:val="24"/>
          <w:lang w:val="vi-VN"/>
        </w:rPr>
      </w:pPr>
      <w:r w:rsidRPr="00C500B7">
        <w:rPr>
          <w:rFonts w:asciiTheme="majorHAnsi" w:hAnsiTheme="majorHAnsi" w:cstheme="majorHAnsi"/>
          <w:sz w:val="24"/>
          <w:lang w:val="vi-VN"/>
        </w:rPr>
        <w:t xml:space="preserve">The change request table contains a record of all change requests and related information.  It includes, but is not limited to, the data listed below: </w:t>
      </w:r>
    </w:p>
    <w:p w:rsidR="006A4EEA" w:rsidRPr="00C500B7" w:rsidRDefault="006A4EEA" w:rsidP="00C500B7">
      <w:pPr>
        <w:numPr>
          <w:ilvl w:val="12"/>
          <w:numId w:val="0"/>
        </w:numPr>
        <w:spacing w:after="120"/>
        <w:ind w:left="360" w:right="-720"/>
        <w:rPr>
          <w:rFonts w:asciiTheme="majorHAnsi" w:hAnsiTheme="majorHAnsi" w:cstheme="majorHAnsi"/>
          <w:b/>
          <w:bCs/>
          <w:i/>
          <w:iCs/>
          <w:color w:val="1F3864" w:themeColor="accent5" w:themeShade="80"/>
          <w:sz w:val="24"/>
          <w:lang w:val="vi-VN"/>
        </w:rPr>
      </w:pPr>
      <w:r w:rsidRPr="00C500B7">
        <w:rPr>
          <w:rFonts w:asciiTheme="majorHAnsi" w:hAnsiTheme="majorHAnsi" w:cstheme="majorHAnsi"/>
          <w:b/>
          <w:bCs/>
          <w:i/>
          <w:iCs/>
          <w:color w:val="1F3864" w:themeColor="accent5" w:themeShade="80"/>
          <w:sz w:val="24"/>
          <w:lang w:val="vi-VN"/>
        </w:rPr>
        <w:t>Guidance</w:t>
      </w:r>
    </w:p>
    <w:p w:rsidR="006A4EEA" w:rsidRPr="00C500B7" w:rsidRDefault="006A4EEA" w:rsidP="00C500B7">
      <w:pPr>
        <w:numPr>
          <w:ilvl w:val="12"/>
          <w:numId w:val="0"/>
        </w:numPr>
        <w:spacing w:after="120"/>
        <w:ind w:left="360" w:right="-720"/>
        <w:rPr>
          <w:rFonts w:asciiTheme="majorHAnsi" w:hAnsiTheme="majorHAnsi" w:cstheme="majorHAnsi"/>
          <w:i/>
          <w:color w:val="1F3864" w:themeColor="accent5" w:themeShade="80"/>
          <w:sz w:val="24"/>
          <w:lang w:val="vi-VN"/>
        </w:rPr>
      </w:pPr>
      <w:r w:rsidRPr="00C500B7">
        <w:rPr>
          <w:rFonts w:asciiTheme="majorHAnsi" w:hAnsiTheme="majorHAnsi" w:cstheme="majorHAnsi"/>
          <w:color w:val="1F3864" w:themeColor="accent5" w:themeShade="80"/>
          <w:sz w:val="24"/>
          <w:lang w:val="vi-VN"/>
        </w:rPr>
        <w:t xml:space="preserve"> </w:t>
      </w:r>
      <w:r w:rsidRPr="00C500B7">
        <w:rPr>
          <w:rFonts w:asciiTheme="majorHAnsi" w:hAnsiTheme="majorHAnsi" w:cstheme="majorHAnsi"/>
          <w:i/>
          <w:color w:val="1F3864" w:themeColor="accent5" w:themeShade="80"/>
          <w:sz w:val="24"/>
          <w:lang w:val="vi-VN"/>
        </w:rPr>
        <w:t>It may be beneficial to include a description or figure showing the format of this form.</w:t>
      </w:r>
    </w:p>
    <w:p w:rsidR="006A4EEA" w:rsidRPr="00C500B7" w:rsidRDefault="006A4EEA" w:rsidP="00556D78">
      <w:pPr>
        <w:pStyle w:val="Bullet"/>
        <w:numPr>
          <w:ilvl w:val="0"/>
          <w:numId w:val="76"/>
        </w:numPr>
        <w:tabs>
          <w:tab w:val="left" w:pos="1530"/>
        </w:tabs>
        <w:spacing w:before="0" w:after="120"/>
        <w:ind w:left="720"/>
        <w:rPr>
          <w:rFonts w:asciiTheme="majorHAnsi" w:hAnsiTheme="majorHAnsi" w:cstheme="majorHAnsi"/>
          <w:sz w:val="24"/>
          <w:lang w:val="vi-VN"/>
        </w:rPr>
      </w:pPr>
      <w:r w:rsidRPr="00C500B7">
        <w:rPr>
          <w:rFonts w:asciiTheme="majorHAnsi" w:hAnsiTheme="majorHAnsi" w:cstheme="majorHAnsi"/>
          <w:sz w:val="24"/>
          <w:lang w:val="vi-VN"/>
        </w:rPr>
        <w:t>Change request number</w:t>
      </w:r>
    </w:p>
    <w:p w:rsidR="006A4EEA" w:rsidRPr="00C500B7" w:rsidRDefault="006A4EEA" w:rsidP="00556D78">
      <w:pPr>
        <w:pStyle w:val="Bullet"/>
        <w:numPr>
          <w:ilvl w:val="0"/>
          <w:numId w:val="76"/>
        </w:numPr>
        <w:tabs>
          <w:tab w:val="left" w:pos="1530"/>
        </w:tabs>
        <w:spacing w:before="0" w:after="120"/>
        <w:ind w:left="720"/>
        <w:rPr>
          <w:rFonts w:asciiTheme="majorHAnsi" w:hAnsiTheme="majorHAnsi" w:cstheme="majorHAnsi"/>
          <w:sz w:val="24"/>
          <w:lang w:val="vi-VN"/>
        </w:rPr>
      </w:pPr>
      <w:r w:rsidRPr="00C500B7">
        <w:rPr>
          <w:rFonts w:asciiTheme="majorHAnsi" w:hAnsiTheme="majorHAnsi" w:cstheme="majorHAnsi"/>
          <w:sz w:val="24"/>
          <w:lang w:val="vi-VN"/>
        </w:rPr>
        <w:t>Title</w:t>
      </w:r>
    </w:p>
    <w:p w:rsidR="006A4EEA" w:rsidRPr="00C500B7" w:rsidRDefault="006A4EEA" w:rsidP="00556D78">
      <w:pPr>
        <w:pStyle w:val="Bullet"/>
        <w:numPr>
          <w:ilvl w:val="0"/>
          <w:numId w:val="76"/>
        </w:numPr>
        <w:tabs>
          <w:tab w:val="left" w:pos="1530"/>
        </w:tabs>
        <w:spacing w:before="0" w:after="120"/>
        <w:ind w:left="720"/>
        <w:rPr>
          <w:rFonts w:asciiTheme="majorHAnsi" w:hAnsiTheme="majorHAnsi" w:cstheme="majorHAnsi"/>
          <w:sz w:val="24"/>
          <w:lang w:val="vi-VN"/>
        </w:rPr>
      </w:pPr>
      <w:r w:rsidRPr="00C500B7">
        <w:rPr>
          <w:rFonts w:asciiTheme="majorHAnsi" w:hAnsiTheme="majorHAnsi" w:cstheme="majorHAnsi"/>
          <w:sz w:val="24"/>
          <w:lang w:val="vi-VN"/>
        </w:rPr>
        <w:t>Date</w:t>
      </w:r>
    </w:p>
    <w:p w:rsidR="006A4EEA" w:rsidRPr="00C500B7" w:rsidRDefault="006A4EEA" w:rsidP="00556D78">
      <w:pPr>
        <w:pStyle w:val="Bullet"/>
        <w:numPr>
          <w:ilvl w:val="0"/>
          <w:numId w:val="76"/>
        </w:numPr>
        <w:tabs>
          <w:tab w:val="left" w:pos="1530"/>
        </w:tabs>
        <w:spacing w:before="0" w:after="120"/>
        <w:ind w:left="720"/>
        <w:rPr>
          <w:rFonts w:asciiTheme="majorHAnsi" w:hAnsiTheme="majorHAnsi" w:cstheme="majorHAnsi"/>
          <w:sz w:val="24"/>
          <w:lang w:val="vi-VN"/>
        </w:rPr>
      </w:pPr>
      <w:r w:rsidRPr="00C500B7">
        <w:rPr>
          <w:rFonts w:asciiTheme="majorHAnsi" w:hAnsiTheme="majorHAnsi" w:cstheme="majorHAnsi"/>
          <w:sz w:val="24"/>
          <w:lang w:val="vi-VN"/>
        </w:rPr>
        <w:t>Product/software name or acronym</w:t>
      </w:r>
    </w:p>
    <w:p w:rsidR="006A4EEA" w:rsidRPr="00C500B7" w:rsidRDefault="006A4EEA" w:rsidP="00556D78">
      <w:pPr>
        <w:pStyle w:val="Bullet"/>
        <w:numPr>
          <w:ilvl w:val="0"/>
          <w:numId w:val="76"/>
        </w:numPr>
        <w:tabs>
          <w:tab w:val="left" w:pos="1530"/>
        </w:tabs>
        <w:spacing w:before="0" w:after="120"/>
        <w:ind w:left="720"/>
        <w:rPr>
          <w:rFonts w:asciiTheme="majorHAnsi" w:hAnsiTheme="majorHAnsi" w:cstheme="majorHAnsi"/>
          <w:sz w:val="24"/>
          <w:lang w:val="vi-VN"/>
        </w:rPr>
      </w:pPr>
      <w:r w:rsidRPr="00C500B7">
        <w:rPr>
          <w:rFonts w:asciiTheme="majorHAnsi" w:hAnsiTheme="majorHAnsi" w:cstheme="majorHAnsi"/>
          <w:sz w:val="24"/>
          <w:lang w:val="vi-VN"/>
        </w:rPr>
        <w:t>Part number or revision in error</w:t>
      </w:r>
    </w:p>
    <w:p w:rsidR="006A4EEA" w:rsidRPr="00C500B7" w:rsidRDefault="006A4EEA" w:rsidP="00556D78">
      <w:pPr>
        <w:pStyle w:val="Bullet"/>
        <w:numPr>
          <w:ilvl w:val="0"/>
          <w:numId w:val="76"/>
        </w:numPr>
        <w:tabs>
          <w:tab w:val="left" w:pos="1530"/>
        </w:tabs>
        <w:spacing w:before="0" w:after="120"/>
        <w:ind w:left="720"/>
        <w:rPr>
          <w:rFonts w:asciiTheme="majorHAnsi" w:hAnsiTheme="majorHAnsi" w:cstheme="majorHAnsi"/>
          <w:sz w:val="24"/>
          <w:lang w:val="vi-VN"/>
        </w:rPr>
      </w:pPr>
      <w:r w:rsidRPr="00C500B7">
        <w:rPr>
          <w:rFonts w:asciiTheme="majorHAnsi" w:hAnsiTheme="majorHAnsi" w:cstheme="majorHAnsi"/>
          <w:sz w:val="24"/>
          <w:lang w:val="vi-VN"/>
        </w:rPr>
        <w:t>Originator</w:t>
      </w:r>
    </w:p>
    <w:p w:rsidR="006A4EEA" w:rsidRPr="00C500B7" w:rsidRDefault="006A4EEA" w:rsidP="00556D78">
      <w:pPr>
        <w:pStyle w:val="Bullet"/>
        <w:numPr>
          <w:ilvl w:val="0"/>
          <w:numId w:val="76"/>
        </w:numPr>
        <w:tabs>
          <w:tab w:val="left" w:pos="1530"/>
        </w:tabs>
        <w:spacing w:before="0" w:after="120"/>
        <w:ind w:left="720"/>
        <w:rPr>
          <w:rFonts w:asciiTheme="majorHAnsi" w:hAnsiTheme="majorHAnsi" w:cstheme="majorHAnsi"/>
          <w:sz w:val="24"/>
          <w:lang w:val="vi-VN"/>
        </w:rPr>
      </w:pPr>
      <w:r w:rsidRPr="00C500B7">
        <w:rPr>
          <w:rFonts w:asciiTheme="majorHAnsi" w:hAnsiTheme="majorHAnsi" w:cstheme="majorHAnsi"/>
          <w:sz w:val="24"/>
          <w:lang w:val="vi-VN"/>
        </w:rPr>
        <w:t>Change source (e.g., ECP), if applicable</w:t>
      </w:r>
    </w:p>
    <w:p w:rsidR="006A4EEA" w:rsidRPr="00C500B7" w:rsidRDefault="006A4EEA" w:rsidP="00556D78">
      <w:pPr>
        <w:pStyle w:val="Bullet"/>
        <w:numPr>
          <w:ilvl w:val="0"/>
          <w:numId w:val="76"/>
        </w:numPr>
        <w:tabs>
          <w:tab w:val="left" w:pos="1530"/>
        </w:tabs>
        <w:spacing w:before="0" w:after="120"/>
        <w:ind w:left="720"/>
        <w:rPr>
          <w:rFonts w:asciiTheme="majorHAnsi" w:hAnsiTheme="majorHAnsi" w:cstheme="majorHAnsi"/>
          <w:sz w:val="24"/>
          <w:lang w:val="vi-VN"/>
        </w:rPr>
      </w:pPr>
      <w:r w:rsidRPr="00C500B7">
        <w:rPr>
          <w:rFonts w:asciiTheme="majorHAnsi" w:hAnsiTheme="majorHAnsi" w:cstheme="majorHAnsi"/>
          <w:sz w:val="24"/>
          <w:lang w:val="vi-VN"/>
        </w:rPr>
        <w:t>Current change request status</w:t>
      </w:r>
    </w:p>
    <w:p w:rsidR="006A4EEA" w:rsidRPr="00C500B7" w:rsidRDefault="006A4EEA" w:rsidP="00556D78">
      <w:pPr>
        <w:pStyle w:val="Bullet"/>
        <w:numPr>
          <w:ilvl w:val="0"/>
          <w:numId w:val="76"/>
        </w:numPr>
        <w:tabs>
          <w:tab w:val="left" w:pos="1530"/>
        </w:tabs>
        <w:spacing w:before="0" w:after="120"/>
        <w:ind w:left="720"/>
        <w:rPr>
          <w:rFonts w:asciiTheme="majorHAnsi" w:hAnsiTheme="majorHAnsi" w:cstheme="majorHAnsi"/>
          <w:sz w:val="24"/>
          <w:lang w:val="vi-VN"/>
        </w:rPr>
      </w:pPr>
      <w:r w:rsidRPr="00C500B7">
        <w:rPr>
          <w:rFonts w:asciiTheme="majorHAnsi" w:hAnsiTheme="majorHAnsi" w:cstheme="majorHAnsi"/>
          <w:sz w:val="24"/>
          <w:lang w:val="vi-VN"/>
        </w:rPr>
        <w:t>Change request disposition.</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1174" w:name="_Toc336241488"/>
      <w:bookmarkStart w:id="1175" w:name="_Toc417290828"/>
      <w:bookmarkStart w:id="1176" w:name="_Toc419168530"/>
      <w:bookmarkStart w:id="1177" w:name="_Toc419168625"/>
      <w:bookmarkStart w:id="1178" w:name="_Toc420218255"/>
      <w:bookmarkStart w:id="1179" w:name="_Toc420219901"/>
      <w:bookmarkStart w:id="1180" w:name="_Toc420221119"/>
      <w:bookmarkStart w:id="1181" w:name="_Toc420286787"/>
      <w:bookmarkStart w:id="1182" w:name="_Toc376257016"/>
      <w:bookmarkStart w:id="1183" w:name="_Toc376287086"/>
      <w:bookmarkStart w:id="1184" w:name="_Toc376287453"/>
      <w:bookmarkStart w:id="1185" w:name="_Toc376287571"/>
      <w:bookmarkStart w:id="1186" w:name="_Toc376287791"/>
      <w:bookmarkStart w:id="1187" w:name="_Toc376288015"/>
      <w:bookmarkStart w:id="1188" w:name="_Toc376288688"/>
      <w:bookmarkStart w:id="1189" w:name="_Toc376289095"/>
      <w:r w:rsidRPr="00D96ED4">
        <w:rPr>
          <w:rFonts w:cstheme="majorHAnsi"/>
          <w:b/>
          <w:color w:val="1F3864" w:themeColor="accent5" w:themeShade="80"/>
          <w:sz w:val="28"/>
          <w:szCs w:val="28"/>
        </w:rPr>
        <w:t>LIBRARY INVENTORY TABLE</w:t>
      </w:r>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p>
    <w:p w:rsidR="006A4EEA" w:rsidRPr="00C500B7" w:rsidRDefault="006A4EEA" w:rsidP="00C500B7">
      <w:pPr>
        <w:numPr>
          <w:ilvl w:val="12"/>
          <w:numId w:val="0"/>
        </w:numPr>
        <w:spacing w:after="120"/>
        <w:ind w:left="360" w:right="-630"/>
        <w:rPr>
          <w:rFonts w:asciiTheme="majorHAnsi" w:hAnsiTheme="majorHAnsi" w:cstheme="majorHAnsi"/>
          <w:i/>
          <w:sz w:val="24"/>
          <w:lang w:val="vi-VN"/>
        </w:rPr>
      </w:pPr>
      <w:r w:rsidRPr="00C500B7">
        <w:rPr>
          <w:rFonts w:asciiTheme="majorHAnsi" w:hAnsiTheme="majorHAnsi" w:cstheme="majorHAnsi"/>
          <w:sz w:val="24"/>
          <w:lang w:val="vi-VN"/>
        </w:rPr>
        <w:t xml:space="preserve">The library inventory table contains a record of each product stored in the library(ies).  It includes, but is not limited to, the data listed below:  </w:t>
      </w:r>
    </w:p>
    <w:p w:rsidR="006A4EEA" w:rsidRPr="00C500B7" w:rsidRDefault="006A4EEA" w:rsidP="00C500B7">
      <w:pPr>
        <w:numPr>
          <w:ilvl w:val="12"/>
          <w:numId w:val="0"/>
        </w:numPr>
        <w:shd w:val="clear" w:color="auto" w:fill="FFFFFF" w:themeFill="background1"/>
        <w:spacing w:after="120"/>
        <w:ind w:left="360" w:right="-720"/>
        <w:rPr>
          <w:rFonts w:asciiTheme="majorHAnsi" w:hAnsiTheme="majorHAnsi" w:cstheme="majorHAnsi"/>
          <w:b/>
          <w:bCs/>
          <w:i/>
          <w:color w:val="1F3864" w:themeColor="accent5" w:themeShade="80"/>
          <w:sz w:val="24"/>
          <w:lang w:val="vi-VN"/>
        </w:rPr>
      </w:pPr>
      <w:r w:rsidRPr="00C500B7">
        <w:rPr>
          <w:rFonts w:asciiTheme="majorHAnsi" w:hAnsiTheme="majorHAnsi" w:cstheme="majorHAnsi"/>
          <w:b/>
          <w:bCs/>
          <w:i/>
          <w:color w:val="1F3864" w:themeColor="accent5" w:themeShade="80"/>
          <w:sz w:val="24"/>
          <w:lang w:val="vi-VN"/>
        </w:rPr>
        <w:t>Guidance</w:t>
      </w:r>
    </w:p>
    <w:p w:rsidR="006A4EEA" w:rsidRPr="00C500B7" w:rsidRDefault="006A4EEA" w:rsidP="00C500B7">
      <w:pPr>
        <w:numPr>
          <w:ilvl w:val="12"/>
          <w:numId w:val="0"/>
        </w:numPr>
        <w:shd w:val="clear" w:color="auto" w:fill="FFFFFF" w:themeFill="background1"/>
        <w:spacing w:after="120"/>
        <w:ind w:left="360" w:right="-720"/>
        <w:rPr>
          <w:rFonts w:asciiTheme="majorHAnsi" w:hAnsiTheme="majorHAnsi" w:cstheme="majorHAnsi"/>
          <w:i/>
          <w:color w:val="1F3864" w:themeColor="accent5" w:themeShade="80"/>
          <w:sz w:val="24"/>
          <w:lang w:val="vi-VN"/>
        </w:rPr>
      </w:pPr>
      <w:r w:rsidRPr="00C500B7">
        <w:rPr>
          <w:rFonts w:asciiTheme="majorHAnsi" w:hAnsiTheme="majorHAnsi" w:cstheme="majorHAnsi"/>
          <w:i/>
          <w:color w:val="1F3864" w:themeColor="accent5" w:themeShade="80"/>
          <w:sz w:val="24"/>
          <w:lang w:val="vi-VN"/>
        </w:rPr>
        <w:t>It may be</w:t>
      </w:r>
      <w:r w:rsidRPr="00C500B7">
        <w:rPr>
          <w:rFonts w:asciiTheme="majorHAnsi" w:hAnsiTheme="majorHAnsi" w:cstheme="majorHAnsi"/>
          <w:color w:val="1F3864" w:themeColor="accent5" w:themeShade="80"/>
          <w:sz w:val="24"/>
          <w:lang w:val="vi-VN"/>
        </w:rPr>
        <w:t xml:space="preserve"> </w:t>
      </w:r>
      <w:r w:rsidRPr="00C500B7">
        <w:rPr>
          <w:rFonts w:asciiTheme="majorHAnsi" w:hAnsiTheme="majorHAnsi" w:cstheme="majorHAnsi"/>
          <w:i/>
          <w:color w:val="1F3864" w:themeColor="accent5" w:themeShade="80"/>
          <w:sz w:val="24"/>
          <w:lang w:val="vi-VN"/>
        </w:rPr>
        <w:t xml:space="preserve">beneficial to include a description or figure showing the format of this form. </w:t>
      </w:r>
    </w:p>
    <w:p w:rsidR="006A4EEA" w:rsidRPr="00C500B7" w:rsidRDefault="006A4EEA" w:rsidP="00556D78">
      <w:pPr>
        <w:pStyle w:val="Bullet"/>
        <w:numPr>
          <w:ilvl w:val="0"/>
          <w:numId w:val="77"/>
        </w:numPr>
        <w:spacing w:before="0" w:after="120"/>
        <w:ind w:left="810"/>
        <w:rPr>
          <w:rFonts w:asciiTheme="majorHAnsi" w:hAnsiTheme="majorHAnsi" w:cstheme="majorHAnsi"/>
          <w:sz w:val="24"/>
          <w:lang w:val="vi-VN"/>
        </w:rPr>
      </w:pPr>
      <w:r w:rsidRPr="00C500B7">
        <w:rPr>
          <w:rFonts w:asciiTheme="majorHAnsi" w:hAnsiTheme="majorHAnsi" w:cstheme="majorHAnsi"/>
          <w:sz w:val="24"/>
          <w:lang w:val="vi-VN"/>
        </w:rPr>
        <w:t>Product name</w:t>
      </w:r>
    </w:p>
    <w:p w:rsidR="006A4EEA" w:rsidRPr="00C500B7" w:rsidRDefault="006A4EEA" w:rsidP="00556D78">
      <w:pPr>
        <w:pStyle w:val="Bullet"/>
        <w:numPr>
          <w:ilvl w:val="0"/>
          <w:numId w:val="77"/>
        </w:numPr>
        <w:spacing w:before="0" w:after="120"/>
        <w:ind w:left="810"/>
        <w:rPr>
          <w:rFonts w:asciiTheme="majorHAnsi" w:hAnsiTheme="majorHAnsi" w:cstheme="majorHAnsi"/>
          <w:sz w:val="24"/>
          <w:lang w:val="vi-VN"/>
        </w:rPr>
      </w:pPr>
      <w:r w:rsidRPr="00C500B7">
        <w:rPr>
          <w:rFonts w:asciiTheme="majorHAnsi" w:hAnsiTheme="majorHAnsi" w:cstheme="majorHAnsi"/>
          <w:sz w:val="24"/>
          <w:lang w:val="vi-VN"/>
        </w:rPr>
        <w:t>Part or document number and revision</w:t>
      </w:r>
    </w:p>
    <w:p w:rsidR="006A4EEA" w:rsidRPr="00C500B7" w:rsidRDefault="006A4EEA" w:rsidP="00556D78">
      <w:pPr>
        <w:pStyle w:val="Bullet"/>
        <w:numPr>
          <w:ilvl w:val="0"/>
          <w:numId w:val="77"/>
        </w:numPr>
        <w:spacing w:before="0" w:after="120"/>
        <w:ind w:left="810"/>
        <w:rPr>
          <w:rFonts w:asciiTheme="majorHAnsi" w:hAnsiTheme="majorHAnsi" w:cstheme="majorHAnsi"/>
          <w:sz w:val="24"/>
          <w:lang w:val="vi-VN"/>
        </w:rPr>
      </w:pPr>
      <w:r w:rsidRPr="00C500B7">
        <w:rPr>
          <w:rFonts w:asciiTheme="majorHAnsi" w:hAnsiTheme="majorHAnsi" w:cstheme="majorHAnsi"/>
          <w:sz w:val="24"/>
          <w:lang w:val="vi-VN"/>
        </w:rPr>
        <w:t>Date of creation, last modification, and last access</w:t>
      </w:r>
    </w:p>
    <w:p w:rsidR="006A4EEA" w:rsidRPr="00C500B7" w:rsidRDefault="006A4EEA" w:rsidP="00556D78">
      <w:pPr>
        <w:pStyle w:val="Bullet"/>
        <w:numPr>
          <w:ilvl w:val="0"/>
          <w:numId w:val="77"/>
        </w:numPr>
        <w:spacing w:before="0" w:after="120"/>
        <w:ind w:left="810"/>
        <w:rPr>
          <w:rFonts w:asciiTheme="majorHAnsi" w:hAnsiTheme="majorHAnsi" w:cstheme="majorHAnsi"/>
          <w:sz w:val="24"/>
          <w:lang w:val="vi-VN"/>
        </w:rPr>
      </w:pPr>
      <w:r w:rsidRPr="00C500B7">
        <w:rPr>
          <w:rFonts w:asciiTheme="majorHAnsi" w:hAnsiTheme="majorHAnsi" w:cstheme="majorHAnsi"/>
          <w:sz w:val="24"/>
          <w:lang w:val="vi-VN"/>
        </w:rPr>
        <w:t>"Master" or "Copy" designation</w:t>
      </w:r>
    </w:p>
    <w:p w:rsidR="006A4EEA" w:rsidRPr="00C500B7" w:rsidRDefault="006A4EEA" w:rsidP="00556D78">
      <w:pPr>
        <w:pStyle w:val="Bullet"/>
        <w:numPr>
          <w:ilvl w:val="0"/>
          <w:numId w:val="77"/>
        </w:numPr>
        <w:spacing w:before="0" w:after="120"/>
        <w:ind w:left="810"/>
        <w:rPr>
          <w:rFonts w:asciiTheme="majorHAnsi" w:hAnsiTheme="majorHAnsi" w:cstheme="majorHAnsi"/>
          <w:sz w:val="24"/>
          <w:lang w:val="vi-VN"/>
        </w:rPr>
      </w:pPr>
      <w:r w:rsidRPr="00C500B7">
        <w:rPr>
          <w:rFonts w:asciiTheme="majorHAnsi" w:hAnsiTheme="majorHAnsi" w:cstheme="majorHAnsi"/>
          <w:sz w:val="24"/>
          <w:lang w:val="vi-VN"/>
        </w:rPr>
        <w:t>Authorizing paperwork type and number</w:t>
      </w:r>
    </w:p>
    <w:p w:rsidR="006A4EEA" w:rsidRPr="00C500B7" w:rsidRDefault="006A4EEA" w:rsidP="00556D78">
      <w:pPr>
        <w:pStyle w:val="Bullet"/>
        <w:numPr>
          <w:ilvl w:val="0"/>
          <w:numId w:val="77"/>
        </w:numPr>
        <w:spacing w:before="0" w:after="120"/>
        <w:ind w:left="810"/>
        <w:rPr>
          <w:rFonts w:asciiTheme="majorHAnsi" w:hAnsiTheme="majorHAnsi" w:cstheme="majorHAnsi"/>
          <w:sz w:val="24"/>
          <w:lang w:val="vi-VN"/>
        </w:rPr>
      </w:pPr>
      <w:r w:rsidRPr="00C500B7">
        <w:rPr>
          <w:rFonts w:asciiTheme="majorHAnsi" w:hAnsiTheme="majorHAnsi" w:cstheme="majorHAnsi"/>
          <w:sz w:val="24"/>
          <w:lang w:val="vi-VN"/>
        </w:rPr>
        <w:t>Type of media</w:t>
      </w:r>
    </w:p>
    <w:p w:rsidR="006A4EEA" w:rsidRPr="00C500B7" w:rsidRDefault="006A4EEA" w:rsidP="00556D78">
      <w:pPr>
        <w:pStyle w:val="Bullet"/>
        <w:numPr>
          <w:ilvl w:val="0"/>
          <w:numId w:val="77"/>
        </w:numPr>
        <w:spacing w:before="0" w:after="120"/>
        <w:ind w:left="810"/>
        <w:rPr>
          <w:rFonts w:asciiTheme="majorHAnsi" w:hAnsiTheme="majorHAnsi" w:cstheme="majorHAnsi"/>
          <w:sz w:val="24"/>
          <w:lang w:val="vi-VN"/>
        </w:rPr>
      </w:pPr>
      <w:r w:rsidRPr="00C500B7">
        <w:rPr>
          <w:rFonts w:asciiTheme="majorHAnsi" w:hAnsiTheme="majorHAnsi" w:cstheme="majorHAnsi"/>
          <w:sz w:val="24"/>
          <w:lang w:val="vi-VN"/>
        </w:rPr>
        <w:t>Location</w:t>
      </w:r>
    </w:p>
    <w:p w:rsidR="006A4EEA" w:rsidRPr="00C500B7" w:rsidRDefault="006A4EEA" w:rsidP="00556D78">
      <w:pPr>
        <w:pStyle w:val="Bullet"/>
        <w:numPr>
          <w:ilvl w:val="0"/>
          <w:numId w:val="77"/>
        </w:numPr>
        <w:spacing w:before="0" w:after="120"/>
        <w:ind w:left="810"/>
        <w:rPr>
          <w:rFonts w:asciiTheme="majorHAnsi" w:hAnsiTheme="majorHAnsi" w:cstheme="majorHAnsi"/>
          <w:sz w:val="24"/>
          <w:lang w:val="vi-VN"/>
        </w:rPr>
      </w:pPr>
      <w:r w:rsidRPr="00C500B7">
        <w:rPr>
          <w:rFonts w:asciiTheme="majorHAnsi" w:hAnsiTheme="majorHAnsi" w:cstheme="majorHAnsi"/>
          <w:sz w:val="24"/>
          <w:lang w:val="vi-VN"/>
        </w:rPr>
        <w:t>Classification.</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1190" w:name="_Toc336241489"/>
      <w:bookmarkStart w:id="1191" w:name="_Toc417290829"/>
      <w:bookmarkStart w:id="1192" w:name="_Toc419168531"/>
      <w:bookmarkStart w:id="1193" w:name="_Toc419168626"/>
      <w:bookmarkStart w:id="1194" w:name="_Toc420218256"/>
      <w:bookmarkStart w:id="1195" w:name="_Toc420219902"/>
      <w:bookmarkStart w:id="1196" w:name="_Toc420221120"/>
      <w:bookmarkStart w:id="1197" w:name="_Toc420286788"/>
      <w:bookmarkStart w:id="1198" w:name="_Toc376257017"/>
      <w:bookmarkStart w:id="1199" w:name="_Toc376287087"/>
      <w:bookmarkStart w:id="1200" w:name="_Toc376287454"/>
      <w:bookmarkStart w:id="1201" w:name="_Toc376287572"/>
      <w:bookmarkStart w:id="1202" w:name="_Toc376287792"/>
      <w:bookmarkStart w:id="1203" w:name="_Toc376288016"/>
      <w:bookmarkStart w:id="1204" w:name="_Toc376288689"/>
      <w:bookmarkStart w:id="1205" w:name="_Toc376289096"/>
      <w:r w:rsidRPr="00D96ED4">
        <w:rPr>
          <w:rFonts w:cstheme="majorHAnsi"/>
          <w:b/>
          <w:color w:val="1F3864" w:themeColor="accent5" w:themeShade="80"/>
          <w:sz w:val="28"/>
          <w:szCs w:val="28"/>
        </w:rPr>
        <w:lastRenderedPageBreak/>
        <w:t>DATA DISTRIBUTION TABLE</w:t>
      </w:r>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p>
    <w:p w:rsidR="006A4EEA" w:rsidRPr="00C500B7" w:rsidRDefault="006A4EEA" w:rsidP="00C500B7">
      <w:pPr>
        <w:numPr>
          <w:ilvl w:val="12"/>
          <w:numId w:val="0"/>
        </w:numPr>
        <w:spacing w:after="120"/>
        <w:ind w:left="360" w:right="-720"/>
        <w:rPr>
          <w:rFonts w:asciiTheme="majorHAnsi" w:hAnsiTheme="majorHAnsi" w:cstheme="majorHAnsi"/>
          <w:sz w:val="24"/>
          <w:lang w:val="vi-VN"/>
        </w:rPr>
      </w:pPr>
      <w:r w:rsidRPr="00C500B7">
        <w:rPr>
          <w:rFonts w:asciiTheme="majorHAnsi" w:hAnsiTheme="majorHAnsi" w:cstheme="majorHAnsi"/>
          <w:sz w:val="24"/>
          <w:lang w:val="vi-VN"/>
        </w:rPr>
        <w:t xml:space="preserve">The data distribution table contains a record of all data (e.g., documents and drawings, including CDRL items) distributed by the organization through DM.  The table includes, but is not limited to, the information listed below:  </w:t>
      </w:r>
    </w:p>
    <w:p w:rsidR="006A4EEA" w:rsidRPr="00C500B7" w:rsidRDefault="006A4EEA" w:rsidP="00556D78">
      <w:pPr>
        <w:pStyle w:val="Bullet"/>
        <w:numPr>
          <w:ilvl w:val="0"/>
          <w:numId w:val="78"/>
        </w:numPr>
        <w:spacing w:before="0" w:after="120"/>
        <w:ind w:left="630"/>
        <w:rPr>
          <w:rFonts w:asciiTheme="majorHAnsi" w:hAnsiTheme="majorHAnsi" w:cstheme="majorHAnsi"/>
          <w:sz w:val="24"/>
          <w:lang w:val="vi-VN"/>
        </w:rPr>
      </w:pPr>
      <w:r w:rsidRPr="00C500B7">
        <w:rPr>
          <w:rFonts w:asciiTheme="majorHAnsi" w:hAnsiTheme="majorHAnsi" w:cstheme="majorHAnsi"/>
          <w:sz w:val="24"/>
          <w:lang w:val="vi-VN"/>
        </w:rPr>
        <w:t>Type and identification number of distribution request</w:t>
      </w:r>
    </w:p>
    <w:p w:rsidR="006A4EEA" w:rsidRPr="00C500B7" w:rsidRDefault="006A4EEA" w:rsidP="00556D78">
      <w:pPr>
        <w:pStyle w:val="Bullet"/>
        <w:numPr>
          <w:ilvl w:val="0"/>
          <w:numId w:val="78"/>
        </w:numPr>
        <w:spacing w:before="0" w:after="120"/>
        <w:ind w:left="630"/>
        <w:rPr>
          <w:rFonts w:asciiTheme="majorHAnsi" w:hAnsiTheme="majorHAnsi" w:cstheme="majorHAnsi"/>
          <w:sz w:val="24"/>
          <w:lang w:val="vi-VN"/>
        </w:rPr>
      </w:pPr>
      <w:r w:rsidRPr="00C500B7">
        <w:rPr>
          <w:rFonts w:asciiTheme="majorHAnsi" w:hAnsiTheme="majorHAnsi" w:cstheme="majorHAnsi"/>
          <w:sz w:val="24"/>
          <w:lang w:val="vi-VN"/>
        </w:rPr>
        <w:t>Date of submittal</w:t>
      </w:r>
    </w:p>
    <w:p w:rsidR="006A4EEA" w:rsidRPr="00C500B7" w:rsidRDefault="006A4EEA" w:rsidP="00556D78">
      <w:pPr>
        <w:pStyle w:val="Bullet"/>
        <w:numPr>
          <w:ilvl w:val="0"/>
          <w:numId w:val="78"/>
        </w:numPr>
        <w:spacing w:before="0" w:after="120"/>
        <w:ind w:left="630"/>
        <w:rPr>
          <w:rFonts w:asciiTheme="majorHAnsi" w:hAnsiTheme="majorHAnsi" w:cstheme="majorHAnsi"/>
          <w:sz w:val="24"/>
          <w:lang w:val="vi-VN"/>
        </w:rPr>
      </w:pPr>
      <w:r w:rsidRPr="00C500B7">
        <w:rPr>
          <w:rFonts w:asciiTheme="majorHAnsi" w:hAnsiTheme="majorHAnsi" w:cstheme="majorHAnsi"/>
          <w:sz w:val="24"/>
          <w:lang w:val="vi-VN"/>
        </w:rPr>
        <w:t>Media identification</w:t>
      </w:r>
    </w:p>
    <w:p w:rsidR="006A4EEA" w:rsidRPr="00C500B7" w:rsidRDefault="006A4EEA" w:rsidP="00556D78">
      <w:pPr>
        <w:pStyle w:val="Bullet"/>
        <w:numPr>
          <w:ilvl w:val="0"/>
          <w:numId w:val="78"/>
        </w:numPr>
        <w:spacing w:before="0" w:after="120"/>
        <w:ind w:left="630"/>
        <w:rPr>
          <w:rFonts w:asciiTheme="majorHAnsi" w:hAnsiTheme="majorHAnsi" w:cstheme="majorHAnsi"/>
          <w:sz w:val="24"/>
          <w:lang w:val="vi-VN"/>
        </w:rPr>
      </w:pPr>
      <w:r w:rsidRPr="00C500B7">
        <w:rPr>
          <w:rFonts w:asciiTheme="majorHAnsi" w:hAnsiTheme="majorHAnsi" w:cstheme="majorHAnsi"/>
          <w:sz w:val="24"/>
          <w:lang w:val="vi-VN"/>
        </w:rPr>
        <w:t>Reason for distribution</w:t>
      </w:r>
    </w:p>
    <w:p w:rsidR="006A4EEA" w:rsidRPr="00C500B7" w:rsidRDefault="006A4EEA" w:rsidP="00556D78">
      <w:pPr>
        <w:pStyle w:val="Bullet"/>
        <w:numPr>
          <w:ilvl w:val="0"/>
          <w:numId w:val="78"/>
        </w:numPr>
        <w:spacing w:before="0" w:after="120"/>
        <w:ind w:left="630"/>
        <w:rPr>
          <w:rFonts w:asciiTheme="majorHAnsi" w:hAnsiTheme="majorHAnsi" w:cstheme="majorHAnsi"/>
          <w:sz w:val="24"/>
          <w:lang w:val="vi-VN"/>
        </w:rPr>
      </w:pPr>
      <w:r w:rsidRPr="00C500B7">
        <w:rPr>
          <w:rFonts w:asciiTheme="majorHAnsi" w:hAnsiTheme="majorHAnsi" w:cstheme="majorHAnsi"/>
          <w:sz w:val="24"/>
          <w:lang w:val="vi-VN"/>
        </w:rPr>
        <w:t>Classification.</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1206" w:name="_Toc336241490"/>
      <w:bookmarkStart w:id="1207" w:name="_Toc417290830"/>
      <w:bookmarkStart w:id="1208" w:name="_Toc419168532"/>
      <w:bookmarkStart w:id="1209" w:name="_Toc419168627"/>
      <w:bookmarkStart w:id="1210" w:name="_Toc420218257"/>
      <w:bookmarkStart w:id="1211" w:name="_Toc420219903"/>
      <w:bookmarkStart w:id="1212" w:name="_Toc420221121"/>
      <w:bookmarkStart w:id="1213" w:name="_Toc420286789"/>
      <w:bookmarkStart w:id="1214" w:name="_Toc376257018"/>
      <w:bookmarkStart w:id="1215" w:name="_Toc376287088"/>
      <w:bookmarkStart w:id="1216" w:name="_Toc376287455"/>
      <w:bookmarkStart w:id="1217" w:name="_Toc376287573"/>
      <w:bookmarkStart w:id="1218" w:name="_Toc376287793"/>
      <w:bookmarkStart w:id="1219" w:name="_Toc376288017"/>
      <w:bookmarkStart w:id="1220" w:name="_Toc376288690"/>
      <w:bookmarkStart w:id="1221" w:name="_Toc376289097"/>
      <w:r w:rsidRPr="00D96ED4">
        <w:rPr>
          <w:rFonts w:cstheme="majorHAnsi"/>
          <w:b/>
          <w:color w:val="1F3864" w:themeColor="accent5" w:themeShade="80"/>
          <w:sz w:val="28"/>
          <w:szCs w:val="28"/>
        </w:rPr>
        <w:t>RELEASE TABLE</w:t>
      </w:r>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p>
    <w:p w:rsidR="006A4EEA" w:rsidRPr="00C500B7" w:rsidRDefault="006A4EEA" w:rsidP="00C500B7">
      <w:pPr>
        <w:numPr>
          <w:ilvl w:val="12"/>
          <w:numId w:val="0"/>
        </w:numPr>
        <w:spacing w:after="120"/>
        <w:ind w:left="360" w:right="-720"/>
        <w:rPr>
          <w:rFonts w:asciiTheme="majorHAnsi" w:hAnsiTheme="majorHAnsi" w:cstheme="majorHAnsi"/>
          <w:sz w:val="24"/>
          <w:lang w:val="vi-VN"/>
        </w:rPr>
      </w:pPr>
      <w:r w:rsidRPr="00C500B7">
        <w:rPr>
          <w:rFonts w:asciiTheme="majorHAnsi" w:hAnsiTheme="majorHAnsi" w:cstheme="majorHAnsi"/>
          <w:sz w:val="24"/>
          <w:lang w:val="vi-VN"/>
        </w:rPr>
        <w:t>The release table contains a record of all releases made by the organization (e.g., components, drawings, documents, software, documents, tape).  It includes, but is not limited to, the information listed below:</w:t>
      </w:r>
    </w:p>
    <w:p w:rsidR="006A4EEA" w:rsidRPr="00C500B7" w:rsidRDefault="006A4EEA" w:rsidP="00556D78">
      <w:pPr>
        <w:pStyle w:val="Bullet"/>
        <w:numPr>
          <w:ilvl w:val="0"/>
          <w:numId w:val="78"/>
        </w:numPr>
        <w:spacing w:before="0" w:after="120"/>
        <w:ind w:left="630"/>
        <w:rPr>
          <w:rFonts w:asciiTheme="majorHAnsi" w:hAnsiTheme="majorHAnsi" w:cstheme="majorHAnsi"/>
          <w:sz w:val="24"/>
          <w:lang w:val="vi-VN"/>
        </w:rPr>
      </w:pPr>
      <w:r w:rsidRPr="00C500B7">
        <w:rPr>
          <w:rFonts w:asciiTheme="majorHAnsi" w:hAnsiTheme="majorHAnsi" w:cstheme="majorHAnsi"/>
          <w:sz w:val="24"/>
          <w:lang w:val="vi-VN"/>
        </w:rPr>
        <w:t>Date of release</w:t>
      </w:r>
    </w:p>
    <w:p w:rsidR="006A4EEA" w:rsidRPr="00C500B7" w:rsidRDefault="006A4EEA" w:rsidP="00556D78">
      <w:pPr>
        <w:pStyle w:val="Bullet"/>
        <w:numPr>
          <w:ilvl w:val="0"/>
          <w:numId w:val="78"/>
        </w:numPr>
        <w:spacing w:before="0" w:after="120"/>
        <w:ind w:left="630"/>
        <w:rPr>
          <w:rFonts w:asciiTheme="majorHAnsi" w:hAnsiTheme="majorHAnsi" w:cstheme="majorHAnsi"/>
          <w:sz w:val="24"/>
          <w:lang w:val="vi-VN"/>
        </w:rPr>
      </w:pPr>
      <w:r w:rsidRPr="00C500B7">
        <w:rPr>
          <w:rFonts w:asciiTheme="majorHAnsi" w:hAnsiTheme="majorHAnsi" w:cstheme="majorHAnsi"/>
          <w:sz w:val="24"/>
          <w:lang w:val="vi-VN"/>
        </w:rPr>
        <w:t>Type of release</w:t>
      </w:r>
    </w:p>
    <w:p w:rsidR="006A4EEA" w:rsidRPr="00C500B7" w:rsidRDefault="006A4EEA" w:rsidP="00556D78">
      <w:pPr>
        <w:pStyle w:val="Bullet"/>
        <w:numPr>
          <w:ilvl w:val="0"/>
          <w:numId w:val="78"/>
        </w:numPr>
        <w:spacing w:before="0" w:after="120"/>
        <w:ind w:left="630"/>
        <w:rPr>
          <w:rFonts w:asciiTheme="majorHAnsi" w:hAnsiTheme="majorHAnsi" w:cstheme="majorHAnsi"/>
          <w:sz w:val="24"/>
          <w:lang w:val="vi-VN"/>
        </w:rPr>
      </w:pPr>
      <w:r w:rsidRPr="00C500B7">
        <w:rPr>
          <w:rFonts w:asciiTheme="majorHAnsi" w:hAnsiTheme="majorHAnsi" w:cstheme="majorHAnsi"/>
          <w:sz w:val="24"/>
          <w:lang w:val="vi-VN"/>
        </w:rPr>
        <w:t>Product released</w:t>
      </w:r>
    </w:p>
    <w:p w:rsidR="006A4EEA" w:rsidRPr="00C500B7" w:rsidRDefault="006A4EEA" w:rsidP="00556D78">
      <w:pPr>
        <w:pStyle w:val="Bullet"/>
        <w:numPr>
          <w:ilvl w:val="0"/>
          <w:numId w:val="78"/>
        </w:numPr>
        <w:spacing w:before="0" w:after="120"/>
        <w:ind w:left="630"/>
        <w:rPr>
          <w:rFonts w:asciiTheme="majorHAnsi" w:hAnsiTheme="majorHAnsi" w:cstheme="majorHAnsi"/>
          <w:sz w:val="24"/>
          <w:lang w:val="vi-VN"/>
        </w:rPr>
      </w:pPr>
      <w:r w:rsidRPr="00C500B7">
        <w:rPr>
          <w:rFonts w:asciiTheme="majorHAnsi" w:hAnsiTheme="majorHAnsi" w:cstheme="majorHAnsi"/>
          <w:sz w:val="24"/>
          <w:lang w:val="vi-VN"/>
        </w:rPr>
        <w:t>Changes incorporated into the release</w:t>
      </w:r>
    </w:p>
    <w:p w:rsidR="006A4EEA" w:rsidRPr="00C500B7" w:rsidRDefault="006A4EEA" w:rsidP="00556D78">
      <w:pPr>
        <w:pStyle w:val="Bullet"/>
        <w:numPr>
          <w:ilvl w:val="0"/>
          <w:numId w:val="78"/>
        </w:numPr>
        <w:spacing w:before="0" w:after="120"/>
        <w:ind w:left="630"/>
        <w:rPr>
          <w:rFonts w:asciiTheme="majorHAnsi" w:hAnsiTheme="majorHAnsi" w:cstheme="majorHAnsi"/>
          <w:sz w:val="24"/>
          <w:lang w:val="vi-VN"/>
        </w:rPr>
      </w:pPr>
      <w:r w:rsidRPr="00C500B7">
        <w:rPr>
          <w:rFonts w:asciiTheme="majorHAnsi" w:hAnsiTheme="majorHAnsi" w:cstheme="majorHAnsi"/>
          <w:sz w:val="24"/>
          <w:lang w:val="vi-VN"/>
        </w:rPr>
        <w:t>Approval signatures</w:t>
      </w:r>
    </w:p>
    <w:p w:rsidR="006A4EEA" w:rsidRPr="00C500B7" w:rsidRDefault="006A4EEA" w:rsidP="00556D78">
      <w:pPr>
        <w:pStyle w:val="Bullet"/>
        <w:numPr>
          <w:ilvl w:val="0"/>
          <w:numId w:val="78"/>
        </w:numPr>
        <w:spacing w:before="0" w:after="120"/>
        <w:ind w:left="630"/>
        <w:rPr>
          <w:rFonts w:asciiTheme="majorHAnsi" w:hAnsiTheme="majorHAnsi" w:cstheme="majorHAnsi"/>
          <w:sz w:val="24"/>
          <w:lang w:val="vi-VN"/>
        </w:rPr>
      </w:pPr>
      <w:r w:rsidRPr="00C500B7">
        <w:rPr>
          <w:rFonts w:asciiTheme="majorHAnsi" w:hAnsiTheme="majorHAnsi" w:cstheme="majorHAnsi"/>
          <w:sz w:val="24"/>
          <w:lang w:val="vi-VN"/>
        </w:rPr>
        <w:t>Location of masters.</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1222" w:name="_Toc336241491"/>
      <w:bookmarkStart w:id="1223" w:name="_Toc417290831"/>
      <w:bookmarkStart w:id="1224" w:name="_Toc419168533"/>
      <w:bookmarkStart w:id="1225" w:name="_Toc419168628"/>
      <w:bookmarkStart w:id="1226" w:name="_Toc420218258"/>
      <w:bookmarkStart w:id="1227" w:name="_Toc420219904"/>
      <w:bookmarkStart w:id="1228" w:name="_Toc420221122"/>
      <w:bookmarkStart w:id="1229" w:name="_Toc420286790"/>
      <w:bookmarkStart w:id="1230" w:name="_Toc376257019"/>
      <w:bookmarkStart w:id="1231" w:name="_Toc376287089"/>
      <w:bookmarkStart w:id="1232" w:name="_Toc376287456"/>
      <w:bookmarkStart w:id="1233" w:name="_Toc376287574"/>
      <w:bookmarkStart w:id="1234" w:name="_Toc376287794"/>
      <w:bookmarkStart w:id="1235" w:name="_Toc376288018"/>
      <w:bookmarkStart w:id="1236" w:name="_Toc376288691"/>
      <w:bookmarkStart w:id="1237" w:name="_Toc376289098"/>
      <w:r w:rsidRPr="00D96ED4">
        <w:rPr>
          <w:rFonts w:cstheme="majorHAnsi"/>
          <w:b/>
          <w:color w:val="1F3864" w:themeColor="accent5" w:themeShade="80"/>
          <w:sz w:val="28"/>
          <w:szCs w:val="28"/>
        </w:rPr>
        <w:t>ARCHIVE RECORDS TABLE</w:t>
      </w:r>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p>
    <w:p w:rsidR="006A4EEA" w:rsidRPr="00C500B7" w:rsidRDefault="006A4EEA" w:rsidP="00C500B7">
      <w:pPr>
        <w:numPr>
          <w:ilvl w:val="12"/>
          <w:numId w:val="0"/>
        </w:numPr>
        <w:spacing w:after="120"/>
        <w:ind w:left="360" w:right="-720"/>
        <w:rPr>
          <w:rFonts w:asciiTheme="majorHAnsi" w:hAnsiTheme="majorHAnsi" w:cstheme="majorHAnsi"/>
          <w:sz w:val="24"/>
          <w:lang w:val="vi-VN"/>
        </w:rPr>
      </w:pPr>
      <w:r w:rsidRPr="00C500B7">
        <w:rPr>
          <w:rFonts w:asciiTheme="majorHAnsi" w:hAnsiTheme="majorHAnsi" w:cstheme="majorHAnsi"/>
          <w:sz w:val="24"/>
          <w:lang w:val="vi-VN"/>
        </w:rPr>
        <w:t>CM baselines and maintains a record of all archived material.  Archived material includes obsolete material and data not required for current use and backup data stored offsite in case of loss of online data.  Identify and list the project-specific archived materials for the project here or reference a separate document or Appendix.  Include all materials, information, hardware and software necessary to support all extant versions of the product, or if desired, to recreate prior baseline versions of the product.</w:t>
      </w:r>
    </w:p>
    <w:p w:rsidR="006A4EEA" w:rsidRPr="00D96ED4" w:rsidRDefault="001475E3"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1238" w:name="_Toc376257020"/>
      <w:bookmarkStart w:id="1239" w:name="_Toc376287090"/>
      <w:bookmarkStart w:id="1240" w:name="_Toc376287457"/>
      <w:bookmarkStart w:id="1241" w:name="_Toc376287575"/>
      <w:bookmarkStart w:id="1242" w:name="_Toc376287795"/>
      <w:bookmarkStart w:id="1243" w:name="_Toc376288019"/>
      <w:bookmarkStart w:id="1244" w:name="_Toc376288692"/>
      <w:bookmarkStart w:id="1245" w:name="_Toc376289099"/>
      <w:r w:rsidRPr="00D96ED4">
        <w:rPr>
          <w:rFonts w:cstheme="majorHAnsi"/>
          <w:i w:val="0"/>
          <w:color w:val="1F3864" w:themeColor="accent5" w:themeShade="80"/>
          <w:sz w:val="32"/>
          <w:szCs w:val="32"/>
        </w:rPr>
        <w:t>REPORTS</w:t>
      </w:r>
      <w:bookmarkEnd w:id="1238"/>
      <w:bookmarkEnd w:id="1239"/>
      <w:bookmarkEnd w:id="1240"/>
      <w:bookmarkEnd w:id="1241"/>
      <w:bookmarkEnd w:id="1242"/>
      <w:bookmarkEnd w:id="1243"/>
      <w:bookmarkEnd w:id="1244"/>
      <w:bookmarkEnd w:id="1245"/>
    </w:p>
    <w:p w:rsidR="006A4EEA" w:rsidRPr="00C500B7" w:rsidRDefault="006A4EEA" w:rsidP="00C500B7">
      <w:pPr>
        <w:pStyle w:val="BodyText"/>
        <w:ind w:left="360" w:right="-630"/>
        <w:rPr>
          <w:rFonts w:asciiTheme="majorHAnsi" w:hAnsiTheme="majorHAnsi" w:cstheme="majorHAnsi"/>
          <w:b/>
          <w:bCs/>
          <w:i/>
          <w:iCs/>
          <w:color w:val="1F3864" w:themeColor="accent5" w:themeShade="80"/>
          <w:sz w:val="24"/>
          <w:lang w:val="vi-VN"/>
        </w:rPr>
      </w:pPr>
      <w:r w:rsidRPr="00C500B7">
        <w:rPr>
          <w:rFonts w:asciiTheme="majorHAnsi" w:hAnsiTheme="majorHAnsi" w:cstheme="majorHAnsi"/>
          <w:b/>
          <w:bCs/>
          <w:i/>
          <w:iCs/>
          <w:color w:val="1F3864" w:themeColor="accent5" w:themeShade="80"/>
          <w:sz w:val="24"/>
          <w:lang w:val="vi-VN"/>
        </w:rPr>
        <w:t>Guidance</w:t>
      </w:r>
    </w:p>
    <w:p w:rsidR="006A4EEA" w:rsidRPr="00C500B7" w:rsidRDefault="006A4EEA" w:rsidP="00C500B7">
      <w:pPr>
        <w:pStyle w:val="BodyText"/>
        <w:ind w:left="360" w:right="-630"/>
        <w:rPr>
          <w:rFonts w:asciiTheme="majorHAnsi" w:hAnsiTheme="majorHAnsi" w:cstheme="majorHAnsi"/>
          <w:i/>
          <w:iCs/>
          <w:color w:val="1F3864" w:themeColor="accent5" w:themeShade="80"/>
          <w:sz w:val="24"/>
          <w:lang w:val="vi-VN"/>
        </w:rPr>
      </w:pPr>
      <w:r w:rsidRPr="00C500B7">
        <w:rPr>
          <w:rFonts w:asciiTheme="majorHAnsi" w:hAnsiTheme="majorHAnsi" w:cstheme="majorHAnsi"/>
          <w:i/>
          <w:iCs/>
          <w:color w:val="1F3864" w:themeColor="accent5" w:themeShade="80"/>
          <w:sz w:val="24"/>
          <w:lang w:val="vi-VN"/>
        </w:rPr>
        <w:t xml:space="preserve">The advent of web-based CM information systems has changed the accessibility of CSA reports.  Online query capabilities can permit customized, tailorable query and reporting of CSA data.  If this method is chosen, describe its Internet location and either detail its operation in this section, or refer to the supporting procedures that describes its operation. </w:t>
      </w:r>
    </w:p>
    <w:p w:rsidR="006A4EEA" w:rsidRPr="00C500B7" w:rsidRDefault="006A4EEA" w:rsidP="00C500B7">
      <w:pPr>
        <w:numPr>
          <w:ilvl w:val="12"/>
          <w:numId w:val="0"/>
        </w:numPr>
        <w:spacing w:after="120"/>
        <w:ind w:left="360" w:right="-720"/>
        <w:rPr>
          <w:rFonts w:asciiTheme="majorHAnsi" w:hAnsiTheme="majorHAnsi" w:cstheme="majorHAnsi"/>
          <w:sz w:val="24"/>
          <w:lang w:val="vi-VN"/>
        </w:rPr>
      </w:pPr>
      <w:r w:rsidRPr="00C500B7">
        <w:rPr>
          <w:rFonts w:asciiTheme="majorHAnsi" w:hAnsiTheme="majorHAnsi" w:cstheme="majorHAnsi"/>
          <w:sz w:val="24"/>
          <w:lang w:val="vi-VN"/>
        </w:rPr>
        <w:lastRenderedPageBreak/>
        <w:t>CM has the prime responsibility for managing, compiling, maintaining, and publishing the [[Project Title]] detailed CSA reports.  These reports provide the status to management that all changes between the technical description and the product itself are being accounted for on a one-to-one relationship.  This status information, together with the CSA reports maintained by the CM organization, is an input for the final review for product acceptance.</w:t>
      </w:r>
    </w:p>
    <w:p w:rsidR="006A4EEA" w:rsidRPr="00C500B7" w:rsidRDefault="006A4EEA" w:rsidP="00C500B7">
      <w:pPr>
        <w:numPr>
          <w:ilvl w:val="12"/>
          <w:numId w:val="0"/>
        </w:numPr>
        <w:spacing w:after="120"/>
        <w:ind w:left="360" w:right="-720"/>
        <w:rPr>
          <w:rFonts w:asciiTheme="majorHAnsi" w:hAnsiTheme="majorHAnsi" w:cstheme="majorHAnsi"/>
          <w:sz w:val="24"/>
          <w:lang w:val="vi-VN"/>
        </w:rPr>
      </w:pPr>
      <w:r w:rsidRPr="00C500B7">
        <w:rPr>
          <w:rFonts w:asciiTheme="majorHAnsi" w:hAnsiTheme="majorHAnsi" w:cstheme="majorHAnsi"/>
          <w:sz w:val="24"/>
          <w:lang w:val="vi-VN"/>
        </w:rPr>
        <w:t>Project management determines the frequency of distribution and recipients of the CSA reports.  These reports include the information listed below:</w:t>
      </w:r>
    </w:p>
    <w:p w:rsidR="006A4EEA" w:rsidRPr="00C500B7" w:rsidRDefault="006A4EEA" w:rsidP="00556D78">
      <w:pPr>
        <w:pStyle w:val="Bullet"/>
        <w:numPr>
          <w:ilvl w:val="0"/>
          <w:numId w:val="78"/>
        </w:numPr>
        <w:spacing w:before="0" w:after="120"/>
        <w:ind w:left="630"/>
        <w:rPr>
          <w:rFonts w:asciiTheme="majorHAnsi" w:hAnsiTheme="majorHAnsi" w:cstheme="majorHAnsi"/>
          <w:sz w:val="24"/>
          <w:lang w:val="vi-VN"/>
        </w:rPr>
      </w:pPr>
      <w:r w:rsidRPr="00C500B7">
        <w:rPr>
          <w:rFonts w:asciiTheme="majorHAnsi" w:hAnsiTheme="majorHAnsi" w:cstheme="majorHAnsi"/>
          <w:sz w:val="24"/>
          <w:lang w:val="vi-VN"/>
        </w:rPr>
        <w:t>Identification of currently approved configuration documentation and configuration identifiers associated with each CI.</w:t>
      </w:r>
    </w:p>
    <w:p w:rsidR="006A4EEA" w:rsidRPr="00C500B7" w:rsidRDefault="006A4EEA" w:rsidP="00556D78">
      <w:pPr>
        <w:pStyle w:val="Bullet"/>
        <w:numPr>
          <w:ilvl w:val="0"/>
          <w:numId w:val="78"/>
        </w:numPr>
        <w:spacing w:before="0" w:after="120"/>
        <w:ind w:left="630"/>
        <w:rPr>
          <w:rFonts w:asciiTheme="majorHAnsi" w:hAnsiTheme="majorHAnsi" w:cstheme="majorHAnsi"/>
          <w:sz w:val="24"/>
          <w:lang w:val="vi-VN"/>
        </w:rPr>
      </w:pPr>
      <w:r w:rsidRPr="00C500B7">
        <w:rPr>
          <w:rFonts w:asciiTheme="majorHAnsi" w:hAnsiTheme="majorHAnsi" w:cstheme="majorHAnsi"/>
          <w:sz w:val="24"/>
          <w:lang w:val="vi-VN"/>
        </w:rPr>
        <w:t>Status of proposed change requests from initiation to implementation.</w:t>
      </w:r>
    </w:p>
    <w:p w:rsidR="006A4EEA" w:rsidRPr="00C500B7" w:rsidRDefault="006A4EEA" w:rsidP="00556D78">
      <w:pPr>
        <w:pStyle w:val="Bullet"/>
        <w:numPr>
          <w:ilvl w:val="0"/>
          <w:numId w:val="78"/>
        </w:numPr>
        <w:spacing w:before="0" w:after="120"/>
        <w:ind w:left="630"/>
        <w:rPr>
          <w:rFonts w:asciiTheme="majorHAnsi" w:hAnsiTheme="majorHAnsi" w:cstheme="majorHAnsi"/>
          <w:sz w:val="24"/>
          <w:lang w:val="vi-VN"/>
        </w:rPr>
      </w:pPr>
      <w:r w:rsidRPr="00C500B7">
        <w:rPr>
          <w:rFonts w:asciiTheme="majorHAnsi" w:hAnsiTheme="majorHAnsi" w:cstheme="majorHAnsi"/>
          <w:sz w:val="24"/>
          <w:lang w:val="vi-VN"/>
        </w:rPr>
        <w:t>Results of configuration audits; status and disposition of discrepancies.</w:t>
      </w:r>
    </w:p>
    <w:p w:rsidR="006A4EEA" w:rsidRPr="00C500B7" w:rsidRDefault="006A4EEA" w:rsidP="00556D78">
      <w:pPr>
        <w:pStyle w:val="Bullet"/>
        <w:numPr>
          <w:ilvl w:val="0"/>
          <w:numId w:val="78"/>
        </w:numPr>
        <w:spacing w:before="0" w:after="120"/>
        <w:ind w:left="630"/>
        <w:rPr>
          <w:rFonts w:asciiTheme="majorHAnsi" w:hAnsiTheme="majorHAnsi" w:cstheme="majorHAnsi"/>
          <w:sz w:val="24"/>
          <w:lang w:val="vi-VN"/>
        </w:rPr>
      </w:pPr>
      <w:r w:rsidRPr="00C500B7">
        <w:rPr>
          <w:rFonts w:asciiTheme="majorHAnsi" w:hAnsiTheme="majorHAnsi" w:cstheme="majorHAnsi"/>
          <w:sz w:val="24"/>
          <w:lang w:val="vi-VN"/>
        </w:rPr>
        <w:t>Traceability of changes from baselined documentation of each CI.</w:t>
      </w:r>
    </w:p>
    <w:p w:rsidR="006A4EEA" w:rsidRPr="00C500B7" w:rsidRDefault="006A4EEA" w:rsidP="00556D78">
      <w:pPr>
        <w:pStyle w:val="Bullet"/>
        <w:numPr>
          <w:ilvl w:val="0"/>
          <w:numId w:val="78"/>
        </w:numPr>
        <w:spacing w:before="0" w:after="120"/>
        <w:ind w:left="630"/>
        <w:rPr>
          <w:rFonts w:asciiTheme="majorHAnsi" w:hAnsiTheme="majorHAnsi" w:cstheme="majorHAnsi"/>
          <w:sz w:val="24"/>
          <w:lang w:val="vi-VN"/>
        </w:rPr>
      </w:pPr>
      <w:r w:rsidRPr="00C500B7">
        <w:rPr>
          <w:rFonts w:asciiTheme="majorHAnsi" w:hAnsiTheme="majorHAnsi" w:cstheme="majorHAnsi"/>
          <w:sz w:val="24"/>
          <w:lang w:val="vi-VN"/>
        </w:rPr>
        <w:t>Effectiveness and installation status of configuration changes to all CIs at all locations.</w:t>
      </w:r>
    </w:p>
    <w:p w:rsidR="006A4EEA" w:rsidRPr="00C500B7" w:rsidRDefault="006A4EEA" w:rsidP="00C500B7">
      <w:pPr>
        <w:numPr>
          <w:ilvl w:val="12"/>
          <w:numId w:val="0"/>
        </w:numPr>
        <w:spacing w:after="120"/>
        <w:ind w:left="360" w:right="-720"/>
        <w:rPr>
          <w:rFonts w:asciiTheme="majorHAnsi" w:hAnsiTheme="majorHAnsi" w:cstheme="majorHAnsi"/>
          <w:sz w:val="24"/>
          <w:lang w:val="vi-VN"/>
        </w:rPr>
      </w:pPr>
      <w:r w:rsidRPr="00C500B7">
        <w:rPr>
          <w:rFonts w:asciiTheme="majorHAnsi" w:hAnsiTheme="majorHAnsi" w:cstheme="majorHAnsi"/>
          <w:sz w:val="24"/>
          <w:lang w:val="vi-VN"/>
        </w:rPr>
        <w:t>The above reports answer basic questions regarding the approved configuration (baseline) and the implementation status of changes to the baseline, and define differences between successive baselines of a product.</w:t>
      </w:r>
    </w:p>
    <w:p w:rsidR="006A4EEA" w:rsidRPr="00D96ED4" w:rsidRDefault="001475E3"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1246" w:name="_Toc336241493"/>
      <w:bookmarkStart w:id="1247" w:name="_Toc417290833"/>
      <w:bookmarkStart w:id="1248" w:name="_Toc419168535"/>
      <w:bookmarkStart w:id="1249" w:name="_Toc419168630"/>
      <w:bookmarkStart w:id="1250" w:name="_Toc420218260"/>
      <w:bookmarkStart w:id="1251" w:name="_Toc420219906"/>
      <w:bookmarkStart w:id="1252" w:name="_Toc420221124"/>
      <w:bookmarkStart w:id="1253" w:name="_Toc420286792"/>
      <w:bookmarkStart w:id="1254" w:name="_Toc376257021"/>
      <w:bookmarkStart w:id="1255" w:name="_Toc376287091"/>
      <w:bookmarkStart w:id="1256" w:name="_Toc376287458"/>
      <w:bookmarkStart w:id="1257" w:name="_Toc376287576"/>
      <w:bookmarkStart w:id="1258" w:name="_Toc376287796"/>
      <w:bookmarkStart w:id="1259" w:name="_Toc376288020"/>
      <w:bookmarkStart w:id="1260" w:name="_Toc376288693"/>
      <w:bookmarkStart w:id="1261" w:name="_Toc376289100"/>
      <w:r w:rsidRPr="00D96ED4">
        <w:rPr>
          <w:rFonts w:cstheme="majorHAnsi"/>
          <w:i w:val="0"/>
          <w:color w:val="1F3864" w:themeColor="accent5" w:themeShade="80"/>
          <w:sz w:val="32"/>
          <w:szCs w:val="32"/>
        </w:rPr>
        <w:t>REQUESTS FOR CSA REPORTS</w:t>
      </w:r>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p>
    <w:p w:rsidR="006A4EEA" w:rsidRPr="00C500B7" w:rsidRDefault="006A4EEA" w:rsidP="00C500B7">
      <w:pPr>
        <w:numPr>
          <w:ilvl w:val="12"/>
          <w:numId w:val="0"/>
        </w:numPr>
        <w:spacing w:after="120"/>
        <w:ind w:left="360" w:right="-720"/>
        <w:rPr>
          <w:rFonts w:asciiTheme="majorHAnsi" w:hAnsiTheme="majorHAnsi" w:cstheme="majorHAnsi"/>
          <w:sz w:val="24"/>
          <w:lang w:val="vi-VN"/>
        </w:rPr>
      </w:pPr>
      <w:r w:rsidRPr="00C500B7">
        <w:rPr>
          <w:rFonts w:asciiTheme="majorHAnsi" w:hAnsiTheme="majorHAnsi" w:cstheme="majorHAnsi"/>
          <w:sz w:val="24"/>
          <w:lang w:val="vi-VN"/>
        </w:rPr>
        <w:t>Requests for CSA reports originating outside the project are directed for approval to Project Management, which authorizes need-to-know access.</w:t>
      </w:r>
    </w:p>
    <w:p w:rsidR="006A4EEA" w:rsidRPr="00C500B7" w:rsidRDefault="006A4EEA" w:rsidP="00C500B7">
      <w:pPr>
        <w:numPr>
          <w:ilvl w:val="12"/>
          <w:numId w:val="0"/>
        </w:numPr>
        <w:spacing w:after="120"/>
        <w:ind w:left="360" w:right="-720"/>
        <w:rPr>
          <w:rFonts w:asciiTheme="majorHAnsi" w:hAnsiTheme="majorHAnsi" w:cstheme="majorHAnsi"/>
          <w:sz w:val="24"/>
          <w:lang w:val="vi-VN"/>
        </w:rPr>
      </w:pPr>
    </w:p>
    <w:p w:rsidR="006A4EEA" w:rsidRPr="00C500B7" w:rsidRDefault="006A4EEA" w:rsidP="00C500B7">
      <w:pPr>
        <w:numPr>
          <w:ilvl w:val="12"/>
          <w:numId w:val="0"/>
        </w:numPr>
        <w:spacing w:after="120"/>
        <w:ind w:left="360" w:right="-720"/>
        <w:rPr>
          <w:rFonts w:asciiTheme="majorHAnsi" w:hAnsiTheme="majorHAnsi" w:cstheme="majorHAnsi"/>
          <w:sz w:val="24"/>
          <w:lang w:val="vi-VN"/>
        </w:rPr>
        <w:sectPr w:rsidR="006A4EEA" w:rsidRPr="00C500B7">
          <w:headerReference w:type="default" r:id="rId46"/>
          <w:footerReference w:type="even" r:id="rId47"/>
          <w:footerReference w:type="default" r:id="rId48"/>
          <w:pgSz w:w="12240" w:h="15840"/>
          <w:pgMar w:top="1728" w:right="1440" w:bottom="1440" w:left="1440" w:header="720" w:footer="720" w:gutter="0"/>
          <w:pgNumType w:start="1" w:chapStyle="1"/>
          <w:cols w:space="720"/>
        </w:sectPr>
      </w:pPr>
      <w:bookmarkStart w:id="1262" w:name="_Toc336241494"/>
    </w:p>
    <w:p w:rsidR="006A4EEA" w:rsidRPr="00D96ED4" w:rsidRDefault="006A4EEA" w:rsidP="00556D78">
      <w:pPr>
        <w:pStyle w:val="Heading1"/>
        <w:numPr>
          <w:ilvl w:val="0"/>
          <w:numId w:val="6"/>
        </w:numPr>
        <w:spacing w:before="0" w:after="120"/>
        <w:ind w:left="360"/>
        <w:rPr>
          <w:rFonts w:cstheme="majorHAnsi"/>
          <w:color w:val="1F3864" w:themeColor="accent5" w:themeShade="80"/>
          <w:sz w:val="36"/>
          <w:szCs w:val="36"/>
        </w:rPr>
      </w:pPr>
      <w:bookmarkStart w:id="1263" w:name="_Toc420218261"/>
      <w:bookmarkStart w:id="1264" w:name="_Toc420219907"/>
      <w:bookmarkStart w:id="1265" w:name="_Toc420221125"/>
      <w:bookmarkStart w:id="1266" w:name="_Toc420286793"/>
      <w:bookmarkStart w:id="1267" w:name="_Toc376257022"/>
      <w:bookmarkStart w:id="1268" w:name="_Toc376287092"/>
      <w:bookmarkStart w:id="1269" w:name="_Toc376287459"/>
      <w:bookmarkStart w:id="1270" w:name="_Toc376287577"/>
      <w:bookmarkStart w:id="1271" w:name="_Toc376287797"/>
      <w:bookmarkStart w:id="1272" w:name="_Toc376288021"/>
      <w:bookmarkStart w:id="1273" w:name="_Toc376288694"/>
      <w:bookmarkStart w:id="1274" w:name="_Toc376289101"/>
      <w:r w:rsidRPr="00D96ED4">
        <w:rPr>
          <w:rFonts w:cstheme="majorHAnsi"/>
          <w:color w:val="1F3864" w:themeColor="accent5" w:themeShade="80"/>
          <w:sz w:val="36"/>
          <w:szCs w:val="36"/>
        </w:rPr>
        <w:lastRenderedPageBreak/>
        <w:t>CONFIGURATION AUDITS</w:t>
      </w:r>
      <w:bookmarkEnd w:id="1262"/>
      <w:bookmarkEnd w:id="1263"/>
      <w:bookmarkEnd w:id="1264"/>
      <w:bookmarkEnd w:id="1265"/>
      <w:bookmarkEnd w:id="1266"/>
      <w:bookmarkEnd w:id="1267"/>
      <w:bookmarkEnd w:id="1268"/>
      <w:bookmarkEnd w:id="1269"/>
      <w:bookmarkEnd w:id="1270"/>
      <w:bookmarkEnd w:id="1271"/>
      <w:bookmarkEnd w:id="1272"/>
      <w:bookmarkEnd w:id="1273"/>
      <w:bookmarkEnd w:id="1274"/>
    </w:p>
    <w:p w:rsidR="006A4EEA" w:rsidRPr="00C500B7" w:rsidRDefault="006A4EEA" w:rsidP="00C500B7">
      <w:pPr>
        <w:pStyle w:val="BodyText"/>
        <w:numPr>
          <w:ilvl w:val="12"/>
          <w:numId w:val="0"/>
        </w:numPr>
        <w:ind w:right="-720"/>
        <w:rPr>
          <w:rFonts w:asciiTheme="majorHAnsi" w:hAnsiTheme="majorHAnsi" w:cstheme="majorHAnsi"/>
          <w:b/>
          <w:bCs/>
          <w:i/>
          <w:iCs/>
          <w:color w:val="1F3864" w:themeColor="accent5" w:themeShade="80"/>
          <w:sz w:val="24"/>
          <w:lang w:val="vi-VN"/>
        </w:rPr>
      </w:pPr>
      <w:r w:rsidRPr="00C500B7">
        <w:rPr>
          <w:rFonts w:asciiTheme="majorHAnsi" w:hAnsiTheme="majorHAnsi" w:cstheme="majorHAnsi"/>
          <w:b/>
          <w:bCs/>
          <w:i/>
          <w:iCs/>
          <w:color w:val="1F3864" w:themeColor="accent5" w:themeShade="80"/>
          <w:sz w:val="24"/>
          <w:lang w:val="vi-VN"/>
        </w:rPr>
        <w:t>Guidance</w:t>
      </w:r>
    </w:p>
    <w:p w:rsidR="006A4EEA" w:rsidRPr="00C500B7" w:rsidRDefault="006A4EEA" w:rsidP="00C500B7">
      <w:pPr>
        <w:pStyle w:val="BodyText"/>
        <w:numPr>
          <w:ilvl w:val="12"/>
          <w:numId w:val="0"/>
        </w:numPr>
        <w:ind w:right="-720"/>
        <w:rPr>
          <w:rFonts w:asciiTheme="majorHAnsi" w:hAnsiTheme="majorHAnsi" w:cstheme="majorHAnsi"/>
          <w:i/>
          <w:iCs/>
          <w:color w:val="1F3864" w:themeColor="accent5" w:themeShade="80"/>
          <w:sz w:val="24"/>
          <w:lang w:val="vi-VN"/>
        </w:rPr>
      </w:pPr>
      <w:r w:rsidRPr="00C500B7">
        <w:rPr>
          <w:rFonts w:asciiTheme="majorHAnsi" w:hAnsiTheme="majorHAnsi" w:cstheme="majorHAnsi"/>
          <w:i/>
          <w:iCs/>
          <w:color w:val="1F3864" w:themeColor="accent5" w:themeShade="80"/>
          <w:sz w:val="24"/>
          <w:lang w:val="vi-VN"/>
        </w:rPr>
        <w:t>This section describes the approach used in performing configuration audits.</w:t>
      </w:r>
    </w:p>
    <w:p w:rsidR="006A4EEA" w:rsidRPr="00C500B7" w:rsidRDefault="006A4EEA" w:rsidP="00C500B7">
      <w:pPr>
        <w:numPr>
          <w:ilvl w:val="12"/>
          <w:numId w:val="0"/>
        </w:numPr>
        <w:spacing w:after="120"/>
        <w:ind w:right="-720"/>
        <w:rPr>
          <w:rFonts w:asciiTheme="majorHAnsi" w:hAnsiTheme="majorHAnsi" w:cstheme="majorHAnsi"/>
          <w:i/>
          <w:iCs/>
          <w:color w:val="1F3864" w:themeColor="accent5" w:themeShade="80"/>
          <w:sz w:val="24"/>
          <w:lang w:val="vi-VN"/>
        </w:rPr>
      </w:pPr>
      <w:r w:rsidRPr="00C500B7">
        <w:rPr>
          <w:rFonts w:asciiTheme="majorHAnsi" w:hAnsiTheme="majorHAnsi" w:cstheme="majorHAnsi"/>
          <w:i/>
          <w:iCs/>
          <w:color w:val="1F3864" w:themeColor="accent5" w:themeShade="80"/>
          <w:sz w:val="24"/>
          <w:lang w:val="vi-VN"/>
        </w:rPr>
        <w:t xml:space="preserve">Configuration audits validate that the design and the final product conform to approved functional requirements defined in specifications and drawings, and that the changes to the initially-approved specifications and drawings have been incorporated. </w:t>
      </w:r>
    </w:p>
    <w:p w:rsidR="006A4EEA" w:rsidRPr="00C500B7" w:rsidRDefault="006A4EEA" w:rsidP="00C500B7">
      <w:pPr>
        <w:numPr>
          <w:ilvl w:val="12"/>
          <w:numId w:val="0"/>
        </w:numPr>
        <w:tabs>
          <w:tab w:val="left" w:pos="8730"/>
        </w:tabs>
        <w:spacing w:after="120"/>
        <w:ind w:right="-720"/>
        <w:rPr>
          <w:rFonts w:asciiTheme="majorHAnsi" w:hAnsiTheme="majorHAnsi" w:cstheme="majorHAnsi"/>
          <w:sz w:val="24"/>
          <w:lang w:val="vi-VN"/>
        </w:rPr>
      </w:pPr>
      <w:r w:rsidRPr="00C500B7">
        <w:rPr>
          <w:rFonts w:asciiTheme="majorHAnsi" w:hAnsiTheme="majorHAnsi" w:cstheme="majorHAnsi"/>
          <w:sz w:val="24"/>
          <w:lang w:val="vi-VN"/>
        </w:rPr>
        <w:t>CM assists in the conduct of two audits for developed baselines prior to their release: the FCA and PCA.  These audits ensure that baseline changes are validated and the new baseline meets new requirements and specifications.  These audits are conducted in accordance with [[the guiding standard]].</w:t>
      </w:r>
    </w:p>
    <w:p w:rsidR="006A4EEA" w:rsidRPr="00C500B7" w:rsidRDefault="006A4EEA" w:rsidP="00C500B7">
      <w:pPr>
        <w:numPr>
          <w:ilvl w:val="12"/>
          <w:numId w:val="0"/>
        </w:numPr>
        <w:tabs>
          <w:tab w:val="left" w:pos="8730"/>
        </w:tabs>
        <w:spacing w:after="120"/>
        <w:ind w:right="-720"/>
        <w:rPr>
          <w:rFonts w:asciiTheme="majorHAnsi" w:hAnsiTheme="majorHAnsi" w:cstheme="majorHAnsi"/>
          <w:sz w:val="24"/>
          <w:lang w:val="vi-VN"/>
        </w:rPr>
      </w:pPr>
      <w:r w:rsidRPr="00C500B7">
        <w:rPr>
          <w:rFonts w:asciiTheme="majorHAnsi" w:hAnsiTheme="majorHAnsi" w:cstheme="majorHAnsi"/>
          <w:sz w:val="24"/>
          <w:lang w:val="vi-VN"/>
        </w:rPr>
        <w:t>CM personnel provide assistance through the specific activities listed below, as required by the project.</w:t>
      </w:r>
    </w:p>
    <w:p w:rsidR="006A4EEA" w:rsidRPr="00C500B7" w:rsidRDefault="006A4EEA" w:rsidP="00556D78">
      <w:pPr>
        <w:pStyle w:val="Bullet"/>
        <w:numPr>
          <w:ilvl w:val="0"/>
          <w:numId w:val="79"/>
        </w:numPr>
        <w:spacing w:before="0" w:after="120"/>
        <w:ind w:left="360"/>
        <w:rPr>
          <w:rFonts w:asciiTheme="majorHAnsi" w:hAnsiTheme="majorHAnsi" w:cstheme="majorHAnsi"/>
          <w:sz w:val="24"/>
          <w:lang w:val="vi-VN"/>
        </w:rPr>
      </w:pPr>
      <w:r w:rsidRPr="00C500B7">
        <w:rPr>
          <w:rFonts w:asciiTheme="majorHAnsi" w:hAnsiTheme="majorHAnsi" w:cstheme="majorHAnsi"/>
          <w:sz w:val="24"/>
          <w:lang w:val="vi-VN"/>
        </w:rPr>
        <w:t>Review audit checklists</w:t>
      </w:r>
    </w:p>
    <w:p w:rsidR="006A4EEA" w:rsidRPr="00C500B7" w:rsidRDefault="006A4EEA" w:rsidP="00556D78">
      <w:pPr>
        <w:pStyle w:val="Bullet"/>
        <w:numPr>
          <w:ilvl w:val="0"/>
          <w:numId w:val="79"/>
        </w:numPr>
        <w:spacing w:before="0" w:after="120"/>
        <w:ind w:left="360"/>
        <w:rPr>
          <w:rFonts w:asciiTheme="majorHAnsi" w:hAnsiTheme="majorHAnsi" w:cstheme="majorHAnsi"/>
          <w:sz w:val="24"/>
          <w:lang w:val="vi-VN"/>
        </w:rPr>
      </w:pPr>
      <w:r w:rsidRPr="00C500B7">
        <w:rPr>
          <w:rFonts w:asciiTheme="majorHAnsi" w:hAnsiTheme="majorHAnsi" w:cstheme="majorHAnsi"/>
          <w:sz w:val="24"/>
          <w:lang w:val="vi-VN"/>
        </w:rPr>
        <w:t>Prepare CM reports, logs, or records required to support the audit</w:t>
      </w:r>
    </w:p>
    <w:p w:rsidR="006A4EEA" w:rsidRPr="00C500B7" w:rsidRDefault="006A4EEA" w:rsidP="00556D78">
      <w:pPr>
        <w:pStyle w:val="Bullet"/>
        <w:numPr>
          <w:ilvl w:val="0"/>
          <w:numId w:val="79"/>
        </w:numPr>
        <w:spacing w:before="0" w:after="120"/>
        <w:ind w:left="360"/>
        <w:rPr>
          <w:rFonts w:asciiTheme="majorHAnsi" w:hAnsiTheme="majorHAnsi" w:cstheme="majorHAnsi"/>
          <w:sz w:val="24"/>
          <w:lang w:val="vi-VN"/>
        </w:rPr>
      </w:pPr>
      <w:r w:rsidRPr="00C500B7">
        <w:rPr>
          <w:rFonts w:asciiTheme="majorHAnsi" w:hAnsiTheme="majorHAnsi" w:cstheme="majorHAnsi"/>
          <w:sz w:val="24"/>
          <w:lang w:val="vi-VN"/>
        </w:rPr>
        <w:t>Ensure maintenance of the baseline specification and product files</w:t>
      </w:r>
    </w:p>
    <w:p w:rsidR="006A4EEA" w:rsidRPr="00C500B7" w:rsidRDefault="006A4EEA" w:rsidP="00556D78">
      <w:pPr>
        <w:pStyle w:val="Bullet"/>
        <w:numPr>
          <w:ilvl w:val="0"/>
          <w:numId w:val="79"/>
        </w:numPr>
        <w:spacing w:before="0" w:after="120"/>
        <w:ind w:left="360"/>
        <w:rPr>
          <w:rFonts w:asciiTheme="majorHAnsi" w:hAnsiTheme="majorHAnsi" w:cstheme="majorHAnsi"/>
          <w:sz w:val="24"/>
          <w:lang w:val="vi-VN"/>
        </w:rPr>
      </w:pPr>
      <w:r w:rsidRPr="00C500B7">
        <w:rPr>
          <w:rFonts w:asciiTheme="majorHAnsi" w:hAnsiTheme="majorHAnsi" w:cstheme="majorHAnsi"/>
          <w:sz w:val="24"/>
          <w:lang w:val="vi-VN"/>
        </w:rPr>
        <w:t>Follow up on audit reports to assess possible CM impact</w:t>
      </w:r>
    </w:p>
    <w:p w:rsidR="006A4EEA" w:rsidRPr="00C500B7" w:rsidRDefault="006A4EEA" w:rsidP="00556D78">
      <w:pPr>
        <w:pStyle w:val="Bullet"/>
        <w:numPr>
          <w:ilvl w:val="0"/>
          <w:numId w:val="79"/>
        </w:numPr>
        <w:spacing w:before="0" w:after="120"/>
        <w:ind w:left="360"/>
        <w:rPr>
          <w:rFonts w:asciiTheme="majorHAnsi" w:hAnsiTheme="majorHAnsi" w:cstheme="majorHAnsi"/>
          <w:sz w:val="24"/>
          <w:lang w:val="vi-VN"/>
        </w:rPr>
      </w:pPr>
      <w:r w:rsidRPr="00C500B7">
        <w:rPr>
          <w:rFonts w:asciiTheme="majorHAnsi" w:hAnsiTheme="majorHAnsi" w:cstheme="majorHAnsi"/>
          <w:sz w:val="24"/>
          <w:lang w:val="vi-VN"/>
        </w:rPr>
        <w:t>Provide storage for audit documentation, records, and products</w:t>
      </w:r>
    </w:p>
    <w:p w:rsidR="006A4EEA" w:rsidRPr="00C500B7" w:rsidRDefault="006A4EEA" w:rsidP="00556D78">
      <w:pPr>
        <w:pStyle w:val="Bullet"/>
        <w:numPr>
          <w:ilvl w:val="0"/>
          <w:numId w:val="79"/>
        </w:numPr>
        <w:spacing w:before="0" w:after="120"/>
        <w:ind w:left="360"/>
        <w:rPr>
          <w:rFonts w:asciiTheme="majorHAnsi" w:hAnsiTheme="majorHAnsi" w:cstheme="majorHAnsi"/>
          <w:sz w:val="24"/>
          <w:lang w:val="vi-VN"/>
        </w:rPr>
      </w:pPr>
      <w:r w:rsidRPr="00C500B7">
        <w:rPr>
          <w:rFonts w:asciiTheme="majorHAnsi" w:hAnsiTheme="majorHAnsi" w:cstheme="majorHAnsi"/>
          <w:sz w:val="24"/>
          <w:lang w:val="vi-VN"/>
        </w:rPr>
        <w:t>Ensure that audit report action items are resolved.</w:t>
      </w:r>
    </w:p>
    <w:p w:rsidR="006A4EEA" w:rsidRPr="00D96ED4" w:rsidRDefault="001475E3"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1275" w:name="_Toc336241495"/>
      <w:bookmarkStart w:id="1276" w:name="_Toc417290834"/>
      <w:bookmarkStart w:id="1277" w:name="_Toc419168536"/>
      <w:bookmarkStart w:id="1278" w:name="_Toc419168631"/>
      <w:bookmarkStart w:id="1279" w:name="_Toc420218262"/>
      <w:bookmarkStart w:id="1280" w:name="_Toc420219908"/>
      <w:bookmarkStart w:id="1281" w:name="_Toc420221126"/>
      <w:bookmarkStart w:id="1282" w:name="_Toc420286794"/>
      <w:bookmarkStart w:id="1283" w:name="_Toc376257023"/>
      <w:bookmarkStart w:id="1284" w:name="_Toc376287093"/>
      <w:bookmarkStart w:id="1285" w:name="_Toc376287460"/>
      <w:bookmarkStart w:id="1286" w:name="_Toc376287578"/>
      <w:bookmarkStart w:id="1287" w:name="_Toc376287798"/>
      <w:bookmarkStart w:id="1288" w:name="_Toc376288022"/>
      <w:bookmarkStart w:id="1289" w:name="_Toc376288695"/>
      <w:bookmarkStart w:id="1290" w:name="_Toc376289102"/>
      <w:r w:rsidRPr="00D96ED4">
        <w:rPr>
          <w:rFonts w:cstheme="majorHAnsi"/>
          <w:i w:val="0"/>
          <w:color w:val="1F3864" w:themeColor="accent5" w:themeShade="80"/>
          <w:sz w:val="32"/>
          <w:szCs w:val="32"/>
        </w:rPr>
        <w:t>FUNCTIONAL CONFIGURATION AUDIT</w:t>
      </w:r>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p>
    <w:p w:rsidR="006A4EEA" w:rsidRPr="00C500B7" w:rsidRDefault="006A4EEA" w:rsidP="00C500B7">
      <w:pPr>
        <w:spacing w:after="120"/>
        <w:ind w:left="360" w:right="-720"/>
        <w:rPr>
          <w:rFonts w:asciiTheme="majorHAnsi" w:hAnsiTheme="majorHAnsi" w:cstheme="majorHAnsi"/>
          <w:sz w:val="24"/>
          <w:lang w:val="vi-VN"/>
        </w:rPr>
      </w:pPr>
      <w:r w:rsidRPr="00C500B7">
        <w:rPr>
          <w:rFonts w:asciiTheme="majorHAnsi" w:hAnsiTheme="majorHAnsi" w:cstheme="majorHAnsi"/>
          <w:sz w:val="24"/>
          <w:lang w:val="vi-VN"/>
        </w:rPr>
        <w:t>CM ensures that the released version of the products is available for the audit so that the inspectors can verify that each configuration item performs as required by its allocated configuration.</w:t>
      </w:r>
    </w:p>
    <w:p w:rsidR="006A4EEA" w:rsidRPr="00C500B7" w:rsidRDefault="006A4EEA" w:rsidP="00C500B7">
      <w:pPr>
        <w:spacing w:after="120"/>
        <w:ind w:left="360" w:right="-720"/>
        <w:rPr>
          <w:rFonts w:asciiTheme="majorHAnsi" w:hAnsiTheme="majorHAnsi" w:cstheme="majorHAnsi"/>
          <w:sz w:val="24"/>
          <w:lang w:val="vi-VN"/>
        </w:rPr>
      </w:pPr>
      <w:r w:rsidRPr="00C500B7">
        <w:rPr>
          <w:rFonts w:asciiTheme="majorHAnsi" w:hAnsiTheme="majorHAnsi" w:cstheme="majorHAnsi"/>
          <w:sz w:val="24"/>
          <w:lang w:val="vi-VN"/>
        </w:rPr>
        <w:t xml:space="preserve">FCAs are usually conducted before the establishment of the Product Baseline or after a major change or a significant number of minor changes have occurred.  The CM Manager is responsible for assisting QA in the preparation of the FCA plan.  The FCA plan identifies the specific tasks and procedures to accomplish those tasks.  The FCA plan identifies the documents, hardware, software, test sets, etc. required for performing the audit.  The CM Manager records differences between the </w:t>
      </w:r>
      <w:r w:rsidRPr="00C500B7">
        <w:rPr>
          <w:rFonts w:asciiTheme="majorHAnsi" w:hAnsiTheme="majorHAnsi" w:cstheme="majorHAnsi"/>
          <w:b/>
          <w:bCs/>
          <w:i/>
          <w:iCs/>
          <w:sz w:val="24"/>
          <w:lang w:val="vi-VN"/>
        </w:rPr>
        <w:t>SSS, SRS cite the appropriate project product specification(s)</w:t>
      </w:r>
      <w:r w:rsidRPr="00C500B7">
        <w:rPr>
          <w:rFonts w:asciiTheme="majorHAnsi" w:hAnsiTheme="majorHAnsi" w:cstheme="majorHAnsi"/>
          <w:sz w:val="24"/>
          <w:lang w:val="vi-VN"/>
        </w:rPr>
        <w:t xml:space="preserve"> and the CI under audit for incorporation into the minutes of the FCA for post-audit action.</w:t>
      </w:r>
    </w:p>
    <w:p w:rsidR="006A4EEA" w:rsidRPr="00D96ED4" w:rsidRDefault="001475E3"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1291" w:name="_Toc336241496"/>
      <w:bookmarkStart w:id="1292" w:name="_Toc417290835"/>
      <w:bookmarkStart w:id="1293" w:name="_Toc419168537"/>
      <w:bookmarkStart w:id="1294" w:name="_Toc419168632"/>
      <w:bookmarkStart w:id="1295" w:name="_Toc420218263"/>
      <w:bookmarkStart w:id="1296" w:name="_Toc420219909"/>
      <w:bookmarkStart w:id="1297" w:name="_Toc420221127"/>
      <w:bookmarkStart w:id="1298" w:name="_Toc420286795"/>
      <w:bookmarkStart w:id="1299" w:name="_Toc376257024"/>
      <w:bookmarkStart w:id="1300" w:name="_Toc376287094"/>
      <w:bookmarkStart w:id="1301" w:name="_Toc376287461"/>
      <w:bookmarkStart w:id="1302" w:name="_Toc376287579"/>
      <w:bookmarkStart w:id="1303" w:name="_Toc376287799"/>
      <w:bookmarkStart w:id="1304" w:name="_Toc376288023"/>
      <w:bookmarkStart w:id="1305" w:name="_Toc376288696"/>
      <w:bookmarkStart w:id="1306" w:name="_Toc376289103"/>
      <w:r w:rsidRPr="00D96ED4">
        <w:rPr>
          <w:rFonts w:cstheme="majorHAnsi"/>
          <w:i w:val="0"/>
          <w:color w:val="1F3864" w:themeColor="accent5" w:themeShade="80"/>
          <w:sz w:val="32"/>
          <w:szCs w:val="32"/>
        </w:rPr>
        <w:t>PHYSICAL CONFIGURATION AUDIT</w:t>
      </w:r>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p>
    <w:p w:rsidR="006A4EEA" w:rsidRPr="00C500B7" w:rsidRDefault="006A4EEA" w:rsidP="00C500B7">
      <w:pPr>
        <w:spacing w:after="120"/>
        <w:ind w:left="360" w:right="-720"/>
        <w:rPr>
          <w:rFonts w:asciiTheme="majorHAnsi" w:hAnsiTheme="majorHAnsi" w:cstheme="majorHAnsi"/>
          <w:sz w:val="24"/>
          <w:lang w:val="vi-VN"/>
        </w:rPr>
      </w:pPr>
      <w:r w:rsidRPr="00C500B7">
        <w:rPr>
          <w:rFonts w:asciiTheme="majorHAnsi" w:hAnsiTheme="majorHAnsi" w:cstheme="majorHAnsi"/>
          <w:sz w:val="24"/>
          <w:lang w:val="vi-VN"/>
        </w:rPr>
        <w:t>This audit ensures that the as-built configuration is accurately reflected by the released documentation to establish the Product Baseline.  CM audits the released engineering documentation and quality control records to make sure the as built or as-coded configuration is reflected by this documentation.</w:t>
      </w:r>
    </w:p>
    <w:p w:rsidR="006A4EEA" w:rsidRPr="00C500B7" w:rsidRDefault="006A4EEA" w:rsidP="00C500B7">
      <w:pPr>
        <w:spacing w:after="120"/>
        <w:ind w:left="360" w:right="-720"/>
        <w:rPr>
          <w:rFonts w:asciiTheme="majorHAnsi" w:hAnsiTheme="majorHAnsi" w:cstheme="majorHAnsi"/>
          <w:sz w:val="24"/>
          <w:lang w:val="vi-VN"/>
        </w:rPr>
      </w:pPr>
      <w:r w:rsidRPr="00C500B7">
        <w:rPr>
          <w:rFonts w:asciiTheme="majorHAnsi" w:hAnsiTheme="majorHAnsi" w:cstheme="majorHAnsi"/>
          <w:sz w:val="24"/>
          <w:lang w:val="vi-VN"/>
        </w:rPr>
        <w:lastRenderedPageBreak/>
        <w:t>PCAs are usually conducted concurrently with FCAs or immediately following an FCA.  The CM Manager is responsible for assisting QA in the preparation of the PCA plan.  The PCA plan identifies specific tasks and procedures to accomplish those tasks.  The PCA plan also identifies the product, software and technical documentation to be examined.</w:t>
      </w:r>
    </w:p>
    <w:p w:rsidR="006A4EEA" w:rsidRPr="00D96ED4" w:rsidRDefault="001475E3"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1307" w:name="_Toc336241497"/>
      <w:bookmarkStart w:id="1308" w:name="_Toc417290836"/>
      <w:bookmarkStart w:id="1309" w:name="_Toc419168538"/>
      <w:bookmarkStart w:id="1310" w:name="_Toc419168633"/>
      <w:bookmarkStart w:id="1311" w:name="_Toc420218264"/>
      <w:bookmarkStart w:id="1312" w:name="_Toc420219910"/>
      <w:bookmarkStart w:id="1313" w:name="_Toc420221128"/>
      <w:bookmarkStart w:id="1314" w:name="_Toc420286796"/>
      <w:bookmarkStart w:id="1315" w:name="_Toc376257025"/>
      <w:bookmarkStart w:id="1316" w:name="_Toc376287095"/>
      <w:bookmarkStart w:id="1317" w:name="_Toc376287462"/>
      <w:bookmarkStart w:id="1318" w:name="_Toc376287580"/>
      <w:bookmarkStart w:id="1319" w:name="_Toc376287800"/>
      <w:bookmarkStart w:id="1320" w:name="_Toc376288024"/>
      <w:bookmarkStart w:id="1321" w:name="_Toc376288697"/>
      <w:bookmarkStart w:id="1322" w:name="_Toc376289104"/>
      <w:r w:rsidRPr="00D96ED4">
        <w:rPr>
          <w:rFonts w:cstheme="majorHAnsi"/>
          <w:i w:val="0"/>
          <w:color w:val="1F3864" w:themeColor="accent5" w:themeShade="80"/>
          <w:sz w:val="32"/>
          <w:szCs w:val="32"/>
        </w:rPr>
        <w:t>AUDITS AND REVIEWS OF CM</w:t>
      </w:r>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p>
    <w:p w:rsidR="006A4EEA" w:rsidRPr="00C500B7" w:rsidRDefault="006A4EEA" w:rsidP="00C500B7">
      <w:pPr>
        <w:spacing w:after="120"/>
        <w:ind w:left="360" w:right="-720"/>
        <w:rPr>
          <w:rFonts w:asciiTheme="majorHAnsi" w:hAnsiTheme="majorHAnsi" w:cstheme="majorHAnsi"/>
          <w:sz w:val="24"/>
          <w:lang w:val="vi-VN"/>
        </w:rPr>
      </w:pPr>
      <w:r w:rsidRPr="00C500B7">
        <w:rPr>
          <w:rFonts w:asciiTheme="majorHAnsi" w:hAnsiTheme="majorHAnsi" w:cstheme="majorHAnsi"/>
          <w:sz w:val="24"/>
          <w:lang w:val="vi-VN"/>
        </w:rPr>
        <w:t>To ensure that CM efforts are adequate and completed as detailed in this document, audits and reviews of CM procedures and products are performed as described in the following paragraphs.</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1323" w:name="_Toc336241498"/>
      <w:bookmarkStart w:id="1324" w:name="_Toc417290837"/>
      <w:bookmarkStart w:id="1325" w:name="_Toc419168539"/>
      <w:bookmarkStart w:id="1326" w:name="_Toc419168634"/>
      <w:bookmarkStart w:id="1327" w:name="_Toc420218265"/>
      <w:bookmarkStart w:id="1328" w:name="_Toc420219911"/>
      <w:bookmarkStart w:id="1329" w:name="_Toc420221129"/>
      <w:bookmarkStart w:id="1330" w:name="_Toc420286797"/>
      <w:bookmarkStart w:id="1331" w:name="_Toc376257026"/>
      <w:bookmarkStart w:id="1332" w:name="_Toc376287096"/>
      <w:bookmarkStart w:id="1333" w:name="_Toc376287463"/>
      <w:bookmarkStart w:id="1334" w:name="_Toc376287581"/>
      <w:bookmarkStart w:id="1335" w:name="_Toc376287801"/>
      <w:bookmarkStart w:id="1336" w:name="_Toc376288025"/>
      <w:bookmarkStart w:id="1337" w:name="_Toc376288698"/>
      <w:bookmarkStart w:id="1338" w:name="_Toc376289105"/>
      <w:r w:rsidRPr="00D96ED4">
        <w:rPr>
          <w:rFonts w:cstheme="majorHAnsi"/>
          <w:b/>
          <w:color w:val="1F3864" w:themeColor="accent5" w:themeShade="80"/>
          <w:sz w:val="28"/>
          <w:szCs w:val="28"/>
        </w:rPr>
        <w:t>CM AUDITS</w:t>
      </w:r>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p>
    <w:p w:rsidR="006A4EEA" w:rsidRPr="00C500B7" w:rsidRDefault="006A4EEA" w:rsidP="00C500B7">
      <w:pPr>
        <w:spacing w:after="120"/>
        <w:ind w:left="360" w:right="-720"/>
        <w:rPr>
          <w:rFonts w:asciiTheme="majorHAnsi" w:hAnsiTheme="majorHAnsi" w:cstheme="majorHAnsi"/>
          <w:sz w:val="24"/>
          <w:lang w:val="vi-VN"/>
        </w:rPr>
      </w:pPr>
      <w:r w:rsidRPr="00C500B7">
        <w:rPr>
          <w:rFonts w:asciiTheme="majorHAnsi" w:hAnsiTheme="majorHAnsi" w:cstheme="majorHAnsi"/>
          <w:sz w:val="24"/>
          <w:lang w:val="vi-VN"/>
        </w:rPr>
        <w:t>To ensure that the CM program complies with the requirements specified in this plan, an independent audit of CM procedures, and products is required.  Normally, a QA representative performs this type of audit.  Products generated or tracked by CM are listed below:</w:t>
      </w:r>
    </w:p>
    <w:p w:rsidR="006A4EEA" w:rsidRPr="00C500B7" w:rsidRDefault="006A4EEA" w:rsidP="00556D78">
      <w:pPr>
        <w:pStyle w:val="Bullet"/>
        <w:numPr>
          <w:ilvl w:val="0"/>
          <w:numId w:val="80"/>
        </w:numPr>
        <w:spacing w:before="0" w:after="120"/>
        <w:ind w:left="720"/>
        <w:rPr>
          <w:rFonts w:asciiTheme="majorHAnsi" w:hAnsiTheme="majorHAnsi" w:cstheme="majorHAnsi"/>
          <w:sz w:val="24"/>
          <w:lang w:val="vi-VN"/>
        </w:rPr>
      </w:pPr>
      <w:r w:rsidRPr="00C500B7">
        <w:rPr>
          <w:rFonts w:asciiTheme="majorHAnsi" w:hAnsiTheme="majorHAnsi" w:cstheme="majorHAnsi"/>
          <w:sz w:val="24"/>
          <w:lang w:val="vi-VN"/>
        </w:rPr>
        <w:t>CSA reports</w:t>
      </w:r>
    </w:p>
    <w:p w:rsidR="006A4EEA" w:rsidRPr="00C500B7" w:rsidRDefault="006A4EEA" w:rsidP="00556D78">
      <w:pPr>
        <w:pStyle w:val="Bullet"/>
        <w:numPr>
          <w:ilvl w:val="0"/>
          <w:numId w:val="80"/>
        </w:numPr>
        <w:spacing w:before="0" w:after="120"/>
        <w:ind w:left="720"/>
        <w:rPr>
          <w:rFonts w:asciiTheme="majorHAnsi" w:hAnsiTheme="majorHAnsi" w:cstheme="majorHAnsi"/>
          <w:sz w:val="24"/>
          <w:lang w:val="vi-VN"/>
        </w:rPr>
      </w:pPr>
      <w:r w:rsidRPr="00C500B7">
        <w:rPr>
          <w:rFonts w:asciiTheme="majorHAnsi" w:hAnsiTheme="majorHAnsi" w:cstheme="majorHAnsi"/>
          <w:sz w:val="24"/>
          <w:lang w:val="vi-VN"/>
        </w:rPr>
        <w:t>Identified CIs</w:t>
      </w:r>
    </w:p>
    <w:p w:rsidR="006A4EEA" w:rsidRPr="00C500B7" w:rsidRDefault="006A4EEA" w:rsidP="00556D78">
      <w:pPr>
        <w:pStyle w:val="Bullet"/>
        <w:numPr>
          <w:ilvl w:val="0"/>
          <w:numId w:val="80"/>
        </w:numPr>
        <w:spacing w:before="0" w:after="120"/>
        <w:ind w:left="720"/>
        <w:rPr>
          <w:rFonts w:asciiTheme="majorHAnsi" w:hAnsiTheme="majorHAnsi" w:cstheme="majorHAnsi"/>
          <w:sz w:val="24"/>
          <w:lang w:val="vi-VN"/>
        </w:rPr>
      </w:pPr>
      <w:r w:rsidRPr="00C500B7">
        <w:rPr>
          <w:rFonts w:asciiTheme="majorHAnsi" w:hAnsiTheme="majorHAnsi" w:cstheme="majorHAnsi"/>
          <w:sz w:val="24"/>
          <w:lang w:val="vi-VN"/>
        </w:rPr>
        <w:t>Change requests</w:t>
      </w:r>
    </w:p>
    <w:p w:rsidR="006A4EEA" w:rsidRPr="00C500B7" w:rsidRDefault="006A4EEA" w:rsidP="00556D78">
      <w:pPr>
        <w:pStyle w:val="Bullet"/>
        <w:numPr>
          <w:ilvl w:val="0"/>
          <w:numId w:val="80"/>
        </w:numPr>
        <w:spacing w:before="0" w:after="120"/>
        <w:ind w:left="720"/>
        <w:rPr>
          <w:rFonts w:asciiTheme="majorHAnsi" w:hAnsiTheme="majorHAnsi" w:cstheme="majorHAnsi"/>
          <w:sz w:val="24"/>
          <w:lang w:val="vi-VN"/>
        </w:rPr>
      </w:pPr>
      <w:r w:rsidRPr="00C500B7">
        <w:rPr>
          <w:rFonts w:asciiTheme="majorHAnsi" w:hAnsiTheme="majorHAnsi" w:cstheme="majorHAnsi"/>
          <w:sz w:val="24"/>
          <w:lang w:val="vi-VN"/>
        </w:rPr>
        <w:t>System/Software version releases</w:t>
      </w:r>
    </w:p>
    <w:p w:rsidR="006A4EEA" w:rsidRPr="00C500B7" w:rsidRDefault="006A4EEA" w:rsidP="00556D78">
      <w:pPr>
        <w:pStyle w:val="Bullet"/>
        <w:numPr>
          <w:ilvl w:val="0"/>
          <w:numId w:val="80"/>
        </w:numPr>
        <w:spacing w:before="0" w:after="120"/>
        <w:ind w:left="720"/>
        <w:rPr>
          <w:rFonts w:asciiTheme="majorHAnsi" w:hAnsiTheme="majorHAnsi" w:cstheme="majorHAnsi"/>
          <w:sz w:val="24"/>
          <w:lang w:val="vi-VN"/>
        </w:rPr>
      </w:pPr>
      <w:r w:rsidRPr="00C500B7">
        <w:rPr>
          <w:rFonts w:asciiTheme="majorHAnsi" w:hAnsiTheme="majorHAnsi" w:cstheme="majorHAnsi"/>
          <w:sz w:val="24"/>
          <w:lang w:val="vi-VN"/>
        </w:rPr>
        <w:t>Libraries</w:t>
      </w:r>
    </w:p>
    <w:p w:rsidR="006A4EEA" w:rsidRPr="00C500B7" w:rsidRDefault="006A4EEA" w:rsidP="00556D78">
      <w:pPr>
        <w:pStyle w:val="Bullet"/>
        <w:numPr>
          <w:ilvl w:val="0"/>
          <w:numId w:val="80"/>
        </w:numPr>
        <w:spacing w:before="0" w:after="120"/>
        <w:ind w:left="720"/>
        <w:rPr>
          <w:rFonts w:asciiTheme="majorHAnsi" w:hAnsiTheme="majorHAnsi" w:cstheme="majorHAnsi"/>
          <w:sz w:val="24"/>
          <w:lang w:val="vi-VN"/>
        </w:rPr>
      </w:pPr>
      <w:r w:rsidRPr="00C500B7">
        <w:rPr>
          <w:rFonts w:asciiTheme="majorHAnsi" w:hAnsiTheme="majorHAnsi" w:cstheme="majorHAnsi"/>
          <w:sz w:val="24"/>
          <w:lang w:val="vi-VN"/>
        </w:rPr>
        <w:t>Documented CM procedures</w:t>
      </w:r>
    </w:p>
    <w:p w:rsidR="006A4EEA" w:rsidRPr="00C500B7" w:rsidRDefault="006A4EEA" w:rsidP="00556D78">
      <w:pPr>
        <w:pStyle w:val="Bullet"/>
        <w:numPr>
          <w:ilvl w:val="0"/>
          <w:numId w:val="80"/>
        </w:numPr>
        <w:spacing w:before="0" w:after="120"/>
        <w:ind w:left="720"/>
        <w:rPr>
          <w:rFonts w:asciiTheme="majorHAnsi" w:hAnsiTheme="majorHAnsi" w:cstheme="majorHAnsi"/>
          <w:sz w:val="24"/>
          <w:lang w:val="vi-VN"/>
        </w:rPr>
      </w:pPr>
      <w:r w:rsidRPr="00C500B7">
        <w:rPr>
          <w:rFonts w:asciiTheme="majorHAnsi" w:hAnsiTheme="majorHAnsi" w:cstheme="majorHAnsi"/>
          <w:sz w:val="24"/>
          <w:lang w:val="vi-VN"/>
        </w:rPr>
        <w:t>CM review reports.</w:t>
      </w:r>
    </w:p>
    <w:p w:rsidR="006A4EEA" w:rsidRPr="00C500B7" w:rsidRDefault="006A4EEA" w:rsidP="00C500B7">
      <w:pPr>
        <w:spacing w:after="120"/>
        <w:ind w:left="360" w:right="-720"/>
        <w:rPr>
          <w:rFonts w:asciiTheme="majorHAnsi" w:hAnsiTheme="majorHAnsi" w:cstheme="majorHAnsi"/>
          <w:sz w:val="24"/>
          <w:lang w:val="vi-VN"/>
        </w:rPr>
      </w:pPr>
      <w:r w:rsidRPr="00C500B7">
        <w:rPr>
          <w:rFonts w:asciiTheme="majorHAnsi" w:hAnsiTheme="majorHAnsi" w:cstheme="majorHAnsi"/>
          <w:sz w:val="24"/>
          <w:lang w:val="vi-VN"/>
        </w:rPr>
        <w:t>The audit findings are documented in an audit report and provided to the CM Manager.  The audit report is used by the CM Manager to correct deficiencies or identify changes in the CM requirements.  Correcting deficiencies may include updating CM procedures, records, configuration documents, software, or tools.  Identifying changes in the CM requirements would result in adding, modifying, or deleting a requirement in this CMP.</w:t>
      </w:r>
    </w:p>
    <w:p w:rsidR="006A4EEA" w:rsidRPr="00D96ED4" w:rsidRDefault="008D5A39" w:rsidP="00556D78">
      <w:pPr>
        <w:pStyle w:val="Heading3"/>
        <w:numPr>
          <w:ilvl w:val="2"/>
          <w:numId w:val="6"/>
        </w:numPr>
        <w:tabs>
          <w:tab w:val="left" w:pos="1260"/>
        </w:tabs>
        <w:spacing w:before="0" w:after="120"/>
        <w:rPr>
          <w:rFonts w:cstheme="majorHAnsi"/>
          <w:b/>
          <w:color w:val="1F3864" w:themeColor="accent5" w:themeShade="80"/>
          <w:sz w:val="28"/>
          <w:szCs w:val="28"/>
        </w:rPr>
      </w:pPr>
      <w:bookmarkStart w:id="1339" w:name="_Toc336241499"/>
      <w:bookmarkStart w:id="1340" w:name="_Toc417290838"/>
      <w:bookmarkStart w:id="1341" w:name="_Toc419168540"/>
      <w:bookmarkStart w:id="1342" w:name="_Toc419168635"/>
      <w:bookmarkStart w:id="1343" w:name="_Toc420218266"/>
      <w:bookmarkStart w:id="1344" w:name="_Toc420219912"/>
      <w:bookmarkStart w:id="1345" w:name="_Toc420221130"/>
      <w:bookmarkStart w:id="1346" w:name="_Toc420286798"/>
      <w:bookmarkStart w:id="1347" w:name="_Toc376257027"/>
      <w:bookmarkStart w:id="1348" w:name="_Toc376287097"/>
      <w:bookmarkStart w:id="1349" w:name="_Toc376287464"/>
      <w:bookmarkStart w:id="1350" w:name="_Toc376287582"/>
      <w:bookmarkStart w:id="1351" w:name="_Toc376287802"/>
      <w:bookmarkStart w:id="1352" w:name="_Toc376288026"/>
      <w:bookmarkStart w:id="1353" w:name="_Toc376288699"/>
      <w:bookmarkStart w:id="1354" w:name="_Toc376289106"/>
      <w:r w:rsidRPr="00D96ED4">
        <w:rPr>
          <w:rFonts w:cstheme="majorHAnsi"/>
          <w:b/>
          <w:color w:val="1F3864" w:themeColor="accent5" w:themeShade="80"/>
          <w:sz w:val="28"/>
          <w:szCs w:val="28"/>
        </w:rPr>
        <w:t>CM REVIEWS</w:t>
      </w:r>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p>
    <w:p w:rsidR="006A4EEA" w:rsidRPr="00C500B7" w:rsidRDefault="006A4EEA" w:rsidP="00C500B7">
      <w:pPr>
        <w:spacing w:after="120"/>
        <w:ind w:left="360" w:right="-720"/>
        <w:rPr>
          <w:rFonts w:asciiTheme="majorHAnsi" w:hAnsiTheme="majorHAnsi" w:cstheme="majorHAnsi"/>
          <w:sz w:val="24"/>
          <w:lang w:val="vi-VN"/>
        </w:rPr>
      </w:pPr>
      <w:r w:rsidRPr="00C500B7">
        <w:rPr>
          <w:rFonts w:asciiTheme="majorHAnsi" w:hAnsiTheme="majorHAnsi" w:cstheme="majorHAnsi"/>
          <w:sz w:val="24"/>
          <w:lang w:val="vi-VN"/>
        </w:rPr>
        <w:t>The CM Manager periodically obtains internal and external reviews of CM procedures and products.  A CM review serves as a method to determine how effectively and efficiently the CM procedures fulfill the CM requirements as defined in this plan.  CM reviews include internal and external verification of the products (processes and artifacts) generated by CM.  Verification is the process of evaluating the products to ensure correctness and consistency with respect to the CMP, tasks, CM Process, and procedures.  The review findings are documented in a report that is provided to the Project Manager, and used by the CM Manager to correct deficiencies or identify changes in CM requirements.</w:t>
      </w:r>
    </w:p>
    <w:p w:rsidR="006A4EEA" w:rsidRPr="00C500B7" w:rsidRDefault="006A4EEA" w:rsidP="00C500B7">
      <w:pPr>
        <w:spacing w:after="120"/>
        <w:ind w:left="360" w:right="-720"/>
        <w:rPr>
          <w:rFonts w:asciiTheme="majorHAnsi" w:hAnsiTheme="majorHAnsi" w:cstheme="majorHAnsi"/>
          <w:sz w:val="24"/>
          <w:lang w:val="vi-VN"/>
        </w:rPr>
      </w:pPr>
      <w:r w:rsidRPr="00C500B7">
        <w:rPr>
          <w:rFonts w:asciiTheme="majorHAnsi" w:hAnsiTheme="majorHAnsi" w:cstheme="majorHAnsi"/>
          <w:sz w:val="24"/>
          <w:lang w:val="vi-VN"/>
        </w:rPr>
        <w:t xml:space="preserve">It is the CM Manager's responsibility to perform or assign CM personnel to perform the internal CM reviews, to request the objective external CM reviews, and to provide the CM procedures and </w:t>
      </w:r>
      <w:r w:rsidRPr="00C500B7">
        <w:rPr>
          <w:rFonts w:asciiTheme="majorHAnsi" w:hAnsiTheme="majorHAnsi" w:cstheme="majorHAnsi"/>
          <w:sz w:val="24"/>
          <w:lang w:val="vi-VN"/>
        </w:rPr>
        <w:lastRenderedPageBreak/>
        <w:t>artifacts to be reviewed.  The review report includes what actions were taken to resolve the deficiency or requirements change.  The review report is filed with the appropriate procedure and serves as a record to show that a CM review was performed and corrective action was taken, as required.  QA or other objective evaluation group may further audit review reports, as appropriate.</w:t>
      </w:r>
    </w:p>
    <w:p w:rsidR="006A4EEA" w:rsidRPr="00981633" w:rsidRDefault="006A4EEA" w:rsidP="00981633">
      <w:pPr>
        <w:ind w:left="270"/>
        <w:rPr>
          <w:rFonts w:asciiTheme="majorHAnsi" w:hAnsiTheme="majorHAnsi" w:cstheme="majorHAnsi"/>
          <w:b/>
          <w:i/>
          <w:color w:val="1F3864" w:themeColor="accent5" w:themeShade="80"/>
          <w:sz w:val="24"/>
          <w:lang w:val="vi-VN"/>
        </w:rPr>
      </w:pPr>
      <w:bookmarkStart w:id="1355" w:name="_Toc376287465"/>
      <w:r w:rsidRPr="00981633">
        <w:rPr>
          <w:rFonts w:asciiTheme="majorHAnsi" w:hAnsiTheme="majorHAnsi" w:cstheme="majorHAnsi"/>
          <w:b/>
          <w:i/>
          <w:color w:val="1F3864" w:themeColor="accent5" w:themeShade="80"/>
          <w:sz w:val="24"/>
          <w:lang w:val="vi-VN"/>
        </w:rPr>
        <w:t>Guidance</w:t>
      </w:r>
      <w:bookmarkEnd w:id="1355"/>
    </w:p>
    <w:p w:rsidR="006A4EEA" w:rsidRPr="00C500B7" w:rsidRDefault="006A4EEA" w:rsidP="00C500B7">
      <w:pPr>
        <w:numPr>
          <w:ilvl w:val="12"/>
          <w:numId w:val="0"/>
        </w:numPr>
        <w:spacing w:after="120"/>
        <w:ind w:left="360" w:right="-720"/>
        <w:rPr>
          <w:rFonts w:asciiTheme="majorHAnsi" w:hAnsiTheme="majorHAnsi" w:cstheme="majorHAnsi"/>
          <w:i/>
          <w:iCs/>
          <w:color w:val="1F3864" w:themeColor="accent5" w:themeShade="80"/>
          <w:sz w:val="24"/>
          <w:lang w:val="vi-VN"/>
        </w:rPr>
      </w:pPr>
      <w:r w:rsidRPr="00C500B7">
        <w:rPr>
          <w:rFonts w:asciiTheme="majorHAnsi" w:hAnsiTheme="majorHAnsi" w:cstheme="majorHAnsi"/>
          <w:i/>
          <w:iCs/>
          <w:color w:val="1F3864" w:themeColor="accent5" w:themeShade="80"/>
          <w:sz w:val="24"/>
          <w:lang w:val="vi-VN"/>
        </w:rPr>
        <w:t xml:space="preserve">If the project specifies </w:t>
      </w:r>
      <w:r w:rsidRPr="00C500B7">
        <w:rPr>
          <w:rFonts w:asciiTheme="majorHAnsi" w:hAnsiTheme="majorHAnsi" w:cstheme="majorHAnsi"/>
          <w:i/>
          <w:iCs/>
          <w:color w:val="1F3864" w:themeColor="accent5" w:themeShade="80"/>
          <w:sz w:val="24"/>
          <w:lang w:val="vi-VN"/>
        </w:rPr>
        <w:t>QA</w:t>
      </w:r>
      <w:r w:rsidRPr="00C500B7">
        <w:rPr>
          <w:rFonts w:asciiTheme="majorHAnsi" w:hAnsiTheme="majorHAnsi" w:cstheme="majorHAnsi"/>
          <w:i/>
          <w:iCs/>
          <w:color w:val="1F3864" w:themeColor="accent5" w:themeShade="80"/>
          <w:sz w:val="24"/>
          <w:lang w:val="vi-VN"/>
        </w:rPr>
        <w:t xml:space="preserve"> participation in periodic CM Reviews, the process for conducting these reviews will be described in the appropriate project QA Plan and procedures, which should be referenced for further information.</w:t>
      </w:r>
    </w:p>
    <w:p w:rsidR="006A4EEA" w:rsidRPr="00D96ED4" w:rsidRDefault="006A4EEA" w:rsidP="00687A29">
      <w:pPr>
        <w:numPr>
          <w:ilvl w:val="12"/>
          <w:numId w:val="0"/>
        </w:numPr>
        <w:spacing w:after="120"/>
        <w:rPr>
          <w:rFonts w:asciiTheme="majorHAnsi" w:hAnsiTheme="majorHAnsi" w:cstheme="majorHAnsi"/>
          <w:lang w:val="vi-VN"/>
        </w:rPr>
      </w:pPr>
    </w:p>
    <w:p w:rsidR="006A4EEA" w:rsidRPr="00D96ED4" w:rsidRDefault="006A4EEA" w:rsidP="00687A29">
      <w:pPr>
        <w:numPr>
          <w:ilvl w:val="12"/>
          <w:numId w:val="0"/>
        </w:numPr>
        <w:spacing w:after="120"/>
        <w:jc w:val="center"/>
        <w:rPr>
          <w:rFonts w:asciiTheme="majorHAnsi" w:hAnsiTheme="majorHAnsi" w:cstheme="majorHAnsi"/>
          <w:b/>
          <w:lang w:val="vi-VN"/>
        </w:rPr>
        <w:sectPr w:rsidR="006A4EEA" w:rsidRPr="00D96ED4">
          <w:footerReference w:type="even" r:id="rId49"/>
          <w:footerReference w:type="default" r:id="rId50"/>
          <w:pgSz w:w="12240" w:h="15840"/>
          <w:pgMar w:top="1728" w:right="1440" w:bottom="1440" w:left="1440" w:header="720" w:footer="720" w:gutter="0"/>
          <w:pgNumType w:start="1" w:chapStyle="1"/>
          <w:cols w:space="720"/>
        </w:sectPr>
      </w:pPr>
    </w:p>
    <w:p w:rsidR="006A4EEA" w:rsidRPr="00D96ED4" w:rsidRDefault="006A4EEA" w:rsidP="00556D78">
      <w:pPr>
        <w:pStyle w:val="Heading1"/>
        <w:numPr>
          <w:ilvl w:val="0"/>
          <w:numId w:val="6"/>
        </w:numPr>
        <w:spacing w:before="0" w:after="120"/>
        <w:ind w:left="360"/>
        <w:rPr>
          <w:rFonts w:cstheme="majorHAnsi"/>
          <w:color w:val="1F3864" w:themeColor="accent5" w:themeShade="80"/>
          <w:sz w:val="36"/>
          <w:szCs w:val="36"/>
        </w:rPr>
      </w:pPr>
      <w:bookmarkStart w:id="1356" w:name="_Toc336241500"/>
      <w:bookmarkStart w:id="1357" w:name="_Toc420218267"/>
      <w:bookmarkStart w:id="1358" w:name="_Toc420219913"/>
      <w:bookmarkStart w:id="1359" w:name="_Toc420221131"/>
      <w:bookmarkStart w:id="1360" w:name="_Toc420286799"/>
      <w:bookmarkStart w:id="1361" w:name="_Toc376257028"/>
      <w:bookmarkStart w:id="1362" w:name="_Toc376287098"/>
      <w:bookmarkStart w:id="1363" w:name="_Toc376287466"/>
      <w:bookmarkStart w:id="1364" w:name="_Toc376287583"/>
      <w:bookmarkStart w:id="1365" w:name="_Toc376287803"/>
      <w:bookmarkStart w:id="1366" w:name="_Toc376288027"/>
      <w:bookmarkStart w:id="1367" w:name="_Toc376288700"/>
      <w:bookmarkStart w:id="1368" w:name="_Toc376289107"/>
      <w:r w:rsidRPr="00D96ED4">
        <w:rPr>
          <w:rFonts w:cstheme="majorHAnsi"/>
          <w:color w:val="1F3864" w:themeColor="accent5" w:themeShade="80"/>
          <w:sz w:val="36"/>
          <w:szCs w:val="36"/>
        </w:rPr>
        <w:lastRenderedPageBreak/>
        <w:t>SUBCONTRACTOR/VENDOR CONTROL</w:t>
      </w:r>
      <w:bookmarkEnd w:id="1356"/>
      <w:bookmarkEnd w:id="1357"/>
      <w:bookmarkEnd w:id="1358"/>
      <w:bookmarkEnd w:id="1359"/>
      <w:bookmarkEnd w:id="1360"/>
      <w:bookmarkEnd w:id="1361"/>
      <w:bookmarkEnd w:id="1362"/>
      <w:bookmarkEnd w:id="1363"/>
      <w:bookmarkEnd w:id="1364"/>
      <w:bookmarkEnd w:id="1365"/>
      <w:bookmarkEnd w:id="1366"/>
      <w:bookmarkEnd w:id="1367"/>
      <w:bookmarkEnd w:id="1368"/>
    </w:p>
    <w:p w:rsidR="006A4EEA" w:rsidRPr="00C500B7" w:rsidRDefault="006A4EEA" w:rsidP="00C500B7">
      <w:pPr>
        <w:spacing w:after="120"/>
        <w:ind w:right="-630"/>
        <w:rPr>
          <w:rFonts w:asciiTheme="majorHAnsi" w:hAnsiTheme="majorHAnsi" w:cstheme="majorHAnsi"/>
          <w:sz w:val="24"/>
          <w:lang w:val="vi-VN"/>
        </w:rPr>
      </w:pPr>
      <w:r w:rsidRPr="00C500B7">
        <w:rPr>
          <w:rFonts w:asciiTheme="majorHAnsi" w:hAnsiTheme="majorHAnsi" w:cstheme="majorHAnsi"/>
          <w:sz w:val="24"/>
          <w:lang w:val="vi-VN"/>
        </w:rPr>
        <w:t>This section describes the methods used to ensure subcontractor/vendor compliance with configuration management requirements.</w:t>
      </w:r>
    </w:p>
    <w:p w:rsidR="006A4EEA" w:rsidRPr="00C14B9A" w:rsidRDefault="006A4EEA" w:rsidP="00C14B9A">
      <w:pPr>
        <w:numPr>
          <w:ilvl w:val="12"/>
          <w:numId w:val="0"/>
        </w:numPr>
        <w:tabs>
          <w:tab w:val="left" w:pos="8550"/>
        </w:tabs>
        <w:spacing w:after="120"/>
        <w:ind w:right="-630"/>
        <w:rPr>
          <w:rFonts w:asciiTheme="majorHAnsi" w:hAnsiTheme="majorHAnsi" w:cstheme="majorHAnsi"/>
          <w:b/>
          <w:bCs/>
          <w:i/>
          <w:color w:val="1F3864" w:themeColor="accent5" w:themeShade="80"/>
          <w:sz w:val="24"/>
          <w:lang w:val="vi-VN"/>
        </w:rPr>
      </w:pPr>
      <w:r w:rsidRPr="00C14B9A">
        <w:rPr>
          <w:rFonts w:asciiTheme="majorHAnsi" w:hAnsiTheme="majorHAnsi" w:cstheme="majorHAnsi"/>
          <w:b/>
          <w:bCs/>
          <w:i/>
          <w:color w:val="1F3864" w:themeColor="accent5" w:themeShade="80"/>
          <w:sz w:val="24"/>
          <w:lang w:val="vi-VN"/>
        </w:rPr>
        <w:t>Guidance</w:t>
      </w:r>
    </w:p>
    <w:p w:rsidR="006A4EEA" w:rsidRPr="00C500B7" w:rsidRDefault="006A4EEA" w:rsidP="00C500B7">
      <w:pPr>
        <w:spacing w:after="120"/>
        <w:ind w:right="-720"/>
        <w:rPr>
          <w:rFonts w:asciiTheme="majorHAnsi" w:hAnsiTheme="majorHAnsi" w:cstheme="majorHAnsi"/>
          <w:color w:val="1F3864" w:themeColor="accent5" w:themeShade="80"/>
          <w:sz w:val="24"/>
          <w:lang w:val="vi-VN"/>
        </w:rPr>
      </w:pPr>
      <w:r w:rsidRPr="00C500B7">
        <w:rPr>
          <w:rFonts w:asciiTheme="majorHAnsi" w:hAnsiTheme="majorHAnsi" w:cstheme="majorHAnsi"/>
          <w:i/>
          <w:iCs/>
          <w:color w:val="1F3864" w:themeColor="accent5" w:themeShade="80"/>
          <w:sz w:val="24"/>
          <w:lang w:val="vi-VN"/>
        </w:rPr>
        <w:t>If the project contractor operates as a peer member of an Integrated Product Team providing CM support, or otherwise chooses to be bound by the project CM Plan, then a separate subcontractor CM Plan is not required.</w:t>
      </w:r>
    </w:p>
    <w:p w:rsidR="006A4EEA" w:rsidRPr="00C500B7" w:rsidRDefault="006A4EEA" w:rsidP="00C500B7">
      <w:pPr>
        <w:spacing w:after="120"/>
        <w:ind w:right="-630"/>
        <w:rPr>
          <w:rFonts w:asciiTheme="majorHAnsi" w:hAnsiTheme="majorHAnsi" w:cstheme="majorHAnsi"/>
          <w:sz w:val="24"/>
          <w:lang w:val="vi-VN"/>
        </w:rPr>
      </w:pPr>
      <w:r w:rsidRPr="00C500B7">
        <w:rPr>
          <w:rFonts w:asciiTheme="majorHAnsi" w:hAnsiTheme="majorHAnsi" w:cstheme="majorHAnsi"/>
          <w:sz w:val="24"/>
          <w:lang w:val="vi-VN"/>
        </w:rPr>
        <w:t>Each contractor working on this system is required to develop a configuration management plan that is in conformance to this document.  The development contractor ensures that non-deliverable components or software will functionally meet the requirements of the system.</w:t>
      </w:r>
    </w:p>
    <w:p w:rsidR="006A4EEA" w:rsidRPr="00C500B7" w:rsidRDefault="006A4EEA" w:rsidP="00C500B7">
      <w:pPr>
        <w:spacing w:after="120"/>
        <w:ind w:right="-630"/>
        <w:rPr>
          <w:rFonts w:asciiTheme="majorHAnsi" w:hAnsiTheme="majorHAnsi" w:cstheme="majorHAnsi"/>
          <w:sz w:val="24"/>
          <w:lang w:val="vi-VN"/>
        </w:rPr>
      </w:pPr>
      <w:r w:rsidRPr="00C500B7">
        <w:rPr>
          <w:rFonts w:asciiTheme="majorHAnsi" w:hAnsiTheme="majorHAnsi" w:cstheme="majorHAnsi"/>
          <w:sz w:val="24"/>
          <w:lang w:val="vi-VN"/>
        </w:rPr>
        <w:t>Configuration management personnel are acquired as a team through competitive contract negotiation.  The CM staff has responsibility for conducting the CM function under the management of name of the supervising organization or function assigned by the program.  The staff is required to be fully- knowledgeable in all aspects of the program's configuration management function and to maintain and upgrade the CM program whenever they can.</w:t>
      </w:r>
    </w:p>
    <w:p w:rsidR="006A4EEA" w:rsidRPr="00D96ED4" w:rsidRDefault="006A4EEA" w:rsidP="00687A29">
      <w:pPr>
        <w:spacing w:after="120"/>
        <w:jc w:val="center"/>
        <w:rPr>
          <w:rFonts w:asciiTheme="majorHAnsi" w:hAnsiTheme="majorHAnsi" w:cstheme="majorHAnsi"/>
          <w:b/>
          <w:lang w:val="vi-VN"/>
        </w:rPr>
      </w:pPr>
    </w:p>
    <w:p w:rsidR="006A4EEA" w:rsidRPr="00C500B7" w:rsidRDefault="006A4EEA" w:rsidP="00C500B7">
      <w:pPr>
        <w:spacing w:after="120"/>
        <w:ind w:right="446"/>
        <w:jc w:val="center"/>
        <w:rPr>
          <w:rFonts w:asciiTheme="majorHAnsi" w:hAnsiTheme="majorHAnsi" w:cstheme="majorHAnsi"/>
          <w:b/>
          <w:iCs/>
          <w:lang w:val="vi-VN"/>
        </w:rPr>
        <w:sectPr w:rsidR="006A4EEA" w:rsidRPr="00C500B7">
          <w:footerReference w:type="even" r:id="rId51"/>
          <w:footerReference w:type="default" r:id="rId52"/>
          <w:pgSz w:w="12240" w:h="15840"/>
          <w:pgMar w:top="1728" w:right="1440" w:bottom="1440" w:left="1440" w:header="720" w:footer="720" w:gutter="0"/>
          <w:pgNumType w:start="1" w:chapStyle="1"/>
          <w:cols w:space="720"/>
        </w:sectPr>
      </w:pPr>
      <w:r w:rsidRPr="00D96ED4">
        <w:rPr>
          <w:rFonts w:asciiTheme="majorHAnsi" w:hAnsiTheme="majorHAnsi" w:cstheme="majorHAnsi"/>
          <w:b/>
          <w:lang w:val="vi-VN"/>
        </w:rPr>
        <w:br w:type="page"/>
      </w:r>
    </w:p>
    <w:p w:rsidR="006A4EEA" w:rsidRPr="00D96ED4" w:rsidRDefault="006A4EEA" w:rsidP="00556D78">
      <w:pPr>
        <w:pStyle w:val="Heading1"/>
        <w:numPr>
          <w:ilvl w:val="0"/>
          <w:numId w:val="6"/>
        </w:numPr>
        <w:spacing w:before="0" w:after="120"/>
        <w:ind w:left="360"/>
        <w:rPr>
          <w:rFonts w:cstheme="majorHAnsi"/>
          <w:color w:val="1F3864" w:themeColor="accent5" w:themeShade="80"/>
          <w:sz w:val="36"/>
          <w:szCs w:val="36"/>
        </w:rPr>
      </w:pPr>
      <w:bookmarkStart w:id="1369" w:name="_Toc376257029"/>
      <w:bookmarkStart w:id="1370" w:name="_Toc376287099"/>
      <w:bookmarkStart w:id="1371" w:name="_Toc376287467"/>
      <w:bookmarkStart w:id="1372" w:name="_Toc376287584"/>
      <w:bookmarkStart w:id="1373" w:name="_Toc376287804"/>
      <w:bookmarkStart w:id="1374" w:name="_Toc376288028"/>
      <w:bookmarkStart w:id="1375" w:name="_Toc376288701"/>
      <w:bookmarkStart w:id="1376" w:name="_Toc376289108"/>
      <w:r w:rsidRPr="00D96ED4">
        <w:rPr>
          <w:rFonts w:cstheme="majorHAnsi"/>
          <w:color w:val="1F3864" w:themeColor="accent5" w:themeShade="80"/>
          <w:sz w:val="36"/>
          <w:szCs w:val="36"/>
        </w:rPr>
        <w:lastRenderedPageBreak/>
        <w:t>REVIEW OF CM ACTIVITIES WITH HIGHER-LEVEL MANAGEMENT</w:t>
      </w:r>
      <w:bookmarkEnd w:id="1369"/>
      <w:bookmarkEnd w:id="1370"/>
      <w:bookmarkEnd w:id="1371"/>
      <w:bookmarkEnd w:id="1372"/>
      <w:bookmarkEnd w:id="1373"/>
      <w:bookmarkEnd w:id="1374"/>
      <w:bookmarkEnd w:id="1375"/>
      <w:bookmarkEnd w:id="1376"/>
    </w:p>
    <w:p w:rsidR="006A4EEA" w:rsidRPr="00C500B7" w:rsidRDefault="006A4EEA" w:rsidP="00C500B7">
      <w:pPr>
        <w:spacing w:after="120"/>
        <w:ind w:right="-630"/>
        <w:rPr>
          <w:rFonts w:asciiTheme="majorHAnsi" w:hAnsiTheme="majorHAnsi" w:cstheme="majorHAnsi"/>
          <w:sz w:val="24"/>
          <w:lang w:val="vi-VN"/>
        </w:rPr>
      </w:pPr>
      <w:r w:rsidRPr="00C500B7">
        <w:rPr>
          <w:rFonts w:asciiTheme="majorHAnsi" w:hAnsiTheme="majorHAnsi" w:cstheme="majorHAnsi"/>
          <w:sz w:val="24"/>
          <w:lang w:val="vi-VN"/>
        </w:rPr>
        <w:t>This section describes the requirement for periodic review of CM activities with higher-level management and describes the process for conducting periodic reviews of all project activity.  CM activities will be reviewed during name of project review.  Agenda for these reviews will include the items listed below:</w:t>
      </w:r>
    </w:p>
    <w:p w:rsidR="006A4EEA" w:rsidRPr="00C500B7" w:rsidRDefault="006A4EEA" w:rsidP="00556D78">
      <w:pPr>
        <w:pStyle w:val="Bullet"/>
        <w:numPr>
          <w:ilvl w:val="0"/>
          <w:numId w:val="81"/>
        </w:numPr>
        <w:spacing w:before="0" w:after="120"/>
        <w:ind w:left="450"/>
        <w:rPr>
          <w:rFonts w:asciiTheme="majorHAnsi" w:hAnsiTheme="majorHAnsi" w:cstheme="majorHAnsi"/>
          <w:sz w:val="24"/>
          <w:lang w:val="vi-VN"/>
        </w:rPr>
      </w:pPr>
      <w:r w:rsidRPr="00C500B7">
        <w:rPr>
          <w:rFonts w:asciiTheme="majorHAnsi" w:hAnsiTheme="majorHAnsi" w:cstheme="majorHAnsi"/>
          <w:sz w:val="24"/>
          <w:lang w:val="vi-VN"/>
        </w:rPr>
        <w:t>CM scheduled activities</w:t>
      </w:r>
    </w:p>
    <w:p w:rsidR="006A4EEA" w:rsidRPr="00C500B7" w:rsidRDefault="006A4EEA" w:rsidP="00556D78">
      <w:pPr>
        <w:pStyle w:val="Bullet"/>
        <w:numPr>
          <w:ilvl w:val="0"/>
          <w:numId w:val="81"/>
        </w:numPr>
        <w:spacing w:before="0" w:after="120"/>
        <w:ind w:left="450"/>
        <w:rPr>
          <w:rFonts w:asciiTheme="majorHAnsi" w:hAnsiTheme="majorHAnsi" w:cstheme="majorHAnsi"/>
          <w:sz w:val="24"/>
          <w:lang w:val="vi-VN"/>
        </w:rPr>
      </w:pPr>
      <w:r w:rsidRPr="00C500B7">
        <w:rPr>
          <w:rFonts w:asciiTheme="majorHAnsi" w:hAnsiTheme="majorHAnsi" w:cstheme="majorHAnsi"/>
          <w:sz w:val="24"/>
          <w:lang w:val="vi-VN"/>
        </w:rPr>
        <w:t>CM performance metrics</w:t>
      </w:r>
    </w:p>
    <w:p w:rsidR="006A4EEA" w:rsidRPr="00C500B7" w:rsidRDefault="006A4EEA" w:rsidP="00556D78">
      <w:pPr>
        <w:pStyle w:val="Bullet"/>
        <w:numPr>
          <w:ilvl w:val="0"/>
          <w:numId w:val="81"/>
        </w:numPr>
        <w:spacing w:before="0" w:after="120"/>
        <w:ind w:left="450"/>
        <w:rPr>
          <w:rFonts w:asciiTheme="majorHAnsi" w:hAnsiTheme="majorHAnsi" w:cstheme="majorHAnsi"/>
          <w:sz w:val="24"/>
          <w:lang w:val="vi-VN"/>
        </w:rPr>
      </w:pPr>
      <w:r w:rsidRPr="00C500B7">
        <w:rPr>
          <w:rFonts w:asciiTheme="majorHAnsi" w:hAnsiTheme="majorHAnsi" w:cstheme="majorHAnsi"/>
          <w:sz w:val="24"/>
          <w:lang w:val="vi-VN"/>
        </w:rPr>
        <w:t>Review of planned versus actual CM tasking</w:t>
      </w:r>
    </w:p>
    <w:p w:rsidR="006A4EEA" w:rsidRPr="00C500B7" w:rsidRDefault="006A4EEA" w:rsidP="00556D78">
      <w:pPr>
        <w:pStyle w:val="Bullet"/>
        <w:numPr>
          <w:ilvl w:val="0"/>
          <w:numId w:val="81"/>
        </w:numPr>
        <w:spacing w:before="0" w:after="120"/>
        <w:ind w:left="450"/>
        <w:rPr>
          <w:rFonts w:asciiTheme="majorHAnsi" w:hAnsiTheme="majorHAnsi" w:cstheme="majorHAnsi"/>
          <w:sz w:val="24"/>
          <w:lang w:val="vi-VN"/>
        </w:rPr>
      </w:pPr>
      <w:r w:rsidRPr="00C500B7">
        <w:rPr>
          <w:rFonts w:asciiTheme="majorHAnsi" w:hAnsiTheme="majorHAnsi" w:cstheme="majorHAnsi"/>
          <w:sz w:val="24"/>
          <w:lang w:val="vi-VN"/>
        </w:rPr>
        <w:t>Outstanding issues.</w:t>
      </w:r>
    </w:p>
    <w:p w:rsidR="006A4EEA" w:rsidRPr="00803A4B" w:rsidRDefault="006A4EEA" w:rsidP="00C500B7">
      <w:pPr>
        <w:spacing w:after="120"/>
        <w:ind w:right="-630"/>
        <w:rPr>
          <w:rFonts w:asciiTheme="majorHAnsi" w:hAnsiTheme="majorHAnsi" w:cstheme="majorHAnsi"/>
          <w:b/>
          <w:i/>
          <w:color w:val="1F3864" w:themeColor="accent5" w:themeShade="80"/>
          <w:sz w:val="24"/>
          <w:lang w:val="vi-VN"/>
        </w:rPr>
      </w:pPr>
      <w:r w:rsidRPr="00803A4B">
        <w:rPr>
          <w:rFonts w:asciiTheme="majorHAnsi" w:hAnsiTheme="majorHAnsi" w:cstheme="majorHAnsi"/>
          <w:b/>
          <w:i/>
          <w:color w:val="1F3864" w:themeColor="accent5" w:themeShade="80"/>
          <w:sz w:val="24"/>
          <w:lang w:val="vi-VN"/>
        </w:rPr>
        <w:t>Guidance</w:t>
      </w:r>
    </w:p>
    <w:p w:rsidR="006A4EEA" w:rsidRPr="00C500B7" w:rsidRDefault="006A4EEA" w:rsidP="00C500B7">
      <w:pPr>
        <w:spacing w:after="120"/>
        <w:ind w:right="-630"/>
        <w:rPr>
          <w:rFonts w:asciiTheme="majorHAnsi" w:hAnsiTheme="majorHAnsi" w:cstheme="majorHAnsi"/>
          <w:i/>
          <w:color w:val="1F3864" w:themeColor="accent5" w:themeShade="80"/>
          <w:sz w:val="24"/>
          <w:lang w:val="vi-VN"/>
        </w:rPr>
      </w:pPr>
      <w:r w:rsidRPr="00C500B7">
        <w:rPr>
          <w:rFonts w:asciiTheme="majorHAnsi" w:hAnsiTheme="majorHAnsi" w:cstheme="majorHAnsi"/>
          <w:i/>
          <w:color w:val="1F3864" w:themeColor="accent5" w:themeShade="80"/>
          <w:sz w:val="24"/>
          <w:lang w:val="vi-VN"/>
        </w:rPr>
        <w:t>This is a nominal agenda for reviewing CM activities.  The project CM Manager, collaborating with the Project Manager, should establish and document, the appropriate agenda items for review during these meetings. The process for these meetings should also establish required attendees from higher-level management, and any reports or action items that are documented to facilitate managing CM activities.</w:t>
      </w:r>
    </w:p>
    <w:p w:rsidR="006A4EEA" w:rsidRPr="00D96ED4" w:rsidRDefault="006A4EEA" w:rsidP="00687A29">
      <w:pPr>
        <w:spacing w:after="120"/>
        <w:rPr>
          <w:rFonts w:asciiTheme="majorHAnsi" w:hAnsiTheme="majorHAnsi" w:cstheme="majorHAnsi"/>
          <w:i/>
          <w:iCs/>
          <w:lang w:val="vi-VN"/>
        </w:rPr>
      </w:pPr>
    </w:p>
    <w:p w:rsidR="006A4EEA" w:rsidRPr="005A04F7" w:rsidRDefault="006A4EEA" w:rsidP="005A04F7">
      <w:pPr>
        <w:spacing w:after="120"/>
        <w:ind w:right="446"/>
        <w:jc w:val="center"/>
        <w:rPr>
          <w:rFonts w:asciiTheme="majorHAnsi" w:hAnsiTheme="majorHAnsi" w:cstheme="majorHAnsi"/>
          <w:b/>
          <w:iCs/>
          <w:lang w:val="vi-VN"/>
        </w:rPr>
        <w:sectPr w:rsidR="006A4EEA" w:rsidRPr="005A04F7">
          <w:footerReference w:type="even" r:id="rId53"/>
          <w:footerReference w:type="default" r:id="rId54"/>
          <w:pgSz w:w="12240" w:h="15840"/>
          <w:pgMar w:top="1728" w:right="1440" w:bottom="1440" w:left="1440" w:header="720" w:footer="720" w:gutter="0"/>
          <w:pgNumType w:start="1" w:chapStyle="1"/>
          <w:cols w:space="720"/>
        </w:sectPr>
      </w:pPr>
      <w:r w:rsidRPr="00D96ED4">
        <w:rPr>
          <w:rFonts w:asciiTheme="majorHAnsi" w:hAnsiTheme="majorHAnsi" w:cstheme="majorHAnsi"/>
          <w:i/>
          <w:iCs/>
          <w:lang w:val="vi-VN"/>
        </w:rPr>
        <w:br w:type="page"/>
      </w:r>
    </w:p>
    <w:p w:rsidR="006A4EEA" w:rsidRPr="00D96ED4" w:rsidRDefault="006A4EEA" w:rsidP="00556D78">
      <w:pPr>
        <w:pStyle w:val="Heading1"/>
        <w:numPr>
          <w:ilvl w:val="0"/>
          <w:numId w:val="6"/>
        </w:numPr>
        <w:spacing w:before="0" w:after="120"/>
        <w:ind w:left="360"/>
        <w:rPr>
          <w:rFonts w:cstheme="majorHAnsi"/>
          <w:color w:val="1F3864" w:themeColor="accent5" w:themeShade="80"/>
          <w:sz w:val="36"/>
          <w:szCs w:val="36"/>
        </w:rPr>
      </w:pPr>
      <w:bookmarkStart w:id="1377" w:name="_Toc376257030"/>
      <w:bookmarkStart w:id="1378" w:name="_Toc376287100"/>
      <w:bookmarkStart w:id="1379" w:name="_Toc376287468"/>
      <w:bookmarkStart w:id="1380" w:name="_Toc376287585"/>
      <w:bookmarkStart w:id="1381" w:name="_Toc376287805"/>
      <w:bookmarkStart w:id="1382" w:name="_Toc376288029"/>
      <w:bookmarkStart w:id="1383" w:name="_Toc376288702"/>
      <w:bookmarkStart w:id="1384" w:name="_Toc376289109"/>
      <w:r w:rsidRPr="00D96ED4">
        <w:rPr>
          <w:rFonts w:cstheme="majorHAnsi"/>
          <w:color w:val="1F3864" w:themeColor="accent5" w:themeShade="80"/>
          <w:sz w:val="36"/>
          <w:szCs w:val="36"/>
        </w:rPr>
        <w:lastRenderedPageBreak/>
        <w:t>COLLECTING IMPROVEMENT INFORMATION</w:t>
      </w:r>
      <w:bookmarkEnd w:id="1377"/>
      <w:bookmarkEnd w:id="1378"/>
      <w:bookmarkEnd w:id="1379"/>
      <w:bookmarkEnd w:id="1380"/>
      <w:bookmarkEnd w:id="1381"/>
      <w:bookmarkEnd w:id="1382"/>
      <w:bookmarkEnd w:id="1383"/>
      <w:bookmarkEnd w:id="1384"/>
    </w:p>
    <w:p w:rsidR="006A4EEA" w:rsidRPr="00803A4B" w:rsidRDefault="006A4EEA" w:rsidP="005A04F7">
      <w:pPr>
        <w:spacing w:after="120"/>
        <w:ind w:right="-630"/>
        <w:rPr>
          <w:rFonts w:asciiTheme="majorHAnsi" w:hAnsiTheme="majorHAnsi" w:cstheme="majorHAnsi"/>
          <w:b/>
          <w:i/>
          <w:color w:val="1F3864" w:themeColor="accent5" w:themeShade="80"/>
          <w:sz w:val="24"/>
          <w:lang w:val="vi-VN"/>
        </w:rPr>
      </w:pPr>
      <w:r w:rsidRPr="00803A4B">
        <w:rPr>
          <w:rFonts w:asciiTheme="majorHAnsi" w:hAnsiTheme="majorHAnsi" w:cstheme="majorHAnsi"/>
          <w:b/>
          <w:i/>
          <w:color w:val="1F3864" w:themeColor="accent5" w:themeShade="80"/>
          <w:sz w:val="24"/>
          <w:lang w:val="vi-VN"/>
        </w:rPr>
        <w:t>Guidance</w:t>
      </w:r>
    </w:p>
    <w:p w:rsidR="006A4EEA" w:rsidRPr="005A04F7" w:rsidRDefault="006A4EEA" w:rsidP="005A04F7">
      <w:pPr>
        <w:spacing w:after="120"/>
        <w:ind w:right="-630"/>
        <w:rPr>
          <w:rFonts w:asciiTheme="majorHAnsi" w:hAnsiTheme="majorHAnsi" w:cstheme="majorHAnsi"/>
          <w:i/>
          <w:color w:val="1F3864" w:themeColor="accent5" w:themeShade="80"/>
          <w:sz w:val="24"/>
          <w:lang w:val="vi-VN"/>
        </w:rPr>
      </w:pPr>
      <w:r w:rsidRPr="005A04F7">
        <w:rPr>
          <w:rFonts w:asciiTheme="majorHAnsi" w:hAnsiTheme="majorHAnsi" w:cstheme="majorHAnsi"/>
          <w:i/>
          <w:color w:val="1F3864" w:themeColor="accent5" w:themeShade="80"/>
          <w:sz w:val="24"/>
          <w:lang w:val="vi-VN"/>
        </w:rPr>
        <w:t>This section describes the requirements for collecting, assessing, reporting, and acting upon measures of activities and work products derived from planning and performing the CM Process to support the future use and improvement of the project and the organization’s CM Process and process assets.</w:t>
      </w:r>
    </w:p>
    <w:p w:rsidR="006A4EEA" w:rsidRPr="005A04F7" w:rsidRDefault="006A4EEA" w:rsidP="005A04F7">
      <w:pPr>
        <w:spacing w:after="120"/>
        <w:ind w:right="-720"/>
        <w:rPr>
          <w:rFonts w:asciiTheme="majorHAnsi" w:hAnsiTheme="majorHAnsi" w:cstheme="majorHAnsi"/>
          <w:sz w:val="24"/>
          <w:lang w:val="vi-VN"/>
        </w:rPr>
      </w:pPr>
      <w:r w:rsidRPr="005A04F7">
        <w:rPr>
          <w:rFonts w:asciiTheme="majorHAnsi" w:hAnsiTheme="majorHAnsi" w:cstheme="majorHAnsi"/>
          <w:sz w:val="24"/>
          <w:lang w:val="vi-VN"/>
        </w:rPr>
        <w:t>The CM group, working with the project manager, defines measures of CM activity, which includes the measures listed below:</w:t>
      </w:r>
    </w:p>
    <w:p w:rsidR="006A4EEA" w:rsidRPr="00803A4B" w:rsidRDefault="006A4EEA" w:rsidP="005A04F7">
      <w:pPr>
        <w:spacing w:after="120"/>
        <w:ind w:right="-630"/>
        <w:rPr>
          <w:rFonts w:asciiTheme="majorHAnsi" w:hAnsiTheme="majorHAnsi" w:cstheme="majorHAnsi"/>
          <w:b/>
          <w:i/>
          <w:color w:val="1F3864" w:themeColor="accent5" w:themeShade="80"/>
          <w:sz w:val="24"/>
          <w:lang w:val="vi-VN"/>
        </w:rPr>
      </w:pPr>
      <w:r w:rsidRPr="00803A4B">
        <w:rPr>
          <w:rFonts w:asciiTheme="majorHAnsi" w:hAnsiTheme="majorHAnsi" w:cstheme="majorHAnsi"/>
          <w:b/>
          <w:i/>
          <w:color w:val="1F3864" w:themeColor="accent5" w:themeShade="80"/>
          <w:sz w:val="24"/>
          <w:lang w:val="vi-VN"/>
        </w:rPr>
        <w:t>Guidance</w:t>
      </w:r>
    </w:p>
    <w:p w:rsidR="006A4EEA" w:rsidRPr="005A04F7" w:rsidRDefault="006A4EEA" w:rsidP="005A04F7">
      <w:pPr>
        <w:spacing w:after="120"/>
        <w:ind w:right="-630"/>
        <w:rPr>
          <w:rFonts w:asciiTheme="majorHAnsi" w:hAnsiTheme="majorHAnsi" w:cstheme="majorHAnsi"/>
          <w:i/>
          <w:color w:val="1F3864" w:themeColor="accent5" w:themeShade="80"/>
          <w:sz w:val="24"/>
          <w:lang w:val="vi-VN"/>
        </w:rPr>
      </w:pPr>
      <w:r w:rsidRPr="005A04F7">
        <w:rPr>
          <w:rFonts w:asciiTheme="majorHAnsi" w:hAnsiTheme="majorHAnsi" w:cstheme="majorHAnsi"/>
          <w:i/>
          <w:color w:val="1F3864" w:themeColor="accent5" w:themeShade="80"/>
          <w:sz w:val="24"/>
          <w:lang w:val="vi-VN"/>
        </w:rPr>
        <w:t>Cite the project database from which these measures are derived, usually the project’s CSA report.</w:t>
      </w:r>
    </w:p>
    <w:p w:rsidR="006A4EEA" w:rsidRPr="005A04F7" w:rsidRDefault="006A4EEA" w:rsidP="00556D78">
      <w:pPr>
        <w:pStyle w:val="Bullet"/>
        <w:numPr>
          <w:ilvl w:val="0"/>
          <w:numId w:val="82"/>
        </w:numPr>
        <w:tabs>
          <w:tab w:val="clear" w:pos="720"/>
          <w:tab w:val="num" w:pos="450"/>
        </w:tabs>
        <w:spacing w:before="0" w:after="120"/>
        <w:ind w:left="360"/>
        <w:rPr>
          <w:rFonts w:asciiTheme="majorHAnsi" w:hAnsiTheme="majorHAnsi" w:cstheme="majorHAnsi"/>
          <w:sz w:val="24"/>
          <w:lang w:val="vi-VN"/>
        </w:rPr>
      </w:pPr>
      <w:r w:rsidRPr="005A04F7">
        <w:rPr>
          <w:rFonts w:asciiTheme="majorHAnsi" w:hAnsiTheme="majorHAnsi" w:cstheme="majorHAnsi"/>
          <w:sz w:val="24"/>
          <w:lang w:val="vi-VN"/>
        </w:rPr>
        <w:t>Number of existing proposed change requests (including status, priority, age).</w:t>
      </w:r>
    </w:p>
    <w:p w:rsidR="006A4EEA" w:rsidRPr="005A04F7" w:rsidRDefault="006A4EEA" w:rsidP="00556D78">
      <w:pPr>
        <w:pStyle w:val="Bullet"/>
        <w:numPr>
          <w:ilvl w:val="0"/>
          <w:numId w:val="82"/>
        </w:numPr>
        <w:tabs>
          <w:tab w:val="clear" w:pos="720"/>
          <w:tab w:val="num" w:pos="450"/>
        </w:tabs>
        <w:spacing w:before="0" w:after="120"/>
        <w:ind w:left="360"/>
        <w:rPr>
          <w:rFonts w:asciiTheme="majorHAnsi" w:hAnsiTheme="majorHAnsi" w:cstheme="majorHAnsi"/>
          <w:sz w:val="24"/>
          <w:lang w:val="vi-VN"/>
        </w:rPr>
      </w:pPr>
      <w:r w:rsidRPr="005A04F7">
        <w:rPr>
          <w:rFonts w:asciiTheme="majorHAnsi" w:hAnsiTheme="majorHAnsi" w:cstheme="majorHAnsi"/>
          <w:sz w:val="24"/>
          <w:lang w:val="vi-VN"/>
        </w:rPr>
        <w:t>Number of existing trouble reports (including status, priority, age).</w:t>
      </w:r>
    </w:p>
    <w:p w:rsidR="006A4EEA" w:rsidRPr="005A04F7" w:rsidRDefault="006A4EEA" w:rsidP="00556D78">
      <w:pPr>
        <w:pStyle w:val="Bullet"/>
        <w:numPr>
          <w:ilvl w:val="0"/>
          <w:numId w:val="82"/>
        </w:numPr>
        <w:tabs>
          <w:tab w:val="clear" w:pos="720"/>
          <w:tab w:val="num" w:pos="450"/>
        </w:tabs>
        <w:spacing w:before="0" w:after="120"/>
        <w:ind w:left="360"/>
        <w:rPr>
          <w:rFonts w:asciiTheme="majorHAnsi" w:hAnsiTheme="majorHAnsi" w:cstheme="majorHAnsi"/>
          <w:sz w:val="24"/>
          <w:lang w:val="vi-VN"/>
        </w:rPr>
      </w:pPr>
      <w:r w:rsidRPr="005A04F7">
        <w:rPr>
          <w:rFonts w:asciiTheme="majorHAnsi" w:hAnsiTheme="majorHAnsi" w:cstheme="majorHAnsi"/>
          <w:sz w:val="24"/>
          <w:lang w:val="vi-VN"/>
        </w:rPr>
        <w:t>Planned versus actual CM labor expenditures.</w:t>
      </w:r>
    </w:p>
    <w:p w:rsidR="006A4EEA" w:rsidRPr="005A04F7" w:rsidRDefault="006A4EEA" w:rsidP="00556D78">
      <w:pPr>
        <w:pStyle w:val="Bullet"/>
        <w:numPr>
          <w:ilvl w:val="0"/>
          <w:numId w:val="82"/>
        </w:numPr>
        <w:tabs>
          <w:tab w:val="clear" w:pos="720"/>
          <w:tab w:val="num" w:pos="450"/>
        </w:tabs>
        <w:spacing w:before="0" w:after="120"/>
        <w:ind w:left="360"/>
        <w:rPr>
          <w:rFonts w:asciiTheme="majorHAnsi" w:hAnsiTheme="majorHAnsi" w:cstheme="majorHAnsi"/>
          <w:sz w:val="24"/>
          <w:lang w:val="vi-VN"/>
        </w:rPr>
      </w:pPr>
      <w:r w:rsidRPr="005A04F7">
        <w:rPr>
          <w:rFonts w:asciiTheme="majorHAnsi" w:hAnsiTheme="majorHAnsi" w:cstheme="majorHAnsi"/>
          <w:sz w:val="24"/>
          <w:lang w:val="vi-VN"/>
        </w:rPr>
        <w:t>Outstanding CM issues.</w:t>
      </w:r>
    </w:p>
    <w:p w:rsidR="006A4EEA" w:rsidRPr="005A04F7" w:rsidRDefault="006A4EEA" w:rsidP="00556D78">
      <w:pPr>
        <w:pStyle w:val="Bullet"/>
        <w:numPr>
          <w:ilvl w:val="0"/>
          <w:numId w:val="82"/>
        </w:numPr>
        <w:tabs>
          <w:tab w:val="clear" w:pos="720"/>
          <w:tab w:val="num" w:pos="450"/>
        </w:tabs>
        <w:spacing w:before="0" w:after="120"/>
        <w:ind w:left="360"/>
        <w:rPr>
          <w:rFonts w:asciiTheme="majorHAnsi" w:hAnsiTheme="majorHAnsi" w:cstheme="majorHAnsi"/>
          <w:sz w:val="24"/>
          <w:lang w:val="vi-VN"/>
        </w:rPr>
      </w:pPr>
      <w:r w:rsidRPr="005A04F7">
        <w:rPr>
          <w:rFonts w:asciiTheme="majorHAnsi" w:hAnsiTheme="majorHAnsi" w:cstheme="majorHAnsi"/>
          <w:sz w:val="24"/>
          <w:lang w:val="vi-VN"/>
        </w:rPr>
        <w:t>Proposed new or revised CM procedures.</w:t>
      </w:r>
    </w:p>
    <w:p w:rsidR="006A4EEA" w:rsidRPr="005A04F7" w:rsidRDefault="006A4EEA" w:rsidP="00556D78">
      <w:pPr>
        <w:pStyle w:val="Bullet"/>
        <w:numPr>
          <w:ilvl w:val="0"/>
          <w:numId w:val="82"/>
        </w:numPr>
        <w:tabs>
          <w:tab w:val="clear" w:pos="720"/>
          <w:tab w:val="num" w:pos="450"/>
        </w:tabs>
        <w:spacing w:before="0" w:after="120"/>
        <w:ind w:left="360"/>
        <w:rPr>
          <w:rFonts w:asciiTheme="majorHAnsi" w:hAnsiTheme="majorHAnsi" w:cstheme="majorHAnsi"/>
          <w:sz w:val="24"/>
          <w:lang w:val="vi-VN"/>
        </w:rPr>
      </w:pPr>
      <w:r w:rsidRPr="005A04F7">
        <w:rPr>
          <w:rFonts w:asciiTheme="majorHAnsi" w:hAnsiTheme="majorHAnsi" w:cstheme="majorHAnsi"/>
          <w:sz w:val="24"/>
          <w:lang w:val="vi-VN"/>
        </w:rPr>
        <w:t>Periodic objective review of CM activities (reporting identified process defects and resolution, and recommended process improvements).</w:t>
      </w:r>
    </w:p>
    <w:p w:rsidR="006A4EEA" w:rsidRPr="00803A4B" w:rsidRDefault="006A4EEA" w:rsidP="005A04F7">
      <w:pPr>
        <w:spacing w:after="120"/>
        <w:ind w:right="-630"/>
        <w:rPr>
          <w:rFonts w:asciiTheme="majorHAnsi" w:hAnsiTheme="majorHAnsi" w:cstheme="majorHAnsi"/>
          <w:b/>
          <w:i/>
          <w:color w:val="1F3864" w:themeColor="accent5" w:themeShade="80"/>
          <w:sz w:val="24"/>
          <w:lang w:val="vi-VN"/>
        </w:rPr>
      </w:pPr>
      <w:r w:rsidRPr="00803A4B">
        <w:rPr>
          <w:rFonts w:asciiTheme="majorHAnsi" w:hAnsiTheme="majorHAnsi" w:cstheme="majorHAnsi"/>
          <w:b/>
          <w:i/>
          <w:color w:val="1F3864" w:themeColor="accent5" w:themeShade="80"/>
          <w:sz w:val="24"/>
          <w:lang w:val="vi-VN"/>
        </w:rPr>
        <w:t>Guidance</w:t>
      </w:r>
    </w:p>
    <w:p w:rsidR="006A4EEA" w:rsidRPr="005A04F7" w:rsidRDefault="006A4EEA" w:rsidP="005A04F7">
      <w:pPr>
        <w:spacing w:after="120"/>
        <w:ind w:right="-630"/>
        <w:rPr>
          <w:rFonts w:asciiTheme="majorHAnsi" w:hAnsiTheme="majorHAnsi" w:cstheme="majorHAnsi"/>
          <w:i/>
          <w:color w:val="1F3864" w:themeColor="accent5" w:themeShade="80"/>
          <w:sz w:val="24"/>
          <w:lang w:val="vi-VN"/>
        </w:rPr>
      </w:pPr>
      <w:r w:rsidRPr="005A04F7">
        <w:rPr>
          <w:rFonts w:asciiTheme="majorHAnsi" w:hAnsiTheme="majorHAnsi" w:cstheme="majorHAnsi"/>
          <w:i/>
          <w:color w:val="1F3864" w:themeColor="accent5" w:themeShade="80"/>
          <w:sz w:val="24"/>
          <w:lang w:val="vi-VN"/>
        </w:rPr>
        <w:t>These are nominal proposed CM performance measures.  The CM Group uses this section to identify the specific performance measures that will be collected and evaluated by the group and the Project Manager to facilitate the management and improvement of the CM function.</w:t>
      </w:r>
    </w:p>
    <w:p w:rsidR="006A4EEA" w:rsidRPr="005A04F7" w:rsidRDefault="006A4EEA" w:rsidP="005A04F7">
      <w:pPr>
        <w:spacing w:after="120"/>
        <w:ind w:right="-720"/>
        <w:rPr>
          <w:rFonts w:asciiTheme="majorHAnsi" w:hAnsiTheme="majorHAnsi" w:cstheme="majorHAnsi"/>
          <w:sz w:val="24"/>
          <w:lang w:val="vi-VN"/>
        </w:rPr>
      </w:pPr>
      <w:r w:rsidRPr="005A04F7">
        <w:rPr>
          <w:rFonts w:asciiTheme="majorHAnsi" w:hAnsiTheme="majorHAnsi" w:cstheme="majorHAnsi"/>
          <w:sz w:val="24"/>
          <w:lang w:val="vi-VN"/>
        </w:rPr>
        <w:t>On a periodic basis, the CM group reports these measures to the Project Manager.  The Project Manager uses these measures as the basis for reviewing CM activities effectiveness, and for proposing new or revised CM procedures.  These metrics are also reported in the periodic review of project activities conducted.</w:t>
      </w:r>
    </w:p>
    <w:p w:rsidR="006A4EEA" w:rsidRPr="00D96ED4" w:rsidRDefault="006A4EEA" w:rsidP="00687A29">
      <w:pPr>
        <w:pStyle w:val="Bullet"/>
        <w:spacing w:before="0" w:after="120"/>
        <w:ind w:left="0" w:firstLine="0"/>
        <w:rPr>
          <w:rFonts w:asciiTheme="majorHAnsi" w:hAnsiTheme="majorHAnsi" w:cstheme="majorHAnsi"/>
          <w:i/>
          <w:iCs/>
          <w:lang w:val="vi-VN"/>
        </w:rPr>
      </w:pPr>
    </w:p>
    <w:p w:rsidR="006A4EEA" w:rsidRPr="00D96ED4" w:rsidRDefault="006A4EEA" w:rsidP="00687A29">
      <w:pPr>
        <w:spacing w:after="120"/>
        <w:ind w:right="446"/>
        <w:jc w:val="center"/>
        <w:rPr>
          <w:rFonts w:asciiTheme="majorHAnsi" w:hAnsiTheme="majorHAnsi" w:cstheme="majorHAnsi"/>
          <w:b/>
          <w:iCs/>
          <w:lang w:val="vi-VN"/>
        </w:rPr>
      </w:pPr>
      <w:r w:rsidRPr="00D96ED4">
        <w:rPr>
          <w:rFonts w:asciiTheme="majorHAnsi" w:hAnsiTheme="majorHAnsi" w:cstheme="majorHAnsi"/>
          <w:i/>
          <w:iCs/>
          <w:lang w:val="vi-VN"/>
        </w:rPr>
        <w:br w:type="page"/>
      </w:r>
    </w:p>
    <w:p w:rsidR="006A4EEA" w:rsidRPr="00D96ED4" w:rsidRDefault="006A4EEA" w:rsidP="00687A29">
      <w:pPr>
        <w:pStyle w:val="Bullet"/>
        <w:spacing w:before="0" w:after="120"/>
        <w:ind w:left="0" w:firstLine="0"/>
        <w:rPr>
          <w:rFonts w:asciiTheme="majorHAnsi" w:hAnsiTheme="majorHAnsi" w:cstheme="majorHAnsi"/>
          <w:lang w:val="vi-VN"/>
        </w:rPr>
        <w:sectPr w:rsidR="006A4EEA" w:rsidRPr="00D96ED4">
          <w:headerReference w:type="default" r:id="rId55"/>
          <w:footerReference w:type="even" r:id="rId56"/>
          <w:footerReference w:type="default" r:id="rId57"/>
          <w:pgSz w:w="12240" w:h="15840"/>
          <w:pgMar w:top="1728" w:right="1440" w:bottom="1440" w:left="1440" w:header="720" w:footer="720" w:gutter="0"/>
          <w:pgNumType w:start="1"/>
          <w:cols w:space="720"/>
        </w:sectPr>
      </w:pPr>
    </w:p>
    <w:p w:rsidR="006A4EEA" w:rsidRPr="00D96ED4" w:rsidRDefault="00DE2A9E" w:rsidP="00556D78">
      <w:pPr>
        <w:pStyle w:val="Heading1"/>
        <w:numPr>
          <w:ilvl w:val="0"/>
          <w:numId w:val="6"/>
        </w:numPr>
        <w:spacing w:before="0" w:after="120"/>
        <w:ind w:left="360"/>
        <w:rPr>
          <w:rFonts w:cstheme="majorHAnsi"/>
          <w:color w:val="1F3864" w:themeColor="accent5" w:themeShade="80"/>
          <w:sz w:val="36"/>
          <w:szCs w:val="36"/>
        </w:rPr>
      </w:pPr>
      <w:bookmarkStart w:id="1385" w:name="_Toc336241501"/>
      <w:bookmarkStart w:id="1386" w:name="_Toc417290839"/>
      <w:bookmarkStart w:id="1387" w:name="_Toc419168541"/>
      <w:bookmarkStart w:id="1388" w:name="_Toc419168636"/>
      <w:bookmarkStart w:id="1389" w:name="_Toc420218268"/>
      <w:bookmarkStart w:id="1390" w:name="_Toc420219914"/>
      <w:bookmarkStart w:id="1391" w:name="_Toc420221132"/>
      <w:bookmarkStart w:id="1392" w:name="_Toc376257031"/>
      <w:bookmarkStart w:id="1393" w:name="_Toc376287101"/>
      <w:bookmarkStart w:id="1394" w:name="_Toc376287469"/>
      <w:bookmarkStart w:id="1395" w:name="_Toc376287586"/>
      <w:bookmarkStart w:id="1396" w:name="_Toc376287806"/>
      <w:bookmarkStart w:id="1397" w:name="_Toc376288030"/>
      <w:bookmarkStart w:id="1398" w:name="_Toc376288703"/>
      <w:bookmarkStart w:id="1399" w:name="_Toc376289110"/>
      <w:r>
        <w:rPr>
          <w:rFonts w:cstheme="majorHAnsi"/>
          <w:color w:val="1F3864" w:themeColor="accent5" w:themeShade="80"/>
          <w:sz w:val="36"/>
          <w:szCs w:val="36"/>
        </w:rPr>
        <w:lastRenderedPageBreak/>
        <w:t>APPENDIX A:</w:t>
      </w:r>
      <w:r w:rsidR="006A4EEA" w:rsidRPr="00D96ED4">
        <w:rPr>
          <w:rFonts w:cstheme="majorHAnsi"/>
          <w:color w:val="1F3864" w:themeColor="accent5" w:themeShade="80"/>
          <w:sz w:val="36"/>
          <w:szCs w:val="36"/>
        </w:rPr>
        <w:t xml:space="preserve">  ACRONYMS, ABBREVIATIONS</w:t>
      </w:r>
      <w:bookmarkEnd w:id="1385"/>
      <w:bookmarkEnd w:id="1386"/>
      <w:bookmarkEnd w:id="1387"/>
      <w:bookmarkEnd w:id="1388"/>
      <w:bookmarkEnd w:id="1389"/>
      <w:bookmarkEnd w:id="1390"/>
      <w:bookmarkEnd w:id="1391"/>
      <w:r w:rsidR="006A4EEA" w:rsidRPr="00D96ED4">
        <w:rPr>
          <w:rFonts w:cstheme="majorHAnsi"/>
          <w:color w:val="1F3864" w:themeColor="accent5" w:themeShade="80"/>
          <w:sz w:val="36"/>
          <w:szCs w:val="36"/>
        </w:rPr>
        <w:t xml:space="preserve"> AND DEFINITIONS</w:t>
      </w:r>
      <w:bookmarkEnd w:id="1392"/>
      <w:bookmarkEnd w:id="1393"/>
      <w:bookmarkEnd w:id="1394"/>
      <w:bookmarkEnd w:id="1395"/>
      <w:bookmarkEnd w:id="1396"/>
      <w:bookmarkEnd w:id="1397"/>
      <w:bookmarkEnd w:id="1398"/>
      <w:bookmarkEnd w:id="1399"/>
    </w:p>
    <w:p w:rsidR="005A04F7" w:rsidRPr="005A04F7" w:rsidRDefault="005A04F7"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1400" w:name="_Toc97621878"/>
      <w:bookmarkStart w:id="1401" w:name="_Toc97623220"/>
      <w:bookmarkStart w:id="1402" w:name="_Toc109013368"/>
      <w:bookmarkStart w:id="1403" w:name="_Toc376257032"/>
      <w:bookmarkStart w:id="1404" w:name="_Toc376287102"/>
      <w:bookmarkStart w:id="1405" w:name="_Toc376287470"/>
      <w:bookmarkStart w:id="1406" w:name="_Toc376287587"/>
      <w:bookmarkStart w:id="1407" w:name="_Toc376287807"/>
      <w:bookmarkStart w:id="1408" w:name="_Toc376288031"/>
      <w:bookmarkStart w:id="1409" w:name="_Toc376288704"/>
      <w:bookmarkStart w:id="1410" w:name="_Toc376289111"/>
      <w:r w:rsidRPr="005A04F7">
        <w:rPr>
          <w:rFonts w:cstheme="majorHAnsi"/>
          <w:i w:val="0"/>
          <w:color w:val="1F3864" w:themeColor="accent5" w:themeShade="80"/>
          <w:sz w:val="32"/>
          <w:szCs w:val="32"/>
        </w:rPr>
        <w:t>ACRONYMS AND ABBREVIATIONS</w:t>
      </w:r>
      <w:bookmarkEnd w:id="1400"/>
      <w:bookmarkEnd w:id="1401"/>
      <w:bookmarkEnd w:id="1402"/>
      <w:bookmarkEnd w:id="1403"/>
      <w:bookmarkEnd w:id="1404"/>
      <w:bookmarkEnd w:id="1405"/>
      <w:bookmarkEnd w:id="1406"/>
      <w:bookmarkEnd w:id="1407"/>
      <w:bookmarkEnd w:id="1408"/>
      <w:bookmarkEnd w:id="1409"/>
      <w:bookmarkEnd w:id="1410"/>
    </w:p>
    <w:tbl>
      <w:tblPr>
        <w:tblStyle w:val="GridTable1Light-Accent5"/>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0"/>
        <w:gridCol w:w="7965"/>
      </w:tblGrid>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ABL</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Allocated Baseline</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ACD</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Allocated Configuration Documentation</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AM</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Acquisition Manager</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ANSI</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American National Standards Institute</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CAD</w:t>
            </w:r>
          </w:p>
        </w:tc>
        <w:tc>
          <w:tcPr>
            <w:tcW w:w="7965" w:type="dxa"/>
          </w:tcPr>
          <w:p w:rsidR="006A4EEA" w:rsidRPr="005A04F7" w:rsidRDefault="006A4EEA" w:rsidP="00687A29">
            <w:pPr>
              <w:spacing w:after="120"/>
              <w:rPr>
                <w:rFonts w:asciiTheme="majorHAnsi" w:hAnsiTheme="majorHAnsi" w:cstheme="majorHAnsi"/>
                <w:sz w:val="24"/>
                <w:szCs w:val="24"/>
                <w:lang w:val="vi-VN"/>
              </w:rPr>
            </w:pPr>
            <w:bookmarkStart w:id="1411" w:name="_Toc70926604"/>
            <w:bookmarkStart w:id="1412" w:name="_Toc70926795"/>
            <w:r w:rsidRPr="005A04F7">
              <w:rPr>
                <w:rFonts w:asciiTheme="majorHAnsi" w:hAnsiTheme="majorHAnsi" w:cstheme="majorHAnsi"/>
                <w:sz w:val="24"/>
                <w:szCs w:val="24"/>
                <w:lang w:val="vi-VN"/>
              </w:rPr>
              <w:t>Computer-Aided Design</w:t>
            </w:r>
            <w:bookmarkEnd w:id="1411"/>
            <w:bookmarkEnd w:id="1412"/>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CAM</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Computer-Aided Manufacturing</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CCB</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Configuration Control Board</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CDRL</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Contract Data Requirements List</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CI</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Configuration Item</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CMMI</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Capability Maturity Model, Integrated</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CM</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Configuration Management</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CMP</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Configuration Management Plan</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CMS</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Configuration Management System</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CMU</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Carnegie Mellon University</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COM</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Computer Operation Manual</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COTS</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Commercial Off-The-Shelf</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CRB</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Change Review Board</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CSA</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Configuration Status Accounting</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DBDD</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Database Design Description</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DID</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Data Item Description</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DM</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Data Management</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DoD</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Department of Defense</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DWG</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Drawing</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ECP</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Engineering Change Proposal</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lastRenderedPageBreak/>
              <w:t>EIA</w:t>
            </w:r>
          </w:p>
        </w:tc>
        <w:tc>
          <w:tcPr>
            <w:tcW w:w="7965" w:type="dxa"/>
          </w:tcPr>
          <w:p w:rsidR="006A4EEA" w:rsidRPr="005A04F7" w:rsidRDefault="006A4EEA" w:rsidP="00687A29">
            <w:pPr>
              <w:pStyle w:val="Figuretext-L"/>
              <w:spacing w:before="0" w:after="120"/>
              <w:rPr>
                <w:rFonts w:asciiTheme="majorHAnsi" w:hAnsiTheme="majorHAnsi" w:cstheme="majorHAnsi"/>
                <w:sz w:val="24"/>
                <w:szCs w:val="24"/>
                <w:lang w:val="vi-VN"/>
              </w:rPr>
            </w:pPr>
            <w:r w:rsidRPr="005A04F7">
              <w:rPr>
                <w:rFonts w:asciiTheme="majorHAnsi" w:hAnsiTheme="majorHAnsi" w:cstheme="majorHAnsi"/>
                <w:sz w:val="24"/>
                <w:szCs w:val="24"/>
                <w:lang w:val="vi-VN"/>
              </w:rPr>
              <w:t>Electronic Industries Association or Alliance</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FBL</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Functional Baseline</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FCA</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Functional Configuration Audit</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FCD</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Functional Configuration Documentation</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FPC</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Functional and Physical Characteristics</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FW</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Firmware</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HW</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 xml:space="preserve">Hardware </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HWCI</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Hardware Configuration Item</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ICD</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Interface Control Document</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ICWG</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Interface Control Working Group</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ID</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Identification</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IDD</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Interface Design Document</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IEC</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bCs/>
                <w:sz w:val="24"/>
                <w:szCs w:val="24"/>
                <w:lang w:val="vi-VN"/>
              </w:rPr>
              <w:t>International Electrotechnical Commission</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IEEE</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Institute of Electrical and Electronics Engineers</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IRS</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Interface Requirements Specification</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ISO</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bCs/>
                <w:sz w:val="24"/>
                <w:szCs w:val="24"/>
                <w:lang w:val="vi-VN"/>
              </w:rPr>
              <w:t>International Organization for Standardization</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LCCB</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Local Configuration Control Board</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MIL</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Military</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NAVAIR</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Naval Air Systems</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NDS</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Non-Developmental Software</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NOR</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Notice of Revision</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OCD</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Operational Concept Description</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OJT</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On-the-Job Training</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OT&amp;E</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Operational Testing and Evaluation</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PAL</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Process Asset Library</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PBL</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Product Baseline</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PCA</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Physical Configuration Audit</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PCD</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Product Configuration Documentation</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lastRenderedPageBreak/>
              <w:t>PMCC</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Project Management Core Course</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PMP</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Project Management Plan</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QA</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Quality Assurance</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SCN</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Specification Change Notice</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SCOM</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Systems/Software Center Operator Manual</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SCP</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Software Change Proposal</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SCR</w:t>
            </w:r>
          </w:p>
        </w:tc>
        <w:tc>
          <w:tcPr>
            <w:tcW w:w="7965" w:type="dxa"/>
          </w:tcPr>
          <w:p w:rsidR="006A4EEA" w:rsidRPr="005A04F7" w:rsidRDefault="006A4EEA" w:rsidP="00687A29">
            <w:pPr>
              <w:spacing w:after="120" w:line="280" w:lineRule="exact"/>
              <w:rPr>
                <w:rFonts w:asciiTheme="majorHAnsi" w:hAnsiTheme="majorHAnsi" w:cstheme="majorHAnsi"/>
                <w:b/>
                <w:bCs/>
                <w:i/>
                <w:iCs/>
                <w:sz w:val="24"/>
                <w:szCs w:val="24"/>
                <w:lang w:val="vi-VN"/>
              </w:rPr>
            </w:pPr>
            <w:r w:rsidRPr="005A04F7">
              <w:rPr>
                <w:rFonts w:asciiTheme="majorHAnsi" w:hAnsiTheme="majorHAnsi" w:cstheme="majorHAnsi"/>
                <w:sz w:val="24"/>
                <w:szCs w:val="24"/>
                <w:lang w:val="vi-VN"/>
              </w:rPr>
              <w:t xml:space="preserve">Software Change Request </w:t>
            </w:r>
            <w:r w:rsidRPr="005A04F7">
              <w:rPr>
                <w:rFonts w:asciiTheme="majorHAnsi" w:hAnsiTheme="majorHAnsi" w:cstheme="majorHAnsi"/>
                <w:b/>
                <w:bCs/>
                <w:i/>
                <w:iCs/>
                <w:sz w:val="24"/>
                <w:szCs w:val="24"/>
                <w:lang w:val="vi-VN"/>
              </w:rPr>
              <w:t>or System/Software Change Request</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SDD</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Software Design Document</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SDF</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Software Development File</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SDL</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Software Development Library</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SDP</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Software Development Plan</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SEI</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Software Engineering Institute</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SEP</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Software Enhancement Proposal</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SEPO</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Systems Engineering Process Office</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SIOM</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Software Input/Output Manual</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SPAWAR</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Space and Naval Warfare (Command)</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SPI</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Systems/Software Process Improvement</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SPS</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Software Product Specification</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SRS</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Software Requirements Specification</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SSA</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Software Support Activity</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SSC</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SPAWAR Systems Center</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SSDD</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System/Subsystem Design Document</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SSS</w:t>
            </w:r>
          </w:p>
        </w:tc>
        <w:tc>
          <w:tcPr>
            <w:tcW w:w="7965" w:type="dxa"/>
          </w:tcPr>
          <w:p w:rsidR="006A4EEA" w:rsidRPr="005A04F7" w:rsidRDefault="006A4EEA" w:rsidP="00981633">
            <w:pPr>
              <w:pStyle w:val="TOC1"/>
            </w:pPr>
            <w:r w:rsidRPr="005A04F7">
              <w:t>System/Subsystem Specification</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STD</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Standard; also, Software Test Description</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STR</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Software Test Report</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SUM</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Software User Manual</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SVD</w:t>
            </w:r>
          </w:p>
        </w:tc>
        <w:tc>
          <w:tcPr>
            <w:tcW w:w="7965" w:type="dxa"/>
          </w:tcPr>
          <w:p w:rsidR="006A4EEA" w:rsidRPr="005A04F7" w:rsidRDefault="006A4EEA" w:rsidP="00687A29">
            <w:pPr>
              <w:spacing w:after="120" w:line="280" w:lineRule="exact"/>
              <w:rPr>
                <w:rFonts w:asciiTheme="majorHAnsi" w:hAnsiTheme="majorHAnsi" w:cstheme="majorHAnsi"/>
                <w:sz w:val="24"/>
                <w:szCs w:val="24"/>
                <w:lang w:val="vi-VN"/>
              </w:rPr>
            </w:pPr>
            <w:r w:rsidRPr="005A04F7">
              <w:rPr>
                <w:rFonts w:asciiTheme="majorHAnsi" w:hAnsiTheme="majorHAnsi" w:cstheme="majorHAnsi"/>
                <w:sz w:val="24"/>
                <w:szCs w:val="24"/>
                <w:lang w:val="vi-VN"/>
              </w:rPr>
              <w:t>Software Version Description</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TR</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Trouble Report</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lastRenderedPageBreak/>
              <w:t>TRR</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Test Readiness Review</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V&amp;V</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Verification and Validation</w:t>
            </w:r>
          </w:p>
        </w:tc>
      </w:tr>
      <w:tr w:rsidR="006A4EEA" w:rsidRPr="005A04F7" w:rsidTr="005A04F7">
        <w:tc>
          <w:tcPr>
            <w:tcW w:w="1840"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WS</w:t>
            </w:r>
          </w:p>
        </w:tc>
        <w:tc>
          <w:tcPr>
            <w:tcW w:w="7965" w:type="dxa"/>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WorkStation</w:t>
            </w:r>
          </w:p>
        </w:tc>
      </w:tr>
    </w:tbl>
    <w:p w:rsidR="006A4EEA" w:rsidRPr="005A04F7" w:rsidRDefault="0056074B" w:rsidP="00556D78">
      <w:pPr>
        <w:pStyle w:val="Heading2"/>
        <w:numPr>
          <w:ilvl w:val="1"/>
          <w:numId w:val="6"/>
        </w:numPr>
        <w:tabs>
          <w:tab w:val="left" w:pos="540"/>
        </w:tabs>
        <w:spacing w:before="0" w:after="120"/>
        <w:ind w:right="-540"/>
        <w:rPr>
          <w:rFonts w:cstheme="majorHAnsi"/>
          <w:i w:val="0"/>
          <w:color w:val="1F3864" w:themeColor="accent5" w:themeShade="80"/>
          <w:sz w:val="32"/>
          <w:szCs w:val="32"/>
        </w:rPr>
      </w:pPr>
      <w:bookmarkStart w:id="1413" w:name="_Toc97621879"/>
      <w:bookmarkStart w:id="1414" w:name="_Toc97623221"/>
      <w:bookmarkStart w:id="1415" w:name="_Toc109013369"/>
      <w:bookmarkStart w:id="1416" w:name="_Toc376257033"/>
      <w:bookmarkStart w:id="1417" w:name="_Toc376287103"/>
      <w:bookmarkStart w:id="1418" w:name="_Toc376287471"/>
      <w:bookmarkStart w:id="1419" w:name="_Toc376287588"/>
      <w:bookmarkStart w:id="1420" w:name="_Toc376287808"/>
      <w:bookmarkStart w:id="1421" w:name="_Toc376288032"/>
      <w:bookmarkStart w:id="1422" w:name="_Toc376288705"/>
      <w:bookmarkStart w:id="1423" w:name="_Toc376289112"/>
      <w:r w:rsidRPr="005A04F7">
        <w:rPr>
          <w:rFonts w:cstheme="majorHAnsi"/>
          <w:i w:val="0"/>
          <w:color w:val="1F3864" w:themeColor="accent5" w:themeShade="80"/>
          <w:sz w:val="32"/>
          <w:szCs w:val="32"/>
        </w:rPr>
        <w:t>DEFINITION OF TERMS</w:t>
      </w:r>
      <w:bookmarkEnd w:id="1415"/>
      <w:bookmarkEnd w:id="1416"/>
      <w:bookmarkEnd w:id="1417"/>
      <w:bookmarkEnd w:id="1418"/>
      <w:bookmarkEnd w:id="1419"/>
      <w:bookmarkEnd w:id="1420"/>
      <w:bookmarkEnd w:id="1421"/>
      <w:bookmarkEnd w:id="1422"/>
      <w:bookmarkEnd w:id="1423"/>
      <w:r w:rsidRPr="005A04F7">
        <w:rPr>
          <w:rFonts w:cstheme="majorHAnsi"/>
          <w:i w:val="0"/>
          <w:color w:val="1F3864" w:themeColor="accent5" w:themeShade="80"/>
          <w:sz w:val="32"/>
          <w:szCs w:val="32"/>
        </w:rPr>
        <w:t xml:space="preserve"> </w:t>
      </w:r>
      <w:bookmarkEnd w:id="1413"/>
      <w:bookmarkEnd w:id="1414"/>
    </w:p>
    <w:p w:rsidR="006A4EEA" w:rsidRPr="00C14B9A" w:rsidRDefault="006A4EEA" w:rsidP="00C14B9A">
      <w:pPr>
        <w:spacing w:after="120"/>
        <w:ind w:left="360" w:right="-630"/>
        <w:rPr>
          <w:rFonts w:asciiTheme="majorHAnsi" w:hAnsiTheme="majorHAnsi" w:cstheme="majorHAnsi"/>
          <w:b/>
          <w:i/>
          <w:color w:val="1F3864" w:themeColor="accent5" w:themeShade="80"/>
          <w:sz w:val="24"/>
          <w:lang w:val="vi-VN"/>
        </w:rPr>
      </w:pPr>
      <w:r w:rsidRPr="00C14B9A">
        <w:rPr>
          <w:rFonts w:asciiTheme="majorHAnsi" w:hAnsiTheme="majorHAnsi" w:cstheme="majorHAnsi"/>
          <w:b/>
          <w:i/>
          <w:color w:val="1F3864" w:themeColor="accent5" w:themeShade="80"/>
          <w:sz w:val="24"/>
          <w:lang w:val="vi-VN"/>
        </w:rPr>
        <w:t>Guidance</w:t>
      </w:r>
    </w:p>
    <w:p w:rsidR="006A4EEA" w:rsidRPr="005A04F7" w:rsidRDefault="006A4EEA" w:rsidP="005A04F7">
      <w:pPr>
        <w:numPr>
          <w:ilvl w:val="12"/>
          <w:numId w:val="0"/>
        </w:numPr>
        <w:spacing w:after="120"/>
        <w:ind w:left="360" w:right="-720"/>
        <w:rPr>
          <w:rFonts w:asciiTheme="majorHAnsi" w:hAnsiTheme="majorHAnsi" w:cstheme="majorHAnsi"/>
          <w:i/>
          <w:color w:val="1F3864" w:themeColor="accent5" w:themeShade="80"/>
          <w:sz w:val="24"/>
          <w:lang w:val="vi-VN"/>
        </w:rPr>
      </w:pPr>
      <w:r w:rsidRPr="005A04F7">
        <w:rPr>
          <w:rFonts w:asciiTheme="majorHAnsi" w:hAnsiTheme="majorHAnsi" w:cstheme="majorHAnsi"/>
          <w:i/>
          <w:color w:val="1F3864" w:themeColor="accent5" w:themeShade="80"/>
          <w:sz w:val="24"/>
          <w:lang w:val="vi-VN"/>
        </w:rPr>
        <w:t>The author may elect to move the acronyms and abbreviations now contained in Appendix A to a separate numbered section in Section 1, if the list is considered brief enough.</w:t>
      </w:r>
    </w:p>
    <w:p w:rsidR="006A4EEA" w:rsidRPr="005A04F7" w:rsidRDefault="006A4EEA" w:rsidP="005A04F7">
      <w:pPr>
        <w:numPr>
          <w:ilvl w:val="12"/>
          <w:numId w:val="0"/>
        </w:numPr>
        <w:spacing w:after="120"/>
        <w:ind w:left="360" w:right="-720"/>
        <w:rPr>
          <w:rFonts w:asciiTheme="majorHAnsi" w:hAnsiTheme="majorHAnsi" w:cstheme="majorHAnsi"/>
          <w:i/>
          <w:color w:val="1F3864" w:themeColor="accent5" w:themeShade="80"/>
          <w:sz w:val="24"/>
          <w:lang w:val="vi-VN"/>
        </w:rPr>
      </w:pPr>
      <w:r w:rsidRPr="005A04F7">
        <w:rPr>
          <w:rFonts w:asciiTheme="majorHAnsi" w:hAnsiTheme="majorHAnsi" w:cstheme="majorHAnsi"/>
          <w:i/>
          <w:color w:val="1F3864" w:themeColor="accent5" w:themeShade="80"/>
          <w:sz w:val="24"/>
          <w:lang w:val="vi-VN"/>
        </w:rPr>
        <w:t>Identify project-specific forms and terms that will be used for the following:</w:t>
      </w:r>
    </w:p>
    <w:p w:rsidR="006A4EEA" w:rsidRPr="005A04F7" w:rsidRDefault="006A4EEA" w:rsidP="00556D78">
      <w:pPr>
        <w:pStyle w:val="ListParagraph"/>
        <w:numPr>
          <w:ilvl w:val="1"/>
          <w:numId w:val="83"/>
        </w:numPr>
        <w:tabs>
          <w:tab w:val="left" w:pos="360"/>
        </w:tabs>
        <w:spacing w:after="120"/>
        <w:ind w:left="810" w:right="-720"/>
        <w:rPr>
          <w:rFonts w:asciiTheme="majorHAnsi" w:hAnsiTheme="majorHAnsi" w:cstheme="majorHAnsi"/>
          <w:i/>
          <w:color w:val="1F3864" w:themeColor="accent5" w:themeShade="80"/>
          <w:sz w:val="24"/>
          <w:lang w:val="vi-VN"/>
        </w:rPr>
      </w:pPr>
      <w:r w:rsidRPr="005A04F7">
        <w:rPr>
          <w:rFonts w:asciiTheme="majorHAnsi" w:hAnsiTheme="majorHAnsi" w:cstheme="majorHAnsi"/>
          <w:i/>
          <w:color w:val="1F3864" w:themeColor="accent5" w:themeShade="80"/>
          <w:sz w:val="24"/>
          <w:lang w:val="vi-VN"/>
        </w:rPr>
        <w:t>Correct errors in performance requirements, design, coding, or documentation</w:t>
      </w:r>
    </w:p>
    <w:p w:rsidR="006A4EEA" w:rsidRPr="005A04F7" w:rsidRDefault="006A4EEA" w:rsidP="00556D78">
      <w:pPr>
        <w:pStyle w:val="ListParagraph"/>
        <w:numPr>
          <w:ilvl w:val="1"/>
          <w:numId w:val="83"/>
        </w:numPr>
        <w:tabs>
          <w:tab w:val="left" w:pos="360"/>
        </w:tabs>
        <w:spacing w:after="120"/>
        <w:ind w:left="810" w:right="-720"/>
        <w:rPr>
          <w:rFonts w:asciiTheme="majorHAnsi" w:hAnsiTheme="majorHAnsi" w:cstheme="majorHAnsi"/>
          <w:i/>
          <w:color w:val="1F3864" w:themeColor="accent5" w:themeShade="80"/>
          <w:sz w:val="24"/>
          <w:lang w:val="vi-VN"/>
        </w:rPr>
      </w:pPr>
      <w:r w:rsidRPr="005A04F7">
        <w:rPr>
          <w:rFonts w:asciiTheme="majorHAnsi" w:hAnsiTheme="majorHAnsi" w:cstheme="majorHAnsi"/>
          <w:i/>
          <w:color w:val="1F3864" w:themeColor="accent5" w:themeShade="80"/>
          <w:sz w:val="24"/>
          <w:lang w:val="vi-VN"/>
        </w:rPr>
        <w:t>Change in user requirements</w:t>
      </w:r>
    </w:p>
    <w:p w:rsidR="006A4EEA" w:rsidRPr="005A04F7" w:rsidRDefault="006A4EEA" w:rsidP="00556D78">
      <w:pPr>
        <w:pStyle w:val="ListParagraph"/>
        <w:numPr>
          <w:ilvl w:val="1"/>
          <w:numId w:val="83"/>
        </w:numPr>
        <w:tabs>
          <w:tab w:val="left" w:pos="360"/>
        </w:tabs>
        <w:spacing w:after="120"/>
        <w:ind w:left="810" w:right="-720"/>
        <w:rPr>
          <w:rFonts w:asciiTheme="majorHAnsi" w:hAnsiTheme="majorHAnsi" w:cstheme="majorHAnsi"/>
          <w:i/>
          <w:color w:val="1F3864" w:themeColor="accent5" w:themeShade="80"/>
          <w:sz w:val="24"/>
          <w:lang w:val="vi-VN"/>
        </w:rPr>
      </w:pPr>
      <w:r w:rsidRPr="005A04F7">
        <w:rPr>
          <w:rFonts w:asciiTheme="majorHAnsi" w:hAnsiTheme="majorHAnsi" w:cstheme="majorHAnsi"/>
          <w:i/>
          <w:color w:val="1F3864" w:themeColor="accent5" w:themeShade="80"/>
          <w:sz w:val="24"/>
          <w:lang w:val="vi-VN"/>
        </w:rPr>
        <w:t>Change system hardware</w:t>
      </w:r>
    </w:p>
    <w:p w:rsidR="006A4EEA" w:rsidRPr="005A04F7" w:rsidRDefault="006A4EEA" w:rsidP="00556D78">
      <w:pPr>
        <w:pStyle w:val="ListParagraph"/>
        <w:numPr>
          <w:ilvl w:val="1"/>
          <w:numId w:val="83"/>
        </w:numPr>
        <w:tabs>
          <w:tab w:val="left" w:pos="360"/>
        </w:tabs>
        <w:spacing w:after="120"/>
        <w:ind w:left="810" w:right="-720"/>
        <w:rPr>
          <w:rFonts w:asciiTheme="majorHAnsi" w:hAnsiTheme="majorHAnsi" w:cstheme="majorHAnsi"/>
          <w:i/>
          <w:color w:val="1F3864" w:themeColor="accent5" w:themeShade="80"/>
          <w:sz w:val="24"/>
          <w:lang w:val="vi-VN"/>
        </w:rPr>
      </w:pPr>
      <w:r w:rsidRPr="005A04F7">
        <w:rPr>
          <w:rFonts w:asciiTheme="majorHAnsi" w:hAnsiTheme="majorHAnsi" w:cstheme="majorHAnsi"/>
          <w:i/>
          <w:color w:val="1F3864" w:themeColor="accent5" w:themeShade="80"/>
          <w:sz w:val="24"/>
          <w:lang w:val="vi-VN"/>
        </w:rPr>
        <w:t>Change in associated or interfacing systems</w:t>
      </w:r>
    </w:p>
    <w:p w:rsidR="006A4EEA" w:rsidRPr="005A04F7" w:rsidRDefault="006A4EEA" w:rsidP="00556D78">
      <w:pPr>
        <w:pStyle w:val="ListParagraph"/>
        <w:numPr>
          <w:ilvl w:val="1"/>
          <w:numId w:val="83"/>
        </w:numPr>
        <w:tabs>
          <w:tab w:val="left" w:pos="360"/>
        </w:tabs>
        <w:spacing w:after="120"/>
        <w:ind w:left="810" w:right="-720"/>
        <w:rPr>
          <w:rFonts w:asciiTheme="majorHAnsi" w:hAnsiTheme="majorHAnsi" w:cstheme="majorHAnsi"/>
          <w:i/>
          <w:color w:val="1F3864" w:themeColor="accent5" w:themeShade="80"/>
          <w:sz w:val="24"/>
          <w:lang w:val="vi-VN"/>
        </w:rPr>
      </w:pPr>
      <w:r w:rsidRPr="005A04F7">
        <w:rPr>
          <w:rFonts w:asciiTheme="majorHAnsi" w:hAnsiTheme="majorHAnsi" w:cstheme="majorHAnsi"/>
          <w:i/>
          <w:color w:val="1F3864" w:themeColor="accent5" w:themeShade="80"/>
          <w:sz w:val="24"/>
          <w:lang w:val="vi-VN"/>
        </w:rPr>
        <w:t>Correct hardware deficiencies</w:t>
      </w:r>
    </w:p>
    <w:p w:rsidR="006A4EEA" w:rsidRPr="005A04F7" w:rsidRDefault="006A4EEA" w:rsidP="00556D78">
      <w:pPr>
        <w:pStyle w:val="ListParagraph"/>
        <w:numPr>
          <w:ilvl w:val="1"/>
          <w:numId w:val="83"/>
        </w:numPr>
        <w:tabs>
          <w:tab w:val="left" w:pos="360"/>
        </w:tabs>
        <w:spacing w:after="120"/>
        <w:ind w:left="810" w:right="-720"/>
        <w:rPr>
          <w:rFonts w:asciiTheme="majorHAnsi" w:hAnsiTheme="majorHAnsi" w:cstheme="majorHAnsi"/>
          <w:i/>
          <w:color w:val="1F3864" w:themeColor="accent5" w:themeShade="80"/>
          <w:sz w:val="24"/>
          <w:lang w:val="vi-VN"/>
        </w:rPr>
      </w:pPr>
      <w:r w:rsidRPr="005A04F7">
        <w:rPr>
          <w:rFonts w:asciiTheme="majorHAnsi" w:hAnsiTheme="majorHAnsi" w:cstheme="majorHAnsi"/>
          <w:i/>
          <w:color w:val="1F3864" w:themeColor="accent5" w:themeShade="80"/>
          <w:sz w:val="24"/>
          <w:lang w:val="vi-VN"/>
        </w:rPr>
        <w:t>Change in technology</w:t>
      </w:r>
    </w:p>
    <w:p w:rsidR="006A4EEA" w:rsidRPr="005A04F7" w:rsidRDefault="006A4EEA" w:rsidP="005A04F7">
      <w:pPr>
        <w:numPr>
          <w:ilvl w:val="12"/>
          <w:numId w:val="0"/>
        </w:numPr>
        <w:spacing w:after="120"/>
        <w:ind w:left="360" w:right="-720"/>
        <w:rPr>
          <w:rFonts w:asciiTheme="majorHAnsi" w:hAnsiTheme="majorHAnsi" w:cstheme="majorHAnsi"/>
          <w:color w:val="1F3864" w:themeColor="accent5" w:themeShade="80"/>
          <w:sz w:val="24"/>
          <w:lang w:val="vi-VN"/>
        </w:rPr>
      </w:pPr>
      <w:r w:rsidRPr="005A04F7">
        <w:rPr>
          <w:rFonts w:asciiTheme="majorHAnsi" w:hAnsiTheme="majorHAnsi" w:cstheme="majorHAnsi"/>
          <w:i/>
          <w:color w:val="1F3864" w:themeColor="accent5" w:themeShade="80"/>
          <w:sz w:val="24"/>
          <w:lang w:val="vi-VN"/>
        </w:rPr>
        <w:t>For each form used, create a separate definition and place alphabetically in the appropriate paragraphs below. The terms and definitions below may be used or replaced with terms and definitions more appropriate to the project CM activities and forms.</w:t>
      </w:r>
    </w:p>
    <w:p w:rsidR="006A4EEA" w:rsidRPr="005A04F7" w:rsidRDefault="006A4EEA" w:rsidP="00556D78">
      <w:pPr>
        <w:numPr>
          <w:ilvl w:val="0"/>
          <w:numId w:val="84"/>
        </w:numPr>
        <w:spacing w:after="120" w:line="240" w:lineRule="auto"/>
        <w:ind w:right="-630"/>
        <w:rPr>
          <w:rFonts w:asciiTheme="majorHAnsi" w:hAnsiTheme="majorHAnsi" w:cstheme="majorHAnsi"/>
          <w:sz w:val="24"/>
          <w:lang w:val="vi-VN"/>
        </w:rPr>
      </w:pPr>
      <w:r w:rsidRPr="005A04F7">
        <w:rPr>
          <w:rFonts w:asciiTheme="majorHAnsi" w:hAnsiTheme="majorHAnsi" w:cstheme="majorHAnsi"/>
          <w:b/>
          <w:sz w:val="24"/>
          <w:lang w:val="vi-VN"/>
        </w:rPr>
        <w:t>ALLOCATED BASELINE (ABL)</w:t>
      </w:r>
      <w:r w:rsidRPr="005A04F7">
        <w:rPr>
          <w:rFonts w:asciiTheme="majorHAnsi" w:hAnsiTheme="majorHAnsi" w:cstheme="majorHAnsi"/>
          <w:sz w:val="24"/>
          <w:lang w:val="vi-VN"/>
        </w:rPr>
        <w:t xml:space="preserve"> - The approved allocated configuration documentation.  </w:t>
      </w:r>
    </w:p>
    <w:p w:rsidR="006A4EEA" w:rsidRPr="005A04F7" w:rsidRDefault="006A4EEA" w:rsidP="00556D78">
      <w:pPr>
        <w:numPr>
          <w:ilvl w:val="0"/>
          <w:numId w:val="84"/>
        </w:numPr>
        <w:spacing w:after="120" w:line="240" w:lineRule="auto"/>
        <w:ind w:right="-630"/>
        <w:rPr>
          <w:rFonts w:asciiTheme="majorHAnsi" w:hAnsiTheme="majorHAnsi" w:cstheme="majorHAnsi"/>
          <w:sz w:val="24"/>
          <w:lang w:val="vi-VN"/>
        </w:rPr>
      </w:pPr>
      <w:r w:rsidRPr="005A04F7">
        <w:rPr>
          <w:rFonts w:asciiTheme="majorHAnsi" w:hAnsiTheme="majorHAnsi" w:cstheme="majorHAnsi"/>
          <w:b/>
          <w:sz w:val="24"/>
          <w:lang w:val="vi-VN"/>
        </w:rPr>
        <w:t>ALLOCATED CONFIGURATION DOCUMENTATION (ACD)</w:t>
      </w:r>
      <w:r w:rsidRPr="005A04F7">
        <w:rPr>
          <w:rFonts w:asciiTheme="majorHAnsi" w:hAnsiTheme="majorHAnsi" w:cstheme="majorHAnsi"/>
          <w:sz w:val="24"/>
          <w:lang w:val="vi-VN"/>
        </w:rPr>
        <w:t xml:space="preserve"> - The documentation describing a CI’s functional, performance, interoperability, and interface requirements that are allocated from those of a system or higher level configuration item; interface requirements with interfacing configuration items; and the verifications required to confirm the achievement of</w:t>
      </w:r>
      <w:r w:rsidR="005A04F7">
        <w:rPr>
          <w:rFonts w:asciiTheme="majorHAnsi" w:hAnsiTheme="majorHAnsi" w:cstheme="majorHAnsi"/>
          <w:sz w:val="24"/>
          <w:lang w:val="vi-VN"/>
        </w:rPr>
        <w:t xml:space="preserve"> those specified requirements. </w:t>
      </w:r>
    </w:p>
    <w:p w:rsidR="006A4EEA" w:rsidRPr="005A04F7" w:rsidRDefault="006A4EEA" w:rsidP="00556D78">
      <w:pPr>
        <w:numPr>
          <w:ilvl w:val="0"/>
          <w:numId w:val="84"/>
        </w:numPr>
        <w:spacing w:after="120" w:line="240" w:lineRule="auto"/>
        <w:ind w:right="-630"/>
        <w:rPr>
          <w:rFonts w:asciiTheme="majorHAnsi" w:hAnsiTheme="majorHAnsi" w:cstheme="majorHAnsi"/>
          <w:sz w:val="24"/>
          <w:lang w:val="vi-VN"/>
        </w:rPr>
      </w:pPr>
      <w:r w:rsidRPr="005A04F7">
        <w:rPr>
          <w:rFonts w:asciiTheme="majorHAnsi" w:hAnsiTheme="majorHAnsi" w:cstheme="majorHAnsi"/>
          <w:b/>
          <w:sz w:val="24"/>
          <w:lang w:val="vi-VN"/>
        </w:rPr>
        <w:t xml:space="preserve">AS-BUILT </w:t>
      </w:r>
      <w:r w:rsidRPr="005A04F7">
        <w:rPr>
          <w:rFonts w:asciiTheme="majorHAnsi" w:hAnsiTheme="majorHAnsi" w:cstheme="majorHAnsi"/>
          <w:sz w:val="24"/>
          <w:lang w:val="vi-VN"/>
        </w:rPr>
        <w:t>-</w:t>
      </w:r>
      <w:r w:rsidRPr="005A04F7">
        <w:rPr>
          <w:rFonts w:asciiTheme="majorHAnsi" w:hAnsiTheme="majorHAnsi" w:cstheme="majorHAnsi"/>
          <w:b/>
          <w:sz w:val="24"/>
          <w:lang w:val="vi-VN"/>
        </w:rPr>
        <w:t xml:space="preserve"> </w:t>
      </w:r>
      <w:r w:rsidRPr="005A04F7">
        <w:rPr>
          <w:rFonts w:asciiTheme="majorHAnsi" w:hAnsiTheme="majorHAnsi" w:cstheme="majorHAnsi"/>
          <w:sz w:val="24"/>
          <w:lang w:val="vi-VN"/>
        </w:rPr>
        <w:t>Defines the initial software, hardware, or system configuration as it actually has been built.</w:t>
      </w:r>
    </w:p>
    <w:p w:rsidR="006A4EEA" w:rsidRPr="005A04F7" w:rsidRDefault="006A4EEA" w:rsidP="00556D78">
      <w:pPr>
        <w:numPr>
          <w:ilvl w:val="0"/>
          <w:numId w:val="84"/>
        </w:numPr>
        <w:spacing w:after="120" w:line="240" w:lineRule="auto"/>
        <w:ind w:right="-630"/>
        <w:rPr>
          <w:rFonts w:asciiTheme="majorHAnsi" w:hAnsiTheme="majorHAnsi" w:cstheme="majorHAnsi"/>
          <w:sz w:val="24"/>
          <w:lang w:val="vi-VN"/>
        </w:rPr>
      </w:pPr>
      <w:r w:rsidRPr="005A04F7">
        <w:rPr>
          <w:rFonts w:asciiTheme="majorHAnsi" w:hAnsiTheme="majorHAnsi" w:cstheme="majorHAnsi"/>
          <w:b/>
          <w:sz w:val="24"/>
          <w:lang w:val="vi-VN"/>
        </w:rPr>
        <w:t xml:space="preserve">AUDIT </w:t>
      </w:r>
      <w:r w:rsidRPr="005A04F7">
        <w:rPr>
          <w:rFonts w:asciiTheme="majorHAnsi" w:hAnsiTheme="majorHAnsi" w:cstheme="majorHAnsi"/>
          <w:sz w:val="24"/>
          <w:lang w:val="vi-VN"/>
        </w:rPr>
        <w:t>-</w:t>
      </w:r>
      <w:r w:rsidRPr="005A04F7">
        <w:rPr>
          <w:rFonts w:asciiTheme="majorHAnsi" w:hAnsiTheme="majorHAnsi" w:cstheme="majorHAnsi"/>
          <w:b/>
          <w:sz w:val="24"/>
          <w:lang w:val="vi-VN"/>
        </w:rPr>
        <w:t xml:space="preserve"> </w:t>
      </w:r>
      <w:r w:rsidRPr="005A04F7">
        <w:rPr>
          <w:rFonts w:asciiTheme="majorHAnsi" w:hAnsiTheme="majorHAnsi" w:cstheme="majorHAnsi"/>
          <w:sz w:val="24"/>
          <w:lang w:val="vi-VN"/>
        </w:rPr>
        <w:t>An independent examination of a work product or set of work products to determine whether requirements are being met</w:t>
      </w:r>
      <w:r w:rsidR="005A04F7">
        <w:rPr>
          <w:rFonts w:asciiTheme="majorHAnsi" w:hAnsiTheme="majorHAnsi" w:cstheme="majorHAnsi"/>
          <w:sz w:val="24"/>
          <w:lang w:val="en-US"/>
        </w:rPr>
        <w:t>.</w:t>
      </w:r>
    </w:p>
    <w:p w:rsidR="006A4EEA" w:rsidRPr="005A04F7" w:rsidRDefault="006A4EEA" w:rsidP="00556D78">
      <w:pPr>
        <w:numPr>
          <w:ilvl w:val="0"/>
          <w:numId w:val="84"/>
        </w:numPr>
        <w:spacing w:after="120" w:line="240" w:lineRule="auto"/>
        <w:ind w:right="-630"/>
        <w:rPr>
          <w:rFonts w:asciiTheme="majorHAnsi" w:hAnsiTheme="majorHAnsi" w:cstheme="majorHAnsi"/>
          <w:sz w:val="24"/>
          <w:lang w:val="vi-VN"/>
        </w:rPr>
      </w:pPr>
      <w:r w:rsidRPr="005A04F7">
        <w:rPr>
          <w:rFonts w:asciiTheme="majorHAnsi" w:hAnsiTheme="majorHAnsi" w:cstheme="majorHAnsi"/>
          <w:b/>
          <w:sz w:val="24"/>
          <w:lang w:val="vi-VN"/>
        </w:rPr>
        <w:t>BASELINE</w:t>
      </w:r>
      <w:r w:rsidRPr="005A04F7">
        <w:rPr>
          <w:rFonts w:asciiTheme="majorHAnsi" w:hAnsiTheme="majorHAnsi" w:cstheme="majorHAnsi"/>
          <w:sz w:val="24"/>
          <w:lang w:val="vi-VN"/>
        </w:rPr>
        <w:t xml:space="preserve"> - (1) An agreed-to description of the attributes of a product, at a point in time, which serves as a basis for defining change.  (2) An approved and released document, or a set of documents, each of a specific version; the purpose of which is to provide a defined basis for managing change.  (3) The currently approved and released configuration documentation.  (4) A released set of files comprising a software version and associated configuration documentation.  </w:t>
      </w:r>
    </w:p>
    <w:p w:rsidR="006A4EEA" w:rsidRPr="005A04F7" w:rsidRDefault="006A4EEA" w:rsidP="00556D78">
      <w:pPr>
        <w:numPr>
          <w:ilvl w:val="0"/>
          <w:numId w:val="84"/>
        </w:numPr>
        <w:spacing w:after="120" w:line="240" w:lineRule="auto"/>
        <w:ind w:right="-630"/>
        <w:rPr>
          <w:rFonts w:asciiTheme="majorHAnsi" w:hAnsiTheme="majorHAnsi" w:cstheme="majorHAnsi"/>
          <w:sz w:val="24"/>
          <w:lang w:val="vi-VN"/>
        </w:rPr>
      </w:pPr>
      <w:r w:rsidRPr="005A04F7">
        <w:rPr>
          <w:rFonts w:asciiTheme="majorHAnsi" w:hAnsiTheme="majorHAnsi" w:cstheme="majorHAnsi"/>
          <w:b/>
          <w:sz w:val="24"/>
          <w:lang w:val="vi-VN"/>
        </w:rPr>
        <w:t>COMPUTER SOFTWARE (or SOFTWARE)</w:t>
      </w:r>
      <w:r w:rsidRPr="005A04F7">
        <w:rPr>
          <w:rFonts w:asciiTheme="majorHAnsi" w:hAnsiTheme="majorHAnsi" w:cstheme="majorHAnsi"/>
          <w:sz w:val="24"/>
          <w:lang w:val="vi-VN"/>
        </w:rPr>
        <w:t xml:space="preserve"> - A combination of associated computer instructions and computer data definitions required to enable the computer hardware to perform compu</w:t>
      </w:r>
      <w:r w:rsidR="005A04F7">
        <w:rPr>
          <w:rFonts w:asciiTheme="majorHAnsi" w:hAnsiTheme="majorHAnsi" w:cstheme="majorHAnsi"/>
          <w:sz w:val="24"/>
          <w:lang w:val="vi-VN"/>
        </w:rPr>
        <w:t xml:space="preserve">tational or control functions. </w:t>
      </w:r>
    </w:p>
    <w:p w:rsidR="006A4EEA" w:rsidRPr="005A04F7" w:rsidRDefault="006A4EEA" w:rsidP="00556D78">
      <w:pPr>
        <w:numPr>
          <w:ilvl w:val="0"/>
          <w:numId w:val="84"/>
        </w:numPr>
        <w:spacing w:after="120" w:line="240" w:lineRule="auto"/>
        <w:ind w:right="-630"/>
        <w:rPr>
          <w:rFonts w:asciiTheme="majorHAnsi" w:hAnsiTheme="majorHAnsi" w:cstheme="majorHAnsi"/>
          <w:sz w:val="24"/>
          <w:lang w:val="vi-VN"/>
        </w:rPr>
      </w:pPr>
      <w:r w:rsidRPr="005A04F7">
        <w:rPr>
          <w:rFonts w:asciiTheme="majorHAnsi" w:hAnsiTheme="majorHAnsi" w:cstheme="majorHAnsi"/>
          <w:b/>
          <w:sz w:val="24"/>
          <w:lang w:val="vi-VN"/>
        </w:rPr>
        <w:lastRenderedPageBreak/>
        <w:t>CONFIGURATION</w:t>
      </w:r>
      <w:r w:rsidRPr="005A04F7">
        <w:rPr>
          <w:rFonts w:asciiTheme="majorHAnsi" w:hAnsiTheme="majorHAnsi" w:cstheme="majorHAnsi"/>
          <w:sz w:val="24"/>
          <w:lang w:val="vi-VN"/>
        </w:rPr>
        <w:t xml:space="preserve"> - (1) The performance, functional, and physical attributes of an existing or planned product, or a combination of products.  (2) One of a series of sequentially cre</w:t>
      </w:r>
      <w:r w:rsidR="005A04F7">
        <w:rPr>
          <w:rFonts w:asciiTheme="majorHAnsi" w:hAnsiTheme="majorHAnsi" w:cstheme="majorHAnsi"/>
          <w:sz w:val="24"/>
          <w:lang w:val="vi-VN"/>
        </w:rPr>
        <w:t xml:space="preserve">ated variations of a product.  </w:t>
      </w:r>
    </w:p>
    <w:p w:rsidR="006A4EEA" w:rsidRPr="005A04F7" w:rsidRDefault="006A4EEA" w:rsidP="00556D78">
      <w:pPr>
        <w:numPr>
          <w:ilvl w:val="0"/>
          <w:numId w:val="84"/>
        </w:numPr>
        <w:spacing w:after="120" w:line="240" w:lineRule="auto"/>
        <w:ind w:right="-630"/>
        <w:rPr>
          <w:rFonts w:asciiTheme="majorHAnsi" w:hAnsiTheme="majorHAnsi" w:cstheme="majorHAnsi"/>
          <w:sz w:val="24"/>
          <w:lang w:val="vi-VN"/>
        </w:rPr>
      </w:pPr>
      <w:r w:rsidRPr="005A04F7">
        <w:rPr>
          <w:rFonts w:asciiTheme="majorHAnsi" w:hAnsiTheme="majorHAnsi" w:cstheme="majorHAnsi"/>
          <w:b/>
          <w:sz w:val="24"/>
          <w:lang w:val="vi-VN"/>
        </w:rPr>
        <w:t>CONFIGURATION AUDIT</w:t>
      </w:r>
      <w:r w:rsidRPr="005A04F7">
        <w:rPr>
          <w:rFonts w:asciiTheme="majorHAnsi" w:hAnsiTheme="majorHAnsi" w:cstheme="majorHAnsi"/>
          <w:sz w:val="24"/>
          <w:lang w:val="vi-VN"/>
        </w:rPr>
        <w:t xml:space="preserve"> - Product configuration verification accomplished by inspecting documents, products and records; and reviewing procedures, processes, and systems of operation to verify that the product has achieved its required attributes (performance requirements and functional constraints) and that the product’s design is accurately documented.  Sometimes divided into separate functional and physical configuration audits. </w:t>
      </w:r>
    </w:p>
    <w:p w:rsidR="006A4EEA" w:rsidRPr="005A04F7" w:rsidRDefault="006A4EEA" w:rsidP="00556D78">
      <w:pPr>
        <w:numPr>
          <w:ilvl w:val="0"/>
          <w:numId w:val="84"/>
        </w:numPr>
        <w:autoSpaceDE w:val="0"/>
        <w:autoSpaceDN w:val="0"/>
        <w:adjustRightInd w:val="0"/>
        <w:spacing w:after="120" w:line="240" w:lineRule="auto"/>
        <w:ind w:right="-630"/>
        <w:rPr>
          <w:rFonts w:asciiTheme="majorHAnsi" w:hAnsiTheme="majorHAnsi" w:cstheme="majorHAnsi"/>
          <w:sz w:val="24"/>
          <w:lang w:val="vi-VN"/>
        </w:rPr>
      </w:pPr>
      <w:r w:rsidRPr="005A04F7">
        <w:rPr>
          <w:rFonts w:asciiTheme="majorHAnsi" w:hAnsiTheme="majorHAnsi" w:cstheme="majorHAnsi"/>
          <w:b/>
          <w:sz w:val="24"/>
          <w:lang w:val="vi-VN"/>
        </w:rPr>
        <w:t>CONFIGURATION CONTROL</w:t>
      </w:r>
      <w:r w:rsidRPr="005A04F7">
        <w:rPr>
          <w:rFonts w:asciiTheme="majorHAnsi" w:hAnsiTheme="majorHAnsi" w:cstheme="majorHAnsi"/>
          <w:sz w:val="24"/>
          <w:lang w:val="vi-VN"/>
        </w:rPr>
        <w:t xml:space="preserve"> - (1)</w:t>
      </w:r>
      <w:r w:rsidRPr="005A04F7">
        <w:rPr>
          <w:rFonts w:asciiTheme="majorHAnsi" w:hAnsiTheme="majorHAnsi" w:cstheme="majorHAnsi"/>
          <w:lang w:val="vi-VN"/>
        </w:rPr>
        <w:t xml:space="preserve"> </w:t>
      </w:r>
      <w:r w:rsidRPr="005A04F7">
        <w:rPr>
          <w:rFonts w:asciiTheme="majorHAnsi" w:hAnsiTheme="majorHAnsi" w:cstheme="majorHAnsi"/>
          <w:sz w:val="24"/>
          <w:lang w:val="vi-VN"/>
        </w:rPr>
        <w:t>A systematic process which ensures that changes to released configuration documentation are properly identified, documented, evaluated for impact, approved by an appropriate level of authority, incorporated, and verified. (2) The configuration management activity concerning: the systematic proposal, justification, evaluation, coordination, and disposition of proposed changes; and the implementation of all approved and released changes into (a) the applicable configurations of a product, (b) associated product information, and (c) supporting and interfacing products and their as</w:t>
      </w:r>
      <w:r w:rsidR="005A04F7">
        <w:rPr>
          <w:rFonts w:asciiTheme="majorHAnsi" w:hAnsiTheme="majorHAnsi" w:cstheme="majorHAnsi"/>
          <w:sz w:val="24"/>
          <w:lang w:val="vi-VN"/>
        </w:rPr>
        <w:t xml:space="preserve">sociated product information.  </w:t>
      </w:r>
    </w:p>
    <w:p w:rsidR="006A4EEA" w:rsidRPr="005A04F7" w:rsidRDefault="006A4EEA" w:rsidP="00556D78">
      <w:pPr>
        <w:numPr>
          <w:ilvl w:val="0"/>
          <w:numId w:val="84"/>
        </w:numPr>
        <w:spacing w:after="120" w:line="240" w:lineRule="auto"/>
        <w:ind w:right="-630"/>
        <w:rPr>
          <w:rFonts w:asciiTheme="majorHAnsi" w:hAnsiTheme="majorHAnsi" w:cstheme="majorHAnsi"/>
          <w:sz w:val="24"/>
          <w:lang w:val="vi-VN"/>
        </w:rPr>
      </w:pPr>
      <w:r w:rsidRPr="005A04F7">
        <w:rPr>
          <w:rFonts w:asciiTheme="majorHAnsi" w:hAnsiTheme="majorHAnsi" w:cstheme="majorHAnsi"/>
          <w:b/>
          <w:sz w:val="24"/>
          <w:lang w:val="vi-VN"/>
        </w:rPr>
        <w:t>CONFIGURATION IDENTIFICATION</w:t>
      </w:r>
      <w:r w:rsidRPr="005A04F7">
        <w:rPr>
          <w:rFonts w:asciiTheme="majorHAnsi" w:hAnsiTheme="majorHAnsi" w:cstheme="majorHAnsi"/>
          <w:sz w:val="24"/>
          <w:lang w:val="vi-VN"/>
        </w:rPr>
        <w:t xml:space="preserve"> - The selection of CIs; the determination of the types of configuration documentation required for each CI; the issuance of numbers and other identifiers affixed to the CIs and to the technical documentation that defines the CIs configuration, including internal and external interfaces; the release of CIs and their associated configuration documentation; and the establishment of configuration baselines for CIs.  </w:t>
      </w:r>
    </w:p>
    <w:p w:rsidR="006A4EEA" w:rsidRPr="005A04F7" w:rsidRDefault="006A4EEA" w:rsidP="00556D78">
      <w:pPr>
        <w:numPr>
          <w:ilvl w:val="0"/>
          <w:numId w:val="84"/>
        </w:numPr>
        <w:spacing w:after="120" w:line="240" w:lineRule="auto"/>
        <w:ind w:right="-630"/>
        <w:rPr>
          <w:rFonts w:asciiTheme="majorHAnsi" w:hAnsiTheme="majorHAnsi" w:cstheme="majorHAnsi"/>
          <w:sz w:val="24"/>
          <w:lang w:val="vi-VN"/>
        </w:rPr>
      </w:pPr>
      <w:r w:rsidRPr="005A04F7">
        <w:rPr>
          <w:rFonts w:asciiTheme="majorHAnsi" w:hAnsiTheme="majorHAnsi" w:cstheme="majorHAnsi"/>
          <w:b/>
          <w:sz w:val="24"/>
          <w:lang w:val="vi-VN"/>
        </w:rPr>
        <w:t>CONFIGURATION ITEM</w:t>
      </w:r>
      <w:r w:rsidRPr="005A04F7">
        <w:rPr>
          <w:rFonts w:asciiTheme="majorHAnsi" w:hAnsiTheme="majorHAnsi" w:cstheme="majorHAnsi"/>
          <w:sz w:val="24"/>
          <w:lang w:val="vi-VN"/>
        </w:rPr>
        <w:t xml:space="preserve"> </w:t>
      </w:r>
      <w:r w:rsidRPr="005A04F7">
        <w:rPr>
          <w:rFonts w:asciiTheme="majorHAnsi" w:hAnsiTheme="majorHAnsi" w:cstheme="majorHAnsi"/>
          <w:b/>
          <w:sz w:val="24"/>
          <w:lang w:val="vi-VN"/>
        </w:rPr>
        <w:t>(CI)</w:t>
      </w:r>
      <w:r w:rsidRPr="005A04F7">
        <w:rPr>
          <w:rFonts w:asciiTheme="majorHAnsi" w:hAnsiTheme="majorHAnsi" w:cstheme="majorHAnsi"/>
          <w:sz w:val="24"/>
          <w:lang w:val="vi-VN"/>
        </w:rPr>
        <w:t xml:space="preserve"> - An aggregation of work products that satisfies an end use function and is designated by the Government for separate configuration management; also defined as Computer Software Configuration Item (CSCI) and Hardware Configuration Item </w:t>
      </w:r>
    </w:p>
    <w:p w:rsidR="006A4EEA" w:rsidRPr="005A04F7" w:rsidRDefault="006A4EEA" w:rsidP="00556D78">
      <w:pPr>
        <w:numPr>
          <w:ilvl w:val="0"/>
          <w:numId w:val="84"/>
        </w:numPr>
        <w:spacing w:after="120" w:line="240" w:lineRule="auto"/>
        <w:ind w:right="-630"/>
        <w:rPr>
          <w:rFonts w:asciiTheme="majorHAnsi" w:hAnsiTheme="majorHAnsi" w:cstheme="majorHAnsi"/>
          <w:sz w:val="24"/>
          <w:lang w:val="vi-VN"/>
        </w:rPr>
      </w:pPr>
      <w:r w:rsidRPr="005A04F7">
        <w:rPr>
          <w:rFonts w:asciiTheme="majorHAnsi" w:hAnsiTheme="majorHAnsi" w:cstheme="majorHAnsi"/>
          <w:b/>
          <w:sz w:val="24"/>
          <w:lang w:val="vi-VN"/>
        </w:rPr>
        <w:t>CONFIGURATION MANAGEMENT (CM)</w:t>
      </w:r>
      <w:r w:rsidRPr="005A04F7">
        <w:rPr>
          <w:rFonts w:asciiTheme="majorHAnsi" w:hAnsiTheme="majorHAnsi" w:cstheme="majorHAnsi"/>
          <w:sz w:val="24"/>
          <w:lang w:val="vi-VN"/>
        </w:rPr>
        <w:t xml:space="preserve"> - A discipline that applies technical and administrative direction and surveillance to perform the functions listed below:</w:t>
      </w:r>
    </w:p>
    <w:p w:rsidR="006A4EEA" w:rsidRPr="005A04F7" w:rsidRDefault="006A4EEA" w:rsidP="00556D78">
      <w:pPr>
        <w:numPr>
          <w:ilvl w:val="1"/>
          <w:numId w:val="85"/>
        </w:numPr>
        <w:tabs>
          <w:tab w:val="clear" w:pos="1425"/>
        </w:tabs>
        <w:spacing w:after="120" w:line="240" w:lineRule="auto"/>
        <w:ind w:left="1080"/>
        <w:rPr>
          <w:rFonts w:asciiTheme="majorHAnsi" w:hAnsiTheme="majorHAnsi" w:cstheme="majorHAnsi"/>
          <w:sz w:val="24"/>
          <w:lang w:val="vi-VN"/>
        </w:rPr>
      </w:pPr>
      <w:r w:rsidRPr="005A04F7">
        <w:rPr>
          <w:rFonts w:asciiTheme="majorHAnsi" w:hAnsiTheme="majorHAnsi" w:cstheme="majorHAnsi"/>
          <w:sz w:val="24"/>
          <w:lang w:val="vi-VN"/>
        </w:rPr>
        <w:t>Identifying the configuration of selected work products that compose the baselines at given points in time.</w:t>
      </w:r>
    </w:p>
    <w:p w:rsidR="006A4EEA" w:rsidRPr="005A04F7" w:rsidRDefault="006A4EEA" w:rsidP="00556D78">
      <w:pPr>
        <w:numPr>
          <w:ilvl w:val="1"/>
          <w:numId w:val="85"/>
        </w:numPr>
        <w:tabs>
          <w:tab w:val="clear" w:pos="1425"/>
        </w:tabs>
        <w:spacing w:after="120" w:line="240" w:lineRule="auto"/>
        <w:ind w:left="1080"/>
        <w:rPr>
          <w:rFonts w:asciiTheme="majorHAnsi" w:hAnsiTheme="majorHAnsi" w:cstheme="majorHAnsi"/>
          <w:sz w:val="24"/>
          <w:lang w:val="vi-VN"/>
        </w:rPr>
      </w:pPr>
      <w:r w:rsidRPr="005A04F7">
        <w:rPr>
          <w:rFonts w:asciiTheme="majorHAnsi" w:hAnsiTheme="majorHAnsi" w:cstheme="majorHAnsi"/>
          <w:sz w:val="24"/>
          <w:lang w:val="vi-VN"/>
        </w:rPr>
        <w:t>Controlling changes to configuration items.</w:t>
      </w:r>
    </w:p>
    <w:p w:rsidR="006A4EEA" w:rsidRPr="005A04F7" w:rsidRDefault="006A4EEA" w:rsidP="00556D78">
      <w:pPr>
        <w:numPr>
          <w:ilvl w:val="1"/>
          <w:numId w:val="85"/>
        </w:numPr>
        <w:tabs>
          <w:tab w:val="clear" w:pos="1425"/>
        </w:tabs>
        <w:spacing w:after="120" w:line="240" w:lineRule="auto"/>
        <w:ind w:left="1080"/>
        <w:rPr>
          <w:rFonts w:asciiTheme="majorHAnsi" w:hAnsiTheme="majorHAnsi" w:cstheme="majorHAnsi"/>
          <w:sz w:val="24"/>
          <w:lang w:val="vi-VN"/>
        </w:rPr>
      </w:pPr>
      <w:r w:rsidRPr="005A04F7">
        <w:rPr>
          <w:rFonts w:asciiTheme="majorHAnsi" w:hAnsiTheme="majorHAnsi" w:cstheme="majorHAnsi"/>
          <w:sz w:val="24"/>
          <w:lang w:val="vi-VN"/>
        </w:rPr>
        <w:t>Building or providing specifications to build work products from the configuration management system.</w:t>
      </w:r>
    </w:p>
    <w:p w:rsidR="006A4EEA" w:rsidRPr="005A04F7" w:rsidRDefault="006A4EEA" w:rsidP="00556D78">
      <w:pPr>
        <w:numPr>
          <w:ilvl w:val="1"/>
          <w:numId w:val="85"/>
        </w:numPr>
        <w:tabs>
          <w:tab w:val="clear" w:pos="1425"/>
        </w:tabs>
        <w:spacing w:after="120" w:line="240" w:lineRule="auto"/>
        <w:ind w:left="1080"/>
        <w:rPr>
          <w:rFonts w:asciiTheme="majorHAnsi" w:hAnsiTheme="majorHAnsi" w:cstheme="majorHAnsi"/>
          <w:sz w:val="24"/>
          <w:lang w:val="vi-VN"/>
        </w:rPr>
      </w:pPr>
      <w:r w:rsidRPr="005A04F7">
        <w:rPr>
          <w:rFonts w:asciiTheme="majorHAnsi" w:hAnsiTheme="majorHAnsi" w:cstheme="majorHAnsi"/>
          <w:sz w:val="24"/>
          <w:lang w:val="vi-VN"/>
        </w:rPr>
        <w:t>Maintaining the integrity of baselines.</w:t>
      </w:r>
    </w:p>
    <w:p w:rsidR="006A4EEA" w:rsidRPr="005A04F7" w:rsidRDefault="006A4EEA" w:rsidP="00556D78">
      <w:pPr>
        <w:numPr>
          <w:ilvl w:val="1"/>
          <w:numId w:val="85"/>
        </w:numPr>
        <w:tabs>
          <w:tab w:val="clear" w:pos="1425"/>
        </w:tabs>
        <w:spacing w:after="120" w:line="240" w:lineRule="auto"/>
        <w:ind w:left="1080"/>
        <w:rPr>
          <w:rFonts w:asciiTheme="majorHAnsi" w:hAnsiTheme="majorHAnsi" w:cstheme="majorHAnsi"/>
          <w:sz w:val="24"/>
          <w:lang w:val="vi-VN"/>
        </w:rPr>
      </w:pPr>
      <w:r w:rsidRPr="005A04F7">
        <w:rPr>
          <w:rFonts w:asciiTheme="majorHAnsi" w:hAnsiTheme="majorHAnsi" w:cstheme="majorHAnsi"/>
          <w:sz w:val="24"/>
          <w:lang w:val="vi-VN"/>
        </w:rPr>
        <w:t>Providing accurate status and current configuration data to developers, end users, and customers</w:t>
      </w:r>
    </w:p>
    <w:p w:rsidR="006A4EEA" w:rsidRPr="005A04F7" w:rsidRDefault="006A4EEA" w:rsidP="00556D78">
      <w:pPr>
        <w:numPr>
          <w:ilvl w:val="0"/>
          <w:numId w:val="86"/>
        </w:numPr>
        <w:spacing w:after="120" w:line="240" w:lineRule="auto"/>
        <w:rPr>
          <w:rFonts w:asciiTheme="majorHAnsi" w:hAnsiTheme="majorHAnsi" w:cstheme="majorHAnsi"/>
          <w:sz w:val="24"/>
          <w:lang w:val="vi-VN"/>
        </w:rPr>
      </w:pPr>
      <w:r w:rsidRPr="005A04F7">
        <w:rPr>
          <w:rFonts w:asciiTheme="majorHAnsi" w:hAnsiTheme="majorHAnsi" w:cstheme="majorHAnsi"/>
          <w:b/>
          <w:sz w:val="24"/>
          <w:lang w:val="vi-VN"/>
        </w:rPr>
        <w:t>CONFIGURATION STATUS ACCOUNTING (CSA)</w:t>
      </w:r>
      <w:r w:rsidRPr="005A04F7">
        <w:rPr>
          <w:rFonts w:asciiTheme="majorHAnsi" w:hAnsiTheme="majorHAnsi" w:cstheme="majorHAnsi"/>
          <w:sz w:val="24"/>
          <w:lang w:val="vi-VN"/>
        </w:rPr>
        <w:t xml:space="preserve"> - The recording and reporting of information needed to manage configuration items (CI) effectively, including:</w:t>
      </w:r>
    </w:p>
    <w:p w:rsidR="006A4EEA" w:rsidRPr="005A04F7" w:rsidRDefault="006A4EEA" w:rsidP="00556D78">
      <w:pPr>
        <w:numPr>
          <w:ilvl w:val="1"/>
          <w:numId w:val="87"/>
        </w:numPr>
        <w:tabs>
          <w:tab w:val="clear" w:pos="1425"/>
        </w:tabs>
        <w:spacing w:after="120" w:line="240" w:lineRule="auto"/>
        <w:ind w:left="1080"/>
        <w:rPr>
          <w:rFonts w:asciiTheme="majorHAnsi" w:hAnsiTheme="majorHAnsi" w:cstheme="majorHAnsi"/>
          <w:sz w:val="24"/>
          <w:lang w:val="vi-VN"/>
        </w:rPr>
      </w:pPr>
      <w:r w:rsidRPr="005A04F7">
        <w:rPr>
          <w:rFonts w:asciiTheme="majorHAnsi" w:hAnsiTheme="majorHAnsi" w:cstheme="majorHAnsi"/>
          <w:sz w:val="24"/>
          <w:lang w:val="vi-VN"/>
        </w:rPr>
        <w:t>A record of the approved configuration documentation and identification numbers</w:t>
      </w:r>
    </w:p>
    <w:p w:rsidR="006A4EEA" w:rsidRPr="005A04F7" w:rsidRDefault="006A4EEA" w:rsidP="00556D78">
      <w:pPr>
        <w:numPr>
          <w:ilvl w:val="1"/>
          <w:numId w:val="87"/>
        </w:numPr>
        <w:tabs>
          <w:tab w:val="clear" w:pos="1425"/>
        </w:tabs>
        <w:spacing w:after="120" w:line="240" w:lineRule="auto"/>
        <w:ind w:left="1080"/>
        <w:rPr>
          <w:rFonts w:asciiTheme="majorHAnsi" w:hAnsiTheme="majorHAnsi" w:cstheme="majorHAnsi"/>
          <w:sz w:val="24"/>
          <w:lang w:val="vi-VN"/>
        </w:rPr>
      </w:pPr>
      <w:r w:rsidRPr="005A04F7">
        <w:rPr>
          <w:rFonts w:asciiTheme="majorHAnsi" w:hAnsiTheme="majorHAnsi" w:cstheme="majorHAnsi"/>
          <w:sz w:val="24"/>
          <w:lang w:val="vi-VN"/>
        </w:rPr>
        <w:t>The status of proposed changes, deviations to the configuration</w:t>
      </w:r>
    </w:p>
    <w:p w:rsidR="006A4EEA" w:rsidRPr="005A04F7" w:rsidRDefault="006A4EEA" w:rsidP="00556D78">
      <w:pPr>
        <w:numPr>
          <w:ilvl w:val="1"/>
          <w:numId w:val="87"/>
        </w:numPr>
        <w:tabs>
          <w:tab w:val="clear" w:pos="1425"/>
        </w:tabs>
        <w:spacing w:after="120" w:line="240" w:lineRule="auto"/>
        <w:ind w:left="1080"/>
        <w:rPr>
          <w:rFonts w:asciiTheme="majorHAnsi" w:hAnsiTheme="majorHAnsi" w:cstheme="majorHAnsi"/>
          <w:sz w:val="24"/>
          <w:lang w:val="vi-VN"/>
        </w:rPr>
      </w:pPr>
      <w:r w:rsidRPr="005A04F7">
        <w:rPr>
          <w:rFonts w:asciiTheme="majorHAnsi" w:hAnsiTheme="majorHAnsi" w:cstheme="majorHAnsi"/>
          <w:sz w:val="24"/>
          <w:lang w:val="vi-VN"/>
        </w:rPr>
        <w:t>The implementation status of approved changes</w:t>
      </w:r>
    </w:p>
    <w:p w:rsidR="006A4EEA" w:rsidRPr="005A04F7" w:rsidRDefault="006A4EEA" w:rsidP="00556D78">
      <w:pPr>
        <w:numPr>
          <w:ilvl w:val="1"/>
          <w:numId w:val="87"/>
        </w:numPr>
        <w:tabs>
          <w:tab w:val="clear" w:pos="1425"/>
        </w:tabs>
        <w:spacing w:after="120" w:line="240" w:lineRule="auto"/>
        <w:ind w:left="1080"/>
        <w:rPr>
          <w:rFonts w:asciiTheme="majorHAnsi" w:hAnsiTheme="majorHAnsi" w:cstheme="majorHAnsi"/>
          <w:sz w:val="24"/>
          <w:lang w:val="vi-VN"/>
        </w:rPr>
      </w:pPr>
      <w:r w:rsidRPr="005A04F7">
        <w:rPr>
          <w:rFonts w:asciiTheme="majorHAnsi" w:hAnsiTheme="majorHAnsi" w:cstheme="majorHAnsi"/>
          <w:sz w:val="24"/>
          <w:lang w:val="vi-VN"/>
        </w:rPr>
        <w:lastRenderedPageBreak/>
        <w:t xml:space="preserve">The configuration of all units of the </w:t>
      </w:r>
      <w:r w:rsidR="005A04F7">
        <w:rPr>
          <w:rFonts w:asciiTheme="majorHAnsi" w:hAnsiTheme="majorHAnsi" w:cstheme="majorHAnsi"/>
          <w:sz w:val="24"/>
          <w:lang w:val="vi-VN"/>
        </w:rPr>
        <w:t>CI in the operational inventory</w:t>
      </w:r>
    </w:p>
    <w:p w:rsidR="006A4EEA" w:rsidRPr="00D96ED4" w:rsidRDefault="006A4EEA" w:rsidP="00556D78">
      <w:pPr>
        <w:numPr>
          <w:ilvl w:val="0"/>
          <w:numId w:val="88"/>
        </w:numPr>
        <w:spacing w:after="120" w:line="240" w:lineRule="auto"/>
        <w:rPr>
          <w:rFonts w:asciiTheme="majorHAnsi" w:hAnsiTheme="majorHAnsi" w:cstheme="majorHAnsi"/>
          <w:lang w:val="vi-VN"/>
        </w:rPr>
      </w:pPr>
      <w:r w:rsidRPr="00D96ED4">
        <w:rPr>
          <w:rFonts w:asciiTheme="majorHAnsi" w:hAnsiTheme="majorHAnsi" w:cstheme="majorHAnsi"/>
          <w:b/>
          <w:lang w:val="vi-VN"/>
        </w:rPr>
        <w:t>DELIVERABLE</w:t>
      </w:r>
      <w:r w:rsidRPr="00D96ED4">
        <w:rPr>
          <w:rFonts w:asciiTheme="majorHAnsi" w:hAnsiTheme="majorHAnsi" w:cstheme="majorHAnsi"/>
          <w:lang w:val="vi-VN"/>
        </w:rPr>
        <w:t xml:space="preserve"> - A system or component that is obligated contractually to a customer or intended user.  </w:t>
      </w:r>
    </w:p>
    <w:p w:rsidR="006A4EEA" w:rsidRPr="00D96ED4" w:rsidRDefault="006A4EEA" w:rsidP="00556D78">
      <w:pPr>
        <w:numPr>
          <w:ilvl w:val="0"/>
          <w:numId w:val="88"/>
        </w:numPr>
        <w:spacing w:after="120" w:line="240" w:lineRule="auto"/>
        <w:rPr>
          <w:rFonts w:asciiTheme="majorHAnsi" w:hAnsiTheme="majorHAnsi" w:cstheme="majorHAnsi"/>
          <w:lang w:val="vi-VN"/>
        </w:rPr>
      </w:pPr>
      <w:r w:rsidRPr="00D96ED4">
        <w:rPr>
          <w:rFonts w:asciiTheme="majorHAnsi" w:hAnsiTheme="majorHAnsi" w:cstheme="majorHAnsi"/>
          <w:b/>
          <w:lang w:val="vi-VN"/>
        </w:rPr>
        <w:t>DEVELOPMENTAL CONFIGURATION</w:t>
      </w:r>
      <w:r w:rsidRPr="00D96ED4">
        <w:rPr>
          <w:rFonts w:asciiTheme="majorHAnsi" w:hAnsiTheme="majorHAnsi" w:cstheme="majorHAnsi"/>
          <w:lang w:val="vi-VN"/>
        </w:rPr>
        <w:t xml:space="preserve"> - The work products and associated technical documentation that define the evolving configuration of a CI during development.  It is under the development contractor's or Government organization's configuration control and describes the product design and implementation.  The Developmental Configuration may be stored on electronic media</w:t>
      </w:r>
    </w:p>
    <w:p w:rsidR="006A4EEA" w:rsidRPr="00D96ED4" w:rsidRDefault="006A4EEA" w:rsidP="00556D78">
      <w:pPr>
        <w:numPr>
          <w:ilvl w:val="0"/>
          <w:numId w:val="88"/>
        </w:numPr>
        <w:spacing w:after="120" w:line="240" w:lineRule="auto"/>
        <w:rPr>
          <w:rFonts w:asciiTheme="majorHAnsi" w:hAnsiTheme="majorHAnsi" w:cstheme="majorHAnsi"/>
          <w:lang w:val="vi-VN"/>
        </w:rPr>
      </w:pPr>
      <w:r w:rsidRPr="00D96ED4">
        <w:rPr>
          <w:rFonts w:asciiTheme="majorHAnsi" w:hAnsiTheme="majorHAnsi" w:cstheme="majorHAnsi"/>
          <w:b/>
          <w:lang w:val="vi-VN"/>
        </w:rPr>
        <w:t xml:space="preserve">DEVIATION </w:t>
      </w:r>
      <w:r w:rsidRPr="00D96ED4">
        <w:rPr>
          <w:rFonts w:asciiTheme="majorHAnsi" w:hAnsiTheme="majorHAnsi" w:cstheme="majorHAnsi"/>
          <w:lang w:val="vi-VN"/>
        </w:rPr>
        <w:t>-</w:t>
      </w:r>
      <w:r w:rsidRPr="00D96ED4">
        <w:rPr>
          <w:rFonts w:asciiTheme="majorHAnsi" w:hAnsiTheme="majorHAnsi" w:cstheme="majorHAnsi"/>
          <w:b/>
          <w:lang w:val="vi-VN"/>
        </w:rPr>
        <w:t xml:space="preserve"> </w:t>
      </w:r>
      <w:r w:rsidRPr="00D96ED4">
        <w:rPr>
          <w:rFonts w:asciiTheme="majorHAnsi" w:hAnsiTheme="majorHAnsi" w:cstheme="majorHAnsi"/>
          <w:lang w:val="vi-VN"/>
        </w:rPr>
        <w:t xml:space="preserve">A specific written authorization to depart from a particular requirement(s) of an item's current approved configuration documentation for a specific number of units or a specified period of time, and to accept an item which is found to depart from specified requirements, but nevertheless is considered suitable for use "as is" or after repair by an approved method. (A deviation differs from an engineering change in that an approved engineering change requires corresponding revision of the item's current approved configuration documentation, </w:t>
      </w:r>
      <w:r w:rsidR="005A04F7">
        <w:rPr>
          <w:rFonts w:asciiTheme="majorHAnsi" w:hAnsiTheme="majorHAnsi" w:cstheme="majorHAnsi"/>
          <w:lang w:val="vi-VN"/>
        </w:rPr>
        <w:t xml:space="preserve">whereas a deviation does not.) </w:t>
      </w:r>
    </w:p>
    <w:p w:rsidR="006A4EEA" w:rsidRPr="00D96ED4" w:rsidRDefault="006A4EEA" w:rsidP="00556D78">
      <w:pPr>
        <w:numPr>
          <w:ilvl w:val="0"/>
          <w:numId w:val="88"/>
        </w:numPr>
        <w:spacing w:after="120" w:line="240" w:lineRule="auto"/>
        <w:rPr>
          <w:rFonts w:asciiTheme="majorHAnsi" w:hAnsiTheme="majorHAnsi" w:cstheme="majorHAnsi"/>
          <w:lang w:val="vi-VN"/>
        </w:rPr>
      </w:pPr>
      <w:r w:rsidRPr="00D96ED4">
        <w:rPr>
          <w:rFonts w:asciiTheme="majorHAnsi" w:hAnsiTheme="majorHAnsi" w:cstheme="majorHAnsi"/>
          <w:b/>
          <w:lang w:val="vi-VN"/>
        </w:rPr>
        <w:t>ENGINEERING CHANGE PROPOSAL (ECP)</w:t>
      </w:r>
      <w:r w:rsidRPr="00D96ED4">
        <w:rPr>
          <w:rFonts w:asciiTheme="majorHAnsi" w:hAnsiTheme="majorHAnsi" w:cstheme="majorHAnsi"/>
          <w:lang w:val="vi-VN"/>
        </w:rPr>
        <w:t xml:space="preserve"> - A proposed engineering change and the documentation by which the change is described, justified, and submitted to the Government for approval or disapproval</w:t>
      </w:r>
    </w:p>
    <w:p w:rsidR="006A4EEA" w:rsidRPr="00D96ED4" w:rsidRDefault="006A4EEA" w:rsidP="00556D78">
      <w:pPr>
        <w:numPr>
          <w:ilvl w:val="0"/>
          <w:numId w:val="88"/>
        </w:numPr>
        <w:spacing w:after="120" w:line="240" w:lineRule="auto"/>
        <w:rPr>
          <w:rFonts w:asciiTheme="majorHAnsi" w:hAnsiTheme="majorHAnsi" w:cstheme="majorHAnsi"/>
          <w:lang w:val="vi-VN"/>
        </w:rPr>
      </w:pPr>
      <w:r w:rsidRPr="00D96ED4">
        <w:rPr>
          <w:rFonts w:asciiTheme="majorHAnsi" w:hAnsiTheme="majorHAnsi" w:cstheme="majorHAnsi"/>
          <w:b/>
          <w:bCs/>
          <w:lang w:val="vi-VN"/>
        </w:rPr>
        <w:t xml:space="preserve">ENGINEERING NOTEBOOK  - </w:t>
      </w:r>
      <w:r w:rsidRPr="00D96ED4">
        <w:rPr>
          <w:rFonts w:asciiTheme="majorHAnsi" w:hAnsiTheme="majorHAnsi" w:cstheme="majorHAnsi"/>
          <w:lang w:val="vi-VN"/>
        </w:rPr>
        <w:t>The collected requirements, specifications, technical approach, design, engineering, and testing of the product.  Engineering Notebooks shall include minutes of technical working groups, meetings, issues, risks, and action items relating to the accomplishment of the technical tasks relating to the development of the product.</w:t>
      </w:r>
    </w:p>
    <w:p w:rsidR="006A4EEA" w:rsidRPr="00D96ED4" w:rsidRDefault="006A4EEA" w:rsidP="00556D78">
      <w:pPr>
        <w:numPr>
          <w:ilvl w:val="0"/>
          <w:numId w:val="88"/>
        </w:numPr>
        <w:spacing w:after="120" w:line="240" w:lineRule="auto"/>
        <w:rPr>
          <w:rFonts w:asciiTheme="majorHAnsi" w:hAnsiTheme="majorHAnsi" w:cstheme="majorHAnsi"/>
          <w:lang w:val="vi-VN"/>
        </w:rPr>
      </w:pPr>
      <w:r w:rsidRPr="00D96ED4">
        <w:rPr>
          <w:rFonts w:asciiTheme="majorHAnsi" w:hAnsiTheme="majorHAnsi" w:cstheme="majorHAnsi"/>
          <w:b/>
          <w:lang w:val="vi-VN"/>
        </w:rPr>
        <w:t>FIRMWARE</w:t>
      </w:r>
      <w:r w:rsidRPr="00D96ED4">
        <w:rPr>
          <w:rFonts w:asciiTheme="majorHAnsi" w:hAnsiTheme="majorHAnsi" w:cstheme="majorHAnsi"/>
          <w:lang w:val="vi-VN"/>
        </w:rPr>
        <w:t xml:space="preserve"> - The combination of a hardware device and computer instructions or computer data that reside as read-only software on the hardware device.  The software cannot be readily modified under program control</w:t>
      </w:r>
    </w:p>
    <w:p w:rsidR="006A4EEA" w:rsidRPr="00D96ED4" w:rsidRDefault="006A4EEA" w:rsidP="00556D78">
      <w:pPr>
        <w:numPr>
          <w:ilvl w:val="0"/>
          <w:numId w:val="88"/>
        </w:numPr>
        <w:spacing w:after="120" w:line="240" w:lineRule="auto"/>
        <w:rPr>
          <w:rFonts w:asciiTheme="majorHAnsi" w:hAnsiTheme="majorHAnsi" w:cstheme="majorHAnsi"/>
          <w:lang w:val="vi-VN"/>
        </w:rPr>
      </w:pPr>
      <w:r w:rsidRPr="00D96ED4">
        <w:rPr>
          <w:rFonts w:asciiTheme="majorHAnsi" w:hAnsiTheme="majorHAnsi" w:cstheme="majorHAnsi"/>
          <w:b/>
          <w:lang w:val="vi-VN"/>
        </w:rPr>
        <w:t xml:space="preserve">FUNCTIONAL BASELINE (FBL) </w:t>
      </w:r>
      <w:r w:rsidRPr="00D96ED4">
        <w:rPr>
          <w:rFonts w:asciiTheme="majorHAnsi" w:hAnsiTheme="majorHAnsi" w:cstheme="majorHAnsi"/>
          <w:lang w:val="vi-VN"/>
        </w:rPr>
        <w:t xml:space="preserve">– The approved functional configuration documentation.  </w:t>
      </w:r>
    </w:p>
    <w:p w:rsidR="006A4EEA" w:rsidRPr="00D96ED4" w:rsidRDefault="006A4EEA" w:rsidP="00556D78">
      <w:pPr>
        <w:numPr>
          <w:ilvl w:val="0"/>
          <w:numId w:val="88"/>
        </w:numPr>
        <w:spacing w:after="120" w:line="240" w:lineRule="auto"/>
        <w:rPr>
          <w:rFonts w:asciiTheme="majorHAnsi" w:hAnsiTheme="majorHAnsi" w:cstheme="majorHAnsi"/>
          <w:lang w:val="vi-VN"/>
        </w:rPr>
      </w:pPr>
      <w:r w:rsidRPr="00D96ED4">
        <w:rPr>
          <w:rFonts w:asciiTheme="majorHAnsi" w:hAnsiTheme="majorHAnsi" w:cstheme="majorHAnsi"/>
          <w:b/>
          <w:lang w:val="vi-VN"/>
        </w:rPr>
        <w:t>FUNCTIONAL CONFIGURATION AUDIT (FCA)</w:t>
      </w:r>
      <w:r w:rsidRPr="00D96ED4">
        <w:rPr>
          <w:rFonts w:asciiTheme="majorHAnsi" w:hAnsiTheme="majorHAnsi" w:cstheme="majorHAnsi"/>
          <w:lang w:val="vi-VN"/>
        </w:rPr>
        <w:t xml:space="preserve"> - The formal examination of functional characteristics of a CI, prior to acceptance, to verify that the CI has achieved the requirements specified in its functional and allocated configuration documentation </w:t>
      </w:r>
    </w:p>
    <w:p w:rsidR="006A4EEA" w:rsidRPr="00D96ED4" w:rsidRDefault="006A4EEA" w:rsidP="00556D78">
      <w:pPr>
        <w:numPr>
          <w:ilvl w:val="0"/>
          <w:numId w:val="88"/>
        </w:numPr>
        <w:spacing w:after="120" w:line="240" w:lineRule="auto"/>
        <w:rPr>
          <w:rFonts w:asciiTheme="majorHAnsi" w:hAnsiTheme="majorHAnsi" w:cstheme="majorHAnsi"/>
          <w:lang w:val="vi-VN"/>
        </w:rPr>
      </w:pPr>
      <w:r w:rsidRPr="00D96ED4">
        <w:rPr>
          <w:rFonts w:asciiTheme="majorHAnsi" w:hAnsiTheme="majorHAnsi" w:cstheme="majorHAnsi"/>
          <w:b/>
          <w:lang w:val="vi-VN"/>
        </w:rPr>
        <w:t>FUNCTIONAL CONFIGURATION DOCUMENTATION (FCD)</w:t>
      </w:r>
      <w:r w:rsidRPr="00D96ED4">
        <w:rPr>
          <w:rFonts w:asciiTheme="majorHAnsi" w:hAnsiTheme="majorHAnsi" w:cstheme="majorHAnsi"/>
          <w:lang w:val="vi-VN"/>
        </w:rPr>
        <w:t xml:space="preserve"> - The documentation describing the system’s functional, performance, interoperability, and interface requirements and the verifications required to demonstrate the achievement of those specified requirements. </w:t>
      </w:r>
    </w:p>
    <w:p w:rsidR="006A4EEA" w:rsidRPr="00D96ED4" w:rsidRDefault="006A4EEA" w:rsidP="00556D78">
      <w:pPr>
        <w:numPr>
          <w:ilvl w:val="0"/>
          <w:numId w:val="88"/>
        </w:numPr>
        <w:spacing w:after="120" w:line="240" w:lineRule="auto"/>
        <w:rPr>
          <w:rFonts w:asciiTheme="majorHAnsi" w:hAnsiTheme="majorHAnsi" w:cstheme="majorHAnsi"/>
          <w:lang w:val="vi-VN"/>
        </w:rPr>
      </w:pPr>
      <w:r w:rsidRPr="00D96ED4">
        <w:rPr>
          <w:rFonts w:asciiTheme="majorHAnsi" w:hAnsiTheme="majorHAnsi" w:cstheme="majorHAnsi"/>
          <w:b/>
          <w:bCs/>
          <w:lang w:val="vi-VN"/>
        </w:rPr>
        <w:t xml:space="preserve">HARDWARE (HW) - </w:t>
      </w:r>
      <w:r w:rsidRPr="00D96ED4">
        <w:rPr>
          <w:rFonts w:asciiTheme="majorHAnsi" w:hAnsiTheme="majorHAnsi" w:cstheme="majorHAnsi"/>
          <w:lang w:val="vi-VN"/>
        </w:rPr>
        <w:t xml:space="preserve">Products made of material and their components (mechanical, electrical, electronic, hydraulic, pneumatic).  Computer software and technical documentation are excluded. </w:t>
      </w:r>
    </w:p>
    <w:p w:rsidR="006A4EEA" w:rsidRPr="00D96ED4" w:rsidRDefault="006A4EEA" w:rsidP="00556D78">
      <w:pPr>
        <w:numPr>
          <w:ilvl w:val="0"/>
          <w:numId w:val="88"/>
        </w:numPr>
        <w:spacing w:after="120" w:line="240" w:lineRule="auto"/>
        <w:rPr>
          <w:rFonts w:asciiTheme="majorHAnsi" w:hAnsiTheme="majorHAnsi" w:cstheme="majorHAnsi"/>
          <w:lang w:val="vi-VN"/>
        </w:rPr>
      </w:pPr>
      <w:r w:rsidRPr="00D96ED4">
        <w:rPr>
          <w:rFonts w:asciiTheme="majorHAnsi" w:hAnsiTheme="majorHAnsi" w:cstheme="majorHAnsi"/>
          <w:b/>
          <w:lang w:val="vi-VN"/>
        </w:rPr>
        <w:t>NONDEVELOPMENTAL SOFTWARE (NDS)</w:t>
      </w:r>
      <w:r w:rsidRPr="00D96ED4">
        <w:rPr>
          <w:rFonts w:asciiTheme="majorHAnsi" w:hAnsiTheme="majorHAnsi" w:cstheme="majorHAnsi"/>
          <w:lang w:val="vi-VN"/>
        </w:rPr>
        <w:t xml:space="preserve"> - Deliverable software that is not developed under the contract but is provided by the contractor, the Government, or a third party.  NDS may be referred to as reusable software, Government-furnished software, or commercially available software, depending on its source.  NDS may include commercial off the shelf (COTS) and/or government off the shelf (GOTS) products.</w:t>
      </w:r>
    </w:p>
    <w:p w:rsidR="006A4EEA" w:rsidRPr="00D96ED4" w:rsidRDefault="006A4EEA" w:rsidP="00556D78">
      <w:pPr>
        <w:numPr>
          <w:ilvl w:val="0"/>
          <w:numId w:val="88"/>
        </w:numPr>
        <w:spacing w:after="120" w:line="240" w:lineRule="auto"/>
        <w:rPr>
          <w:rFonts w:asciiTheme="majorHAnsi" w:hAnsiTheme="majorHAnsi" w:cstheme="majorHAnsi"/>
          <w:lang w:val="vi-VN"/>
        </w:rPr>
      </w:pPr>
      <w:r w:rsidRPr="00D96ED4">
        <w:rPr>
          <w:rFonts w:asciiTheme="majorHAnsi" w:hAnsiTheme="majorHAnsi" w:cstheme="majorHAnsi"/>
          <w:b/>
          <w:lang w:val="vi-VN"/>
        </w:rPr>
        <w:t>NOTICE OF REVISION (NOR)</w:t>
      </w:r>
      <w:r w:rsidRPr="00D96ED4">
        <w:rPr>
          <w:rFonts w:asciiTheme="majorHAnsi" w:hAnsiTheme="majorHAnsi" w:cstheme="majorHAnsi"/>
          <w:lang w:val="vi-VN"/>
        </w:rPr>
        <w:t xml:space="preserve"> - A document used to define revisions to drawings, associated lists, or other referenced documents that require revision after ECP approval.  [MIL-HDBK-61A]  Table 6-10 provides the format and preparation instructions for a NOR.</w:t>
      </w:r>
    </w:p>
    <w:p w:rsidR="006A4EEA" w:rsidRPr="00D96ED4" w:rsidRDefault="006A4EEA" w:rsidP="00556D78">
      <w:pPr>
        <w:numPr>
          <w:ilvl w:val="0"/>
          <w:numId w:val="88"/>
        </w:numPr>
        <w:spacing w:after="120" w:line="240" w:lineRule="auto"/>
        <w:rPr>
          <w:rFonts w:asciiTheme="majorHAnsi" w:hAnsiTheme="majorHAnsi" w:cstheme="majorHAnsi"/>
          <w:lang w:val="vi-VN"/>
        </w:rPr>
      </w:pPr>
      <w:r w:rsidRPr="00D96ED4">
        <w:rPr>
          <w:rFonts w:asciiTheme="majorHAnsi" w:hAnsiTheme="majorHAnsi" w:cstheme="majorHAnsi"/>
          <w:b/>
          <w:lang w:val="vi-VN"/>
        </w:rPr>
        <w:t xml:space="preserve">PRODUCT BASELINE (PBL) </w:t>
      </w:r>
      <w:r w:rsidRPr="00D96ED4">
        <w:rPr>
          <w:rFonts w:asciiTheme="majorHAnsi" w:hAnsiTheme="majorHAnsi" w:cstheme="majorHAnsi"/>
          <w:lang w:val="vi-VN"/>
        </w:rPr>
        <w:t xml:space="preserve">- The approved product configuration documentation. </w:t>
      </w:r>
    </w:p>
    <w:p w:rsidR="006A4EEA" w:rsidRPr="00D96ED4" w:rsidRDefault="006A4EEA" w:rsidP="00556D78">
      <w:pPr>
        <w:numPr>
          <w:ilvl w:val="0"/>
          <w:numId w:val="88"/>
        </w:numPr>
        <w:spacing w:after="120" w:line="240" w:lineRule="auto"/>
        <w:rPr>
          <w:rFonts w:asciiTheme="majorHAnsi" w:hAnsiTheme="majorHAnsi" w:cstheme="majorHAnsi"/>
          <w:lang w:val="vi-VN"/>
        </w:rPr>
      </w:pPr>
      <w:r w:rsidRPr="00D96ED4">
        <w:rPr>
          <w:rFonts w:asciiTheme="majorHAnsi" w:hAnsiTheme="majorHAnsi" w:cstheme="majorHAnsi"/>
          <w:b/>
          <w:lang w:val="vi-VN"/>
        </w:rPr>
        <w:lastRenderedPageBreak/>
        <w:t>PHYSICAL CONFIGURATION AUDIT (PCA)</w:t>
      </w:r>
      <w:r w:rsidRPr="00D96ED4">
        <w:rPr>
          <w:rFonts w:asciiTheme="majorHAnsi" w:hAnsiTheme="majorHAnsi" w:cstheme="majorHAnsi"/>
          <w:lang w:val="vi-VN"/>
        </w:rPr>
        <w:t xml:space="preserve"> - The formal examination of the "as-built" configuration of a CI against its technical documentation to establish or veri</w:t>
      </w:r>
      <w:r w:rsidR="005A04F7">
        <w:rPr>
          <w:rFonts w:asciiTheme="majorHAnsi" w:hAnsiTheme="majorHAnsi" w:cstheme="majorHAnsi"/>
          <w:lang w:val="vi-VN"/>
        </w:rPr>
        <w:t xml:space="preserve">fy the CI's product baseline.  </w:t>
      </w:r>
    </w:p>
    <w:p w:rsidR="006A4EEA" w:rsidRPr="00D96ED4" w:rsidRDefault="006A4EEA" w:rsidP="00556D78">
      <w:pPr>
        <w:numPr>
          <w:ilvl w:val="0"/>
          <w:numId w:val="88"/>
        </w:numPr>
        <w:spacing w:after="120" w:line="240" w:lineRule="auto"/>
        <w:rPr>
          <w:rFonts w:asciiTheme="majorHAnsi" w:hAnsiTheme="majorHAnsi" w:cstheme="majorHAnsi"/>
          <w:lang w:val="vi-VN"/>
        </w:rPr>
      </w:pPr>
      <w:r w:rsidRPr="00D96ED4">
        <w:rPr>
          <w:rFonts w:asciiTheme="majorHAnsi" w:hAnsiTheme="majorHAnsi" w:cstheme="majorHAnsi"/>
          <w:b/>
          <w:bCs/>
          <w:lang w:val="vi-VN"/>
        </w:rPr>
        <w:t xml:space="preserve">PHYSICAL CONFIGURATION DOCUMENTATION (PCD) - </w:t>
      </w:r>
      <w:r w:rsidRPr="00D96ED4">
        <w:rPr>
          <w:rFonts w:asciiTheme="majorHAnsi" w:hAnsiTheme="majorHAnsi" w:cstheme="majorHAnsi"/>
          <w:lang w:val="vi-VN"/>
        </w:rPr>
        <w:t>A CI’s detail design documentation including those verifications necessary for accepting product deliveries (first article and acceptance inspections.)  Based on program production/procurement strategies, the design information contained in the PCD can be as simple as identifying a specific part number or as complex as a full design disclosure.</w:t>
      </w:r>
    </w:p>
    <w:p w:rsidR="006A4EEA" w:rsidRPr="00D96ED4" w:rsidRDefault="006A4EEA" w:rsidP="00556D78">
      <w:pPr>
        <w:numPr>
          <w:ilvl w:val="0"/>
          <w:numId w:val="88"/>
        </w:numPr>
        <w:spacing w:after="120" w:line="240" w:lineRule="auto"/>
        <w:rPr>
          <w:rFonts w:asciiTheme="majorHAnsi" w:hAnsiTheme="majorHAnsi" w:cstheme="majorHAnsi"/>
          <w:lang w:val="vi-VN"/>
        </w:rPr>
      </w:pPr>
      <w:r w:rsidRPr="00D96ED4">
        <w:rPr>
          <w:rFonts w:asciiTheme="majorHAnsi" w:hAnsiTheme="majorHAnsi" w:cstheme="majorHAnsi"/>
          <w:b/>
          <w:lang w:val="vi-VN"/>
        </w:rPr>
        <w:t>PROJECT GROUP</w:t>
      </w:r>
      <w:r w:rsidRPr="00D96ED4">
        <w:rPr>
          <w:rFonts w:asciiTheme="majorHAnsi" w:hAnsiTheme="majorHAnsi" w:cstheme="majorHAnsi"/>
          <w:lang w:val="vi-VN"/>
        </w:rPr>
        <w:t xml:space="preserve"> - Project members responsible for the requirements, design, development, validation, verification, documentation, maintenance, and logistics of systems and software.</w:t>
      </w:r>
    </w:p>
    <w:p w:rsidR="006A4EEA" w:rsidRPr="00D96ED4" w:rsidRDefault="006A4EEA" w:rsidP="00556D78">
      <w:pPr>
        <w:numPr>
          <w:ilvl w:val="0"/>
          <w:numId w:val="88"/>
        </w:numPr>
        <w:spacing w:after="120" w:line="240" w:lineRule="auto"/>
        <w:rPr>
          <w:rFonts w:asciiTheme="majorHAnsi" w:hAnsiTheme="majorHAnsi" w:cstheme="majorHAnsi"/>
          <w:lang w:val="vi-VN"/>
        </w:rPr>
      </w:pPr>
      <w:r w:rsidRPr="00D96ED4">
        <w:rPr>
          <w:rFonts w:asciiTheme="majorHAnsi" w:hAnsiTheme="majorHAnsi" w:cstheme="majorHAnsi"/>
          <w:b/>
          <w:lang w:val="vi-VN"/>
        </w:rPr>
        <w:t>PROGRAM MANAGEMENT</w:t>
      </w:r>
      <w:r w:rsidRPr="00D96ED4">
        <w:rPr>
          <w:rFonts w:asciiTheme="majorHAnsi" w:hAnsiTheme="majorHAnsi" w:cstheme="majorHAnsi"/>
          <w:lang w:val="vi-VN"/>
        </w:rPr>
        <w:t xml:space="preserve"> - The Government organization sponsoring the field activity project office.</w:t>
      </w:r>
    </w:p>
    <w:p w:rsidR="006A4EEA" w:rsidRPr="00D96ED4" w:rsidRDefault="006A4EEA" w:rsidP="00556D78">
      <w:pPr>
        <w:numPr>
          <w:ilvl w:val="0"/>
          <w:numId w:val="88"/>
        </w:numPr>
        <w:spacing w:after="120" w:line="240" w:lineRule="auto"/>
        <w:rPr>
          <w:rFonts w:asciiTheme="majorHAnsi" w:hAnsiTheme="majorHAnsi" w:cstheme="majorHAnsi"/>
          <w:lang w:val="vi-VN"/>
        </w:rPr>
      </w:pPr>
      <w:r w:rsidRPr="00D96ED4">
        <w:rPr>
          <w:rFonts w:asciiTheme="majorHAnsi" w:hAnsiTheme="majorHAnsi" w:cstheme="majorHAnsi"/>
          <w:b/>
          <w:lang w:val="vi-VN"/>
        </w:rPr>
        <w:t>PROJECT MANAGEMENT</w:t>
      </w:r>
      <w:r w:rsidRPr="00D96ED4">
        <w:rPr>
          <w:rFonts w:asciiTheme="majorHAnsi" w:hAnsiTheme="majorHAnsi" w:cstheme="majorHAnsi"/>
          <w:lang w:val="vi-VN"/>
        </w:rPr>
        <w:t xml:space="preserve"> - The designated Government organization from the field activity project office responsible for the overall management of specific projects.  </w:t>
      </w:r>
    </w:p>
    <w:p w:rsidR="006A4EEA" w:rsidRPr="005A04F7" w:rsidRDefault="006A4EEA" w:rsidP="005A04F7">
      <w:pPr>
        <w:spacing w:after="120"/>
        <w:ind w:left="450"/>
        <w:rPr>
          <w:rFonts w:asciiTheme="majorHAnsi" w:hAnsiTheme="majorHAnsi" w:cstheme="majorHAnsi"/>
          <w:b/>
          <w:bCs/>
          <w:i/>
          <w:color w:val="1F3864" w:themeColor="accent5" w:themeShade="80"/>
          <w:sz w:val="24"/>
          <w:lang w:val="vi-VN"/>
        </w:rPr>
      </w:pPr>
      <w:r w:rsidRPr="005A04F7">
        <w:rPr>
          <w:rFonts w:asciiTheme="majorHAnsi" w:hAnsiTheme="majorHAnsi" w:cstheme="majorHAnsi"/>
          <w:b/>
          <w:bCs/>
          <w:i/>
          <w:color w:val="1F3864" w:themeColor="accent5" w:themeShade="80"/>
          <w:sz w:val="24"/>
          <w:lang w:val="vi-VN"/>
        </w:rPr>
        <w:t>Guidance</w:t>
      </w:r>
    </w:p>
    <w:p w:rsidR="006A4EEA" w:rsidRPr="005A04F7" w:rsidRDefault="006A4EEA" w:rsidP="005A04F7">
      <w:pPr>
        <w:spacing w:after="120"/>
        <w:ind w:left="450"/>
        <w:rPr>
          <w:rFonts w:asciiTheme="majorHAnsi" w:hAnsiTheme="majorHAnsi" w:cstheme="majorHAnsi"/>
          <w:color w:val="1F3864" w:themeColor="accent5" w:themeShade="80"/>
          <w:sz w:val="24"/>
          <w:lang w:val="vi-VN"/>
        </w:rPr>
      </w:pPr>
      <w:r w:rsidRPr="005A04F7">
        <w:rPr>
          <w:rFonts w:asciiTheme="majorHAnsi" w:hAnsiTheme="majorHAnsi" w:cstheme="majorHAnsi"/>
          <w:i/>
          <w:color w:val="1F3864" w:themeColor="accent5" w:themeShade="80"/>
          <w:sz w:val="24"/>
          <w:lang w:val="vi-VN"/>
        </w:rPr>
        <w:t>Define local project management office.</w:t>
      </w:r>
    </w:p>
    <w:p w:rsidR="006A4EEA" w:rsidRPr="005A04F7" w:rsidRDefault="006A4EEA" w:rsidP="00556D78">
      <w:pPr>
        <w:numPr>
          <w:ilvl w:val="0"/>
          <w:numId w:val="89"/>
        </w:numPr>
        <w:spacing w:after="120" w:line="240" w:lineRule="auto"/>
        <w:rPr>
          <w:rFonts w:asciiTheme="majorHAnsi" w:hAnsiTheme="majorHAnsi" w:cstheme="majorHAnsi"/>
          <w:sz w:val="24"/>
          <w:lang w:val="vi-VN"/>
        </w:rPr>
      </w:pPr>
      <w:r w:rsidRPr="005A04F7">
        <w:rPr>
          <w:rFonts w:asciiTheme="majorHAnsi" w:hAnsiTheme="majorHAnsi" w:cstheme="majorHAnsi"/>
          <w:b/>
          <w:sz w:val="24"/>
          <w:lang w:val="vi-VN"/>
        </w:rPr>
        <w:t>RELEASE</w:t>
      </w:r>
      <w:r w:rsidRPr="005A04F7">
        <w:rPr>
          <w:rFonts w:asciiTheme="majorHAnsi" w:hAnsiTheme="majorHAnsi" w:cstheme="majorHAnsi"/>
          <w:sz w:val="24"/>
          <w:lang w:val="vi-VN"/>
        </w:rPr>
        <w:t xml:space="preserve"> - A configuration management action whereby a particular version of software is made available for a specific purpose (e.g., released to test).</w:t>
      </w:r>
    </w:p>
    <w:p w:rsidR="006A4EEA" w:rsidRPr="005A04F7" w:rsidRDefault="006A4EEA" w:rsidP="00556D78">
      <w:pPr>
        <w:numPr>
          <w:ilvl w:val="0"/>
          <w:numId w:val="89"/>
        </w:numPr>
        <w:spacing w:after="120" w:line="240" w:lineRule="auto"/>
        <w:rPr>
          <w:rFonts w:asciiTheme="majorHAnsi" w:hAnsiTheme="majorHAnsi" w:cstheme="majorHAnsi"/>
          <w:sz w:val="24"/>
          <w:lang w:val="vi-VN"/>
        </w:rPr>
      </w:pPr>
      <w:r w:rsidRPr="005A04F7">
        <w:rPr>
          <w:rFonts w:asciiTheme="majorHAnsi" w:hAnsiTheme="majorHAnsi" w:cstheme="majorHAnsi"/>
          <w:b/>
          <w:sz w:val="24"/>
          <w:lang w:val="vi-VN"/>
        </w:rPr>
        <w:t>REUSABLE SOFTWARE</w:t>
      </w:r>
      <w:r w:rsidRPr="005A04F7">
        <w:rPr>
          <w:rFonts w:asciiTheme="majorHAnsi" w:hAnsiTheme="majorHAnsi" w:cstheme="majorHAnsi"/>
          <w:sz w:val="24"/>
          <w:lang w:val="vi-VN"/>
        </w:rPr>
        <w:t xml:space="preserve"> - Software developed in response to the requirements for one application that can be used, in whole or in part, to satisfy the requirements for another application</w:t>
      </w:r>
    </w:p>
    <w:p w:rsidR="006A4EEA" w:rsidRPr="005A04F7" w:rsidRDefault="006A4EEA" w:rsidP="00556D78">
      <w:pPr>
        <w:pStyle w:val="ListParagraph"/>
        <w:numPr>
          <w:ilvl w:val="0"/>
          <w:numId w:val="89"/>
        </w:numPr>
        <w:spacing w:after="120"/>
        <w:rPr>
          <w:rFonts w:asciiTheme="majorHAnsi" w:hAnsiTheme="majorHAnsi" w:cstheme="majorHAnsi"/>
          <w:sz w:val="24"/>
          <w:lang w:val="vi-VN"/>
        </w:rPr>
      </w:pPr>
      <w:r w:rsidRPr="005A04F7">
        <w:rPr>
          <w:rFonts w:asciiTheme="majorHAnsi" w:hAnsiTheme="majorHAnsi" w:cstheme="majorHAnsi"/>
          <w:b/>
          <w:sz w:val="24"/>
          <w:lang w:val="vi-VN"/>
        </w:rPr>
        <w:t>RESOURCES</w:t>
      </w:r>
      <w:r w:rsidRPr="005A04F7">
        <w:rPr>
          <w:rFonts w:asciiTheme="majorHAnsi" w:hAnsiTheme="majorHAnsi" w:cstheme="majorHAnsi"/>
          <w:sz w:val="24"/>
          <w:lang w:val="vi-VN"/>
        </w:rPr>
        <w:t xml:space="preserve"> - The totality of hardware, facilities, tools, computer software, personnel, documentation, supplies, and services applied to a given effort.</w:t>
      </w:r>
    </w:p>
    <w:p w:rsidR="006A4EEA" w:rsidRPr="005A04F7" w:rsidRDefault="006A4EEA" w:rsidP="00556D78">
      <w:pPr>
        <w:numPr>
          <w:ilvl w:val="0"/>
          <w:numId w:val="89"/>
        </w:numPr>
        <w:spacing w:after="120" w:line="240" w:lineRule="auto"/>
        <w:rPr>
          <w:rFonts w:asciiTheme="majorHAnsi" w:hAnsiTheme="majorHAnsi" w:cstheme="majorHAnsi"/>
          <w:sz w:val="24"/>
          <w:lang w:val="vi-VN"/>
        </w:rPr>
      </w:pPr>
      <w:r w:rsidRPr="005A04F7">
        <w:rPr>
          <w:rFonts w:asciiTheme="majorHAnsi" w:hAnsiTheme="majorHAnsi" w:cstheme="majorHAnsi"/>
          <w:b/>
          <w:sz w:val="24"/>
          <w:lang w:val="vi-VN"/>
        </w:rPr>
        <w:t>SOFTWARE</w:t>
      </w:r>
      <w:r w:rsidRPr="005A04F7">
        <w:rPr>
          <w:rFonts w:asciiTheme="majorHAnsi" w:hAnsiTheme="majorHAnsi" w:cstheme="majorHAnsi"/>
          <w:sz w:val="24"/>
          <w:lang w:val="vi-VN"/>
        </w:rPr>
        <w:t xml:space="preserve"> - See </w:t>
      </w:r>
      <w:r w:rsidRPr="005A04F7">
        <w:rPr>
          <w:rFonts w:asciiTheme="majorHAnsi" w:hAnsiTheme="majorHAnsi" w:cstheme="majorHAnsi"/>
          <w:b/>
          <w:sz w:val="24"/>
          <w:lang w:val="vi-VN"/>
        </w:rPr>
        <w:t>Computer Software</w:t>
      </w:r>
      <w:r w:rsidRPr="005A04F7">
        <w:rPr>
          <w:rFonts w:asciiTheme="majorHAnsi" w:hAnsiTheme="majorHAnsi" w:cstheme="majorHAnsi"/>
          <w:sz w:val="24"/>
          <w:lang w:val="vi-VN"/>
        </w:rPr>
        <w:t>.</w:t>
      </w:r>
    </w:p>
    <w:p w:rsidR="006A4EEA" w:rsidRPr="005A04F7" w:rsidRDefault="006A4EEA" w:rsidP="005A04F7">
      <w:pPr>
        <w:spacing w:after="120"/>
        <w:ind w:left="540"/>
        <w:rPr>
          <w:rFonts w:asciiTheme="majorHAnsi" w:hAnsiTheme="majorHAnsi" w:cstheme="majorHAnsi"/>
          <w:b/>
          <w:bCs/>
          <w:iCs/>
          <w:color w:val="1F3864" w:themeColor="accent5" w:themeShade="80"/>
          <w:sz w:val="24"/>
          <w:lang w:val="vi-VN"/>
        </w:rPr>
      </w:pPr>
      <w:r w:rsidRPr="005A04F7">
        <w:rPr>
          <w:rFonts w:asciiTheme="majorHAnsi" w:hAnsiTheme="majorHAnsi" w:cstheme="majorHAnsi"/>
          <w:b/>
          <w:bCs/>
          <w:iCs/>
          <w:color w:val="1F3864" w:themeColor="accent5" w:themeShade="80"/>
          <w:sz w:val="24"/>
          <w:lang w:val="vi-VN"/>
        </w:rPr>
        <w:t>Guidance</w:t>
      </w:r>
    </w:p>
    <w:p w:rsidR="006A4EEA" w:rsidRPr="005A04F7" w:rsidRDefault="006A4EEA" w:rsidP="005A04F7">
      <w:pPr>
        <w:pStyle w:val="BodyTextIndent"/>
        <w:spacing w:before="0"/>
        <w:ind w:left="540"/>
        <w:rPr>
          <w:rFonts w:asciiTheme="majorHAnsi" w:hAnsiTheme="majorHAnsi" w:cstheme="majorHAnsi"/>
          <w:color w:val="1F3864" w:themeColor="accent5" w:themeShade="80"/>
          <w:sz w:val="24"/>
          <w:lang w:val="vi-VN"/>
        </w:rPr>
      </w:pPr>
      <w:r w:rsidRPr="005A04F7">
        <w:rPr>
          <w:rFonts w:asciiTheme="majorHAnsi" w:hAnsiTheme="majorHAnsi" w:cstheme="majorHAnsi"/>
          <w:color w:val="1F3864" w:themeColor="accent5" w:themeShade="80"/>
          <w:sz w:val="24"/>
          <w:lang w:val="vi-VN"/>
        </w:rPr>
        <w:t>The SDL includes the Developmental Configuration as part of its contents.  The SDL provides storage of and controlled access to development products in human-readable form, machine-readable form, or both.  This library may also contain management data pertinent to the development project.</w:t>
      </w:r>
    </w:p>
    <w:p w:rsidR="006A4EEA" w:rsidRPr="005A04F7" w:rsidRDefault="006A4EEA" w:rsidP="00556D78">
      <w:pPr>
        <w:numPr>
          <w:ilvl w:val="0"/>
          <w:numId w:val="90"/>
        </w:numPr>
        <w:spacing w:after="120" w:line="240" w:lineRule="auto"/>
        <w:rPr>
          <w:rFonts w:asciiTheme="majorHAnsi" w:hAnsiTheme="majorHAnsi" w:cstheme="majorHAnsi"/>
          <w:sz w:val="24"/>
          <w:lang w:val="vi-VN"/>
        </w:rPr>
      </w:pPr>
      <w:r w:rsidRPr="005A04F7">
        <w:rPr>
          <w:rFonts w:asciiTheme="majorHAnsi" w:hAnsiTheme="majorHAnsi" w:cstheme="majorHAnsi"/>
          <w:b/>
          <w:sz w:val="24"/>
          <w:lang w:val="vi-VN"/>
        </w:rPr>
        <w:t>SOFTWARE DEVELOPMENT LIBRARY (SDL)</w:t>
      </w:r>
      <w:r w:rsidRPr="005A04F7">
        <w:rPr>
          <w:rFonts w:asciiTheme="majorHAnsi" w:hAnsiTheme="majorHAnsi" w:cstheme="majorHAnsi"/>
          <w:sz w:val="24"/>
          <w:lang w:val="vi-VN"/>
        </w:rPr>
        <w:t xml:space="preserve"> - A controlled collection of engineering documentation, software, and other intermediate and final product development elements, and associated tools and procedures used to facilitate the orderly development and subsequent support of the product.  [MIL-STD-498]   </w:t>
      </w:r>
    </w:p>
    <w:p w:rsidR="006A4EEA" w:rsidRPr="00085D1D" w:rsidRDefault="006A4EEA" w:rsidP="005A04F7">
      <w:pPr>
        <w:spacing w:after="120"/>
        <w:ind w:left="540"/>
        <w:rPr>
          <w:rFonts w:asciiTheme="majorHAnsi" w:hAnsiTheme="majorHAnsi" w:cstheme="majorHAnsi"/>
          <w:b/>
          <w:bCs/>
          <w:i/>
          <w:iCs/>
          <w:color w:val="1F3864" w:themeColor="accent5" w:themeShade="80"/>
          <w:sz w:val="24"/>
          <w:lang w:val="vi-VN"/>
        </w:rPr>
      </w:pPr>
      <w:r w:rsidRPr="00085D1D">
        <w:rPr>
          <w:rFonts w:asciiTheme="majorHAnsi" w:hAnsiTheme="majorHAnsi" w:cstheme="majorHAnsi"/>
          <w:b/>
          <w:bCs/>
          <w:i/>
          <w:iCs/>
          <w:color w:val="1F3864" w:themeColor="accent5" w:themeShade="80"/>
          <w:sz w:val="24"/>
          <w:lang w:val="vi-VN"/>
        </w:rPr>
        <w:t>Guidance</w:t>
      </w:r>
    </w:p>
    <w:p w:rsidR="006A4EEA" w:rsidRPr="005A04F7" w:rsidRDefault="006A4EEA" w:rsidP="005A04F7">
      <w:pPr>
        <w:spacing w:after="120"/>
        <w:ind w:left="540"/>
        <w:rPr>
          <w:rFonts w:asciiTheme="majorHAnsi" w:hAnsiTheme="majorHAnsi" w:cstheme="majorHAnsi"/>
          <w:bCs/>
          <w:i/>
          <w:iCs/>
          <w:color w:val="1F3864" w:themeColor="accent5" w:themeShade="80"/>
          <w:sz w:val="24"/>
          <w:lang w:val="vi-VN"/>
        </w:rPr>
      </w:pPr>
      <w:r w:rsidRPr="005A04F7">
        <w:rPr>
          <w:rFonts w:asciiTheme="majorHAnsi" w:hAnsiTheme="majorHAnsi" w:cstheme="majorHAnsi"/>
          <w:bCs/>
          <w:i/>
          <w:iCs/>
          <w:color w:val="1F3864" w:themeColor="accent5" w:themeShade="80"/>
          <w:sz w:val="24"/>
          <w:lang w:val="vi-VN"/>
        </w:rPr>
        <w:t>The term “SCR” has been used to define a Software Change Request, but may also be used to define a System/Software Change Request to denote changes to Systems and/or Hardware CIs.</w:t>
      </w:r>
    </w:p>
    <w:p w:rsidR="006A4EEA" w:rsidRPr="005A04F7" w:rsidRDefault="006A4EEA" w:rsidP="00556D78">
      <w:pPr>
        <w:numPr>
          <w:ilvl w:val="0"/>
          <w:numId w:val="91"/>
        </w:numPr>
        <w:spacing w:after="120" w:line="240" w:lineRule="auto"/>
        <w:rPr>
          <w:rFonts w:asciiTheme="majorHAnsi" w:hAnsiTheme="majorHAnsi" w:cstheme="majorHAnsi"/>
          <w:sz w:val="24"/>
          <w:lang w:val="vi-VN"/>
        </w:rPr>
      </w:pPr>
      <w:r w:rsidRPr="005A04F7">
        <w:rPr>
          <w:rFonts w:asciiTheme="majorHAnsi" w:hAnsiTheme="majorHAnsi" w:cstheme="majorHAnsi"/>
          <w:b/>
          <w:bCs/>
          <w:sz w:val="24"/>
          <w:lang w:val="vi-VN"/>
        </w:rPr>
        <w:lastRenderedPageBreak/>
        <w:t>SOFTWARE</w:t>
      </w:r>
      <w:r w:rsidRPr="005A04F7">
        <w:rPr>
          <w:rFonts w:asciiTheme="majorHAnsi" w:hAnsiTheme="majorHAnsi" w:cstheme="majorHAnsi"/>
          <w:sz w:val="24"/>
          <w:lang w:val="vi-VN"/>
        </w:rPr>
        <w:t xml:space="preserve"> </w:t>
      </w:r>
      <w:r w:rsidRPr="005A04F7">
        <w:rPr>
          <w:rFonts w:asciiTheme="majorHAnsi" w:hAnsiTheme="majorHAnsi" w:cstheme="majorHAnsi"/>
          <w:b/>
          <w:sz w:val="24"/>
          <w:lang w:val="vi-VN"/>
        </w:rPr>
        <w:t>CHANGE REQUEST (SCR) FORM</w:t>
      </w:r>
      <w:r w:rsidRPr="005A04F7">
        <w:rPr>
          <w:rFonts w:asciiTheme="majorHAnsi" w:hAnsiTheme="majorHAnsi" w:cstheme="majorHAnsi"/>
          <w:sz w:val="24"/>
          <w:lang w:val="vi-VN"/>
        </w:rPr>
        <w:t xml:space="preserve"> - A vehicle used to report deficiencies or enhancements generated against CIs or technical data; a document that requests a correction or change to the baseline documentation and software.</w:t>
      </w:r>
    </w:p>
    <w:p w:rsidR="006A4EEA" w:rsidRPr="005A04F7" w:rsidRDefault="006A4EEA" w:rsidP="00556D78">
      <w:pPr>
        <w:numPr>
          <w:ilvl w:val="0"/>
          <w:numId w:val="91"/>
        </w:numPr>
        <w:spacing w:after="120" w:line="240" w:lineRule="auto"/>
        <w:rPr>
          <w:rFonts w:asciiTheme="majorHAnsi" w:hAnsiTheme="majorHAnsi" w:cstheme="majorHAnsi"/>
          <w:sz w:val="24"/>
          <w:lang w:val="vi-VN"/>
        </w:rPr>
      </w:pPr>
      <w:r w:rsidRPr="005A04F7">
        <w:rPr>
          <w:rFonts w:asciiTheme="majorHAnsi" w:hAnsiTheme="majorHAnsi" w:cstheme="majorHAnsi"/>
          <w:b/>
          <w:sz w:val="24"/>
          <w:lang w:val="vi-VN"/>
        </w:rPr>
        <w:t xml:space="preserve">SYSTEM SUPPORT </w:t>
      </w:r>
      <w:r w:rsidRPr="005A04F7">
        <w:rPr>
          <w:rFonts w:asciiTheme="majorHAnsi" w:hAnsiTheme="majorHAnsi" w:cstheme="majorHAnsi"/>
          <w:sz w:val="24"/>
          <w:lang w:val="vi-VN"/>
        </w:rPr>
        <w:t>- The sum of all activities that take place to ensure that implemented and fielded system and/or software continues to fully support the operational mission of the system.</w:t>
      </w:r>
    </w:p>
    <w:p w:rsidR="006A4EEA" w:rsidRPr="005A04F7" w:rsidRDefault="006A4EEA" w:rsidP="00556D78">
      <w:pPr>
        <w:numPr>
          <w:ilvl w:val="0"/>
          <w:numId w:val="91"/>
        </w:numPr>
        <w:spacing w:after="120" w:line="240" w:lineRule="auto"/>
        <w:rPr>
          <w:rFonts w:asciiTheme="majorHAnsi" w:hAnsiTheme="majorHAnsi" w:cstheme="majorHAnsi"/>
          <w:sz w:val="24"/>
          <w:lang w:val="vi-VN"/>
        </w:rPr>
      </w:pPr>
      <w:r w:rsidRPr="005A04F7">
        <w:rPr>
          <w:rFonts w:asciiTheme="majorHAnsi" w:hAnsiTheme="majorHAnsi" w:cstheme="majorHAnsi"/>
          <w:b/>
          <w:sz w:val="24"/>
          <w:lang w:val="vi-VN"/>
        </w:rPr>
        <w:t>SOFTWARE UNIT</w:t>
      </w:r>
      <w:r w:rsidRPr="005A04F7">
        <w:rPr>
          <w:rFonts w:asciiTheme="majorHAnsi" w:hAnsiTheme="majorHAnsi" w:cstheme="majorHAnsi"/>
          <w:sz w:val="24"/>
          <w:lang w:val="vi-VN"/>
        </w:rPr>
        <w:t xml:space="preserve"> - An element in the design of a software item; for example, a major subdivision of a software item, a component of that subdivision, a class, object, module, function, routine, or database.  Software units may occur at different levels of a hierarchy and may consist of other software units.  Software units in the design may or may not have a one-to-one relationship with the code and data entities (routines, procedures, databases, data files, etc.) that implement them or with the computer files containing those entities.  </w:t>
      </w:r>
    </w:p>
    <w:p w:rsidR="006A4EEA" w:rsidRPr="005A04F7" w:rsidRDefault="006A4EEA" w:rsidP="00556D78">
      <w:pPr>
        <w:numPr>
          <w:ilvl w:val="0"/>
          <w:numId w:val="91"/>
        </w:numPr>
        <w:spacing w:after="120" w:line="240" w:lineRule="auto"/>
        <w:rPr>
          <w:rFonts w:asciiTheme="majorHAnsi" w:hAnsiTheme="majorHAnsi" w:cstheme="majorHAnsi"/>
          <w:sz w:val="24"/>
          <w:lang w:val="vi-VN"/>
        </w:rPr>
      </w:pPr>
      <w:r w:rsidRPr="005A04F7">
        <w:rPr>
          <w:rFonts w:asciiTheme="majorHAnsi" w:hAnsiTheme="majorHAnsi" w:cstheme="majorHAnsi"/>
          <w:b/>
          <w:sz w:val="24"/>
          <w:lang w:val="vi-VN"/>
        </w:rPr>
        <w:t>SYSTEM TEST ENVIRONMENT</w:t>
      </w:r>
      <w:r w:rsidRPr="005A04F7">
        <w:rPr>
          <w:rFonts w:asciiTheme="majorHAnsi" w:hAnsiTheme="majorHAnsi" w:cstheme="majorHAnsi"/>
          <w:sz w:val="24"/>
          <w:lang w:val="vi-VN"/>
        </w:rPr>
        <w:t xml:space="preserve"> - A set of automated tools, firmware devices, and hardware necessary to test systems.  The automated tools may include but are not limited to test tools such as hardware/communication protocol emulators, simulation software, code analyzers, test case generators, path analyzers, etc. and may also include the tools used in the systems engineering environment.  </w:t>
      </w:r>
    </w:p>
    <w:p w:rsidR="006A4EEA" w:rsidRPr="005A04F7" w:rsidRDefault="006A4EEA" w:rsidP="00556D78">
      <w:pPr>
        <w:numPr>
          <w:ilvl w:val="0"/>
          <w:numId w:val="91"/>
        </w:numPr>
        <w:spacing w:after="120" w:line="240" w:lineRule="auto"/>
        <w:rPr>
          <w:rFonts w:asciiTheme="majorHAnsi" w:hAnsiTheme="majorHAnsi" w:cstheme="majorHAnsi"/>
          <w:iCs/>
          <w:sz w:val="24"/>
          <w:lang w:val="vi-VN"/>
        </w:rPr>
      </w:pPr>
      <w:r w:rsidRPr="005A04F7">
        <w:rPr>
          <w:rFonts w:asciiTheme="majorHAnsi" w:hAnsiTheme="majorHAnsi" w:cstheme="majorHAnsi"/>
          <w:b/>
          <w:sz w:val="24"/>
          <w:lang w:val="vi-VN"/>
        </w:rPr>
        <w:t>SPECIFICATION CHANGE NOTICE (SCN)</w:t>
      </w:r>
      <w:r w:rsidRPr="005A04F7">
        <w:rPr>
          <w:rFonts w:asciiTheme="majorHAnsi" w:hAnsiTheme="majorHAnsi" w:cstheme="majorHAnsi"/>
          <w:sz w:val="24"/>
          <w:lang w:val="vi-VN"/>
        </w:rPr>
        <w:t xml:space="preserve"> - A document used to propose, transmit, and record changes to a specification.  [MIL-STD-973]  </w:t>
      </w:r>
      <w:r w:rsidRPr="005A04F7">
        <w:rPr>
          <w:rFonts w:asciiTheme="majorHAnsi" w:hAnsiTheme="majorHAnsi" w:cstheme="majorHAnsi"/>
          <w:iCs/>
          <w:sz w:val="24"/>
          <w:lang w:val="vi-VN"/>
        </w:rPr>
        <w:t xml:space="preserve">Appendix Fprovides the format and preparation instructions for an SCN. </w:t>
      </w:r>
    </w:p>
    <w:p w:rsidR="006A4EEA" w:rsidRPr="00085D1D" w:rsidRDefault="006A4EEA" w:rsidP="005A04F7">
      <w:pPr>
        <w:spacing w:after="120"/>
        <w:ind w:left="540"/>
        <w:rPr>
          <w:rFonts w:asciiTheme="majorHAnsi" w:hAnsiTheme="majorHAnsi" w:cstheme="majorHAnsi"/>
          <w:b/>
          <w:bCs/>
          <w:i/>
          <w:iCs/>
          <w:color w:val="1F3864" w:themeColor="accent5" w:themeShade="80"/>
          <w:sz w:val="24"/>
          <w:lang w:val="vi-VN"/>
        </w:rPr>
      </w:pPr>
      <w:r w:rsidRPr="00085D1D">
        <w:rPr>
          <w:rFonts w:asciiTheme="majorHAnsi" w:hAnsiTheme="majorHAnsi" w:cstheme="majorHAnsi"/>
          <w:b/>
          <w:bCs/>
          <w:i/>
          <w:iCs/>
          <w:color w:val="1F3864" w:themeColor="accent5" w:themeShade="80"/>
          <w:sz w:val="24"/>
          <w:lang w:val="vi-VN"/>
        </w:rPr>
        <w:t>Guidance</w:t>
      </w:r>
    </w:p>
    <w:p w:rsidR="006A4EEA" w:rsidRPr="005A04F7" w:rsidRDefault="006A4EEA" w:rsidP="005A04F7">
      <w:pPr>
        <w:spacing w:after="120"/>
        <w:ind w:left="540"/>
        <w:rPr>
          <w:rFonts w:asciiTheme="majorHAnsi" w:hAnsiTheme="majorHAnsi" w:cstheme="majorHAnsi"/>
          <w:bCs/>
          <w:i/>
          <w:iCs/>
          <w:color w:val="1F3864" w:themeColor="accent5" w:themeShade="80"/>
          <w:sz w:val="24"/>
          <w:lang w:val="vi-VN"/>
        </w:rPr>
      </w:pPr>
      <w:r w:rsidRPr="005A04F7">
        <w:rPr>
          <w:rFonts w:asciiTheme="majorHAnsi" w:hAnsiTheme="majorHAnsi" w:cstheme="majorHAnsi"/>
          <w:bCs/>
          <w:i/>
          <w:iCs/>
          <w:color w:val="1F3864" w:themeColor="accent5" w:themeShade="80"/>
          <w:sz w:val="24"/>
          <w:lang w:val="vi-VN"/>
        </w:rPr>
        <w:t>This term is also used to describe a category of Peer Review.  Ensure that this term is defined in accordance with the organization Peer Review process, PR-PR-02, SSC San Diego.</w:t>
      </w:r>
    </w:p>
    <w:p w:rsidR="006A4EEA" w:rsidRPr="005A04F7" w:rsidRDefault="006A4EEA" w:rsidP="00556D78">
      <w:pPr>
        <w:numPr>
          <w:ilvl w:val="0"/>
          <w:numId w:val="92"/>
        </w:numPr>
        <w:spacing w:after="120" w:line="240" w:lineRule="auto"/>
        <w:rPr>
          <w:rFonts w:asciiTheme="majorHAnsi" w:hAnsiTheme="majorHAnsi" w:cstheme="majorHAnsi"/>
          <w:sz w:val="24"/>
          <w:lang w:val="vi-VN"/>
        </w:rPr>
      </w:pPr>
      <w:r w:rsidRPr="005A04F7">
        <w:rPr>
          <w:rFonts w:asciiTheme="majorHAnsi" w:hAnsiTheme="majorHAnsi" w:cstheme="majorHAnsi"/>
          <w:b/>
          <w:sz w:val="24"/>
          <w:lang w:val="vi-VN"/>
        </w:rPr>
        <w:t>TECHNICAL REVIEW</w:t>
      </w:r>
      <w:r w:rsidRPr="005A04F7">
        <w:rPr>
          <w:rFonts w:asciiTheme="majorHAnsi" w:hAnsiTheme="majorHAnsi" w:cstheme="majorHAnsi"/>
          <w:sz w:val="24"/>
          <w:lang w:val="vi-VN"/>
        </w:rPr>
        <w:t xml:space="preserve"> - An activity by which the technical progress of a project is assessed relative to its technical or contractual requirements.  The review is conducted at logical transition points in the development effort to identify and correct problems resulting from the work completed thus far before the problems can disrupt or delay the technical progress.  The review provides a method for the contractor and Government to determine that development of a CI and its documentation have met contract requirements.</w:t>
      </w:r>
    </w:p>
    <w:p w:rsidR="006A4EEA" w:rsidRPr="005A04F7" w:rsidRDefault="006A4EEA" w:rsidP="00556D78">
      <w:pPr>
        <w:numPr>
          <w:ilvl w:val="0"/>
          <w:numId w:val="92"/>
        </w:numPr>
        <w:spacing w:after="120" w:line="240" w:lineRule="auto"/>
        <w:rPr>
          <w:rFonts w:asciiTheme="majorHAnsi" w:hAnsiTheme="majorHAnsi" w:cstheme="majorHAnsi"/>
          <w:sz w:val="24"/>
          <w:lang w:val="vi-VN"/>
        </w:rPr>
      </w:pPr>
      <w:r w:rsidRPr="005A04F7">
        <w:rPr>
          <w:rFonts w:asciiTheme="majorHAnsi" w:hAnsiTheme="majorHAnsi" w:cstheme="majorHAnsi"/>
          <w:b/>
          <w:sz w:val="24"/>
          <w:lang w:val="vi-VN"/>
        </w:rPr>
        <w:t>VERSION</w:t>
      </w:r>
      <w:r w:rsidRPr="005A04F7">
        <w:rPr>
          <w:rFonts w:asciiTheme="majorHAnsi" w:hAnsiTheme="majorHAnsi" w:cstheme="majorHAnsi"/>
          <w:sz w:val="24"/>
          <w:lang w:val="vi-VN"/>
        </w:rPr>
        <w:t xml:space="preserve"> - An identified and documented body of a system or subset.  Modifications to a version of a system (resulting in a new version) require configuration management actions, by either the contractor, the Government, or both.  </w:t>
      </w:r>
    </w:p>
    <w:p w:rsidR="006A4EEA" w:rsidRPr="005A04F7" w:rsidRDefault="006A4EEA" w:rsidP="00556D78">
      <w:pPr>
        <w:numPr>
          <w:ilvl w:val="0"/>
          <w:numId w:val="92"/>
        </w:numPr>
        <w:spacing w:after="120" w:line="240" w:lineRule="auto"/>
        <w:rPr>
          <w:rFonts w:asciiTheme="majorHAnsi" w:hAnsiTheme="majorHAnsi" w:cstheme="majorHAnsi"/>
          <w:sz w:val="24"/>
          <w:lang w:val="vi-VN"/>
        </w:rPr>
      </w:pPr>
      <w:r w:rsidRPr="005A04F7">
        <w:rPr>
          <w:rFonts w:asciiTheme="majorHAnsi" w:hAnsiTheme="majorHAnsi" w:cstheme="majorHAnsi"/>
          <w:b/>
          <w:sz w:val="24"/>
          <w:lang w:val="vi-VN"/>
        </w:rPr>
        <w:t>AIVER</w:t>
      </w:r>
      <w:r w:rsidRPr="005A04F7">
        <w:rPr>
          <w:rFonts w:asciiTheme="majorHAnsi" w:hAnsiTheme="majorHAnsi" w:cstheme="majorHAnsi"/>
          <w:sz w:val="24"/>
          <w:lang w:val="vi-VN"/>
        </w:rPr>
        <w:t xml:space="preserve"> - See “Deviation”</w:t>
      </w:r>
    </w:p>
    <w:p w:rsidR="006A4EEA" w:rsidRPr="00D96ED4" w:rsidRDefault="006A4EEA" w:rsidP="00687A29">
      <w:pPr>
        <w:spacing w:after="120"/>
        <w:rPr>
          <w:rFonts w:asciiTheme="majorHAnsi" w:hAnsiTheme="majorHAnsi" w:cstheme="majorHAnsi"/>
          <w:b/>
          <w:lang w:val="vi-VN"/>
        </w:rPr>
      </w:pPr>
    </w:p>
    <w:p w:rsidR="006A4EEA" w:rsidRPr="00D96ED4" w:rsidRDefault="006A4EEA" w:rsidP="00687A29">
      <w:pPr>
        <w:spacing w:after="120"/>
        <w:ind w:left="216"/>
        <w:rPr>
          <w:rFonts w:asciiTheme="majorHAnsi" w:hAnsiTheme="majorHAnsi" w:cstheme="majorHAnsi"/>
          <w:lang w:val="vi-VN"/>
        </w:rPr>
      </w:pPr>
    </w:p>
    <w:p w:rsidR="006A4EEA" w:rsidRPr="00D96ED4" w:rsidRDefault="006A4EEA" w:rsidP="00687A29">
      <w:pPr>
        <w:spacing w:after="120"/>
        <w:rPr>
          <w:rFonts w:asciiTheme="majorHAnsi" w:hAnsiTheme="majorHAnsi" w:cstheme="majorHAnsi"/>
          <w:lang w:val="vi-VN"/>
        </w:rPr>
        <w:sectPr w:rsidR="006A4EEA" w:rsidRPr="00D96ED4">
          <w:footerReference w:type="even" r:id="rId58"/>
          <w:footerReference w:type="default" r:id="rId59"/>
          <w:pgSz w:w="12240" w:h="15840"/>
          <w:pgMar w:top="1728" w:right="1440" w:bottom="1440" w:left="1440" w:header="720" w:footer="720" w:gutter="0"/>
          <w:pgNumType w:start="1"/>
          <w:cols w:space="720"/>
        </w:sectPr>
      </w:pPr>
    </w:p>
    <w:p w:rsidR="006A4EEA" w:rsidRPr="00D96ED4" w:rsidRDefault="005A04F7" w:rsidP="00556D78">
      <w:pPr>
        <w:pStyle w:val="Heading1"/>
        <w:numPr>
          <w:ilvl w:val="0"/>
          <w:numId w:val="6"/>
        </w:numPr>
        <w:spacing w:before="0" w:after="120"/>
        <w:ind w:left="360"/>
        <w:rPr>
          <w:rFonts w:cstheme="majorHAnsi"/>
          <w:color w:val="1F3864" w:themeColor="accent5" w:themeShade="80"/>
          <w:sz w:val="36"/>
          <w:szCs w:val="36"/>
        </w:rPr>
      </w:pPr>
      <w:bookmarkStart w:id="1424" w:name="_Toc376257034"/>
      <w:bookmarkStart w:id="1425" w:name="_Toc376287104"/>
      <w:bookmarkStart w:id="1426" w:name="_Toc376287472"/>
      <w:bookmarkStart w:id="1427" w:name="_Toc376287589"/>
      <w:bookmarkStart w:id="1428" w:name="_Toc376287809"/>
      <w:bookmarkStart w:id="1429" w:name="_Toc376288033"/>
      <w:bookmarkStart w:id="1430" w:name="_Toc376288706"/>
      <w:bookmarkStart w:id="1431" w:name="_Toc376289113"/>
      <w:r>
        <w:rPr>
          <w:rFonts w:cstheme="majorHAnsi"/>
          <w:color w:val="1F3864" w:themeColor="accent5" w:themeShade="80"/>
          <w:sz w:val="36"/>
          <w:szCs w:val="36"/>
        </w:rPr>
        <w:lastRenderedPageBreak/>
        <w:t xml:space="preserve">APPENDIX B: </w:t>
      </w:r>
      <w:r w:rsidR="006A4EEA" w:rsidRPr="00D96ED4">
        <w:rPr>
          <w:rFonts w:cstheme="majorHAnsi"/>
          <w:color w:val="1F3864" w:themeColor="accent5" w:themeShade="80"/>
          <w:sz w:val="36"/>
          <w:szCs w:val="36"/>
        </w:rPr>
        <w:t>FORMS</w:t>
      </w:r>
      <w:bookmarkEnd w:id="1424"/>
      <w:bookmarkEnd w:id="1425"/>
      <w:bookmarkEnd w:id="1426"/>
      <w:bookmarkEnd w:id="1427"/>
      <w:bookmarkEnd w:id="1428"/>
      <w:bookmarkEnd w:id="1429"/>
      <w:bookmarkEnd w:id="1430"/>
      <w:bookmarkEnd w:id="1431"/>
    </w:p>
    <w:p w:rsidR="006A4EEA" w:rsidRPr="005A04F7" w:rsidRDefault="006A4EEA" w:rsidP="00687A29">
      <w:pPr>
        <w:spacing w:after="120"/>
        <w:rPr>
          <w:rFonts w:asciiTheme="majorHAnsi" w:hAnsiTheme="majorHAnsi" w:cstheme="majorHAnsi"/>
          <w:sz w:val="24"/>
          <w:lang w:val="vi-VN"/>
        </w:rPr>
      </w:pPr>
      <w:r w:rsidRPr="005A04F7">
        <w:rPr>
          <w:rFonts w:asciiTheme="majorHAnsi" w:hAnsiTheme="majorHAnsi" w:cstheme="majorHAnsi"/>
          <w:sz w:val="24"/>
          <w:lang w:val="vi-VN"/>
        </w:rPr>
        <w:t>This appendix includes the format of the change request form as shown in Figure B-1.</w:t>
      </w:r>
    </w:p>
    <w:p w:rsidR="006A4EEA" w:rsidRPr="005A04F7" w:rsidRDefault="006A4EEA" w:rsidP="005A04F7">
      <w:pPr>
        <w:spacing w:after="120"/>
        <w:rPr>
          <w:rFonts w:asciiTheme="majorHAnsi" w:hAnsiTheme="majorHAnsi" w:cstheme="majorHAnsi"/>
          <w:b/>
          <w:bCs/>
          <w:i/>
          <w:iCs/>
          <w:color w:val="1F3864" w:themeColor="accent5" w:themeShade="80"/>
          <w:sz w:val="24"/>
          <w:lang w:val="vi-VN"/>
        </w:rPr>
      </w:pPr>
      <w:r w:rsidRPr="005A04F7">
        <w:rPr>
          <w:rFonts w:asciiTheme="majorHAnsi" w:hAnsiTheme="majorHAnsi" w:cstheme="majorHAnsi"/>
          <w:b/>
          <w:bCs/>
          <w:i/>
          <w:iCs/>
          <w:color w:val="1F3864" w:themeColor="accent5" w:themeShade="80"/>
          <w:sz w:val="24"/>
          <w:lang w:val="vi-VN"/>
        </w:rPr>
        <w:t>Guidance</w:t>
      </w:r>
    </w:p>
    <w:p w:rsidR="006A4EEA" w:rsidRPr="005A04F7" w:rsidRDefault="006A4EEA" w:rsidP="005A04F7">
      <w:pPr>
        <w:spacing w:after="120"/>
        <w:rPr>
          <w:rFonts w:asciiTheme="majorHAnsi" w:hAnsiTheme="majorHAnsi" w:cstheme="majorHAnsi"/>
          <w:color w:val="1F3864" w:themeColor="accent5" w:themeShade="80"/>
          <w:sz w:val="24"/>
          <w:lang w:val="vi-VN"/>
        </w:rPr>
      </w:pPr>
      <w:r w:rsidRPr="005A04F7">
        <w:rPr>
          <w:rFonts w:asciiTheme="majorHAnsi" w:hAnsiTheme="majorHAnsi" w:cstheme="majorHAnsi"/>
          <w:i/>
          <w:color w:val="1F3864" w:themeColor="accent5" w:themeShade="80"/>
          <w:sz w:val="24"/>
          <w:lang w:val="vi-VN"/>
        </w:rPr>
        <w:t>The author may include the project-specific change request form as Figure B-1.  Insert the form here.</w:t>
      </w:r>
    </w:p>
    <w:p w:rsidR="006A4EEA" w:rsidRPr="00085D1D" w:rsidRDefault="006A4EEA" w:rsidP="005A04F7">
      <w:pPr>
        <w:spacing w:after="120"/>
        <w:rPr>
          <w:rFonts w:asciiTheme="majorHAnsi" w:hAnsiTheme="majorHAnsi" w:cstheme="majorHAnsi"/>
          <w:b/>
          <w:bCs/>
          <w:i/>
          <w:iCs/>
          <w:color w:val="1F3864" w:themeColor="accent5" w:themeShade="80"/>
          <w:sz w:val="24"/>
          <w:lang w:val="vi-VN"/>
        </w:rPr>
      </w:pPr>
      <w:r w:rsidRPr="00085D1D">
        <w:rPr>
          <w:rFonts w:asciiTheme="majorHAnsi" w:hAnsiTheme="majorHAnsi" w:cstheme="majorHAnsi"/>
          <w:b/>
          <w:bCs/>
          <w:i/>
          <w:iCs/>
          <w:color w:val="1F3864" w:themeColor="accent5" w:themeShade="80"/>
          <w:sz w:val="24"/>
          <w:lang w:val="vi-VN"/>
        </w:rPr>
        <w:t>Guidance</w:t>
      </w:r>
    </w:p>
    <w:p w:rsidR="006A4EEA" w:rsidRPr="005A04F7" w:rsidRDefault="006A4EEA" w:rsidP="005A04F7">
      <w:pPr>
        <w:spacing w:after="120"/>
        <w:rPr>
          <w:rFonts w:asciiTheme="majorHAnsi" w:hAnsiTheme="majorHAnsi" w:cstheme="majorHAnsi"/>
          <w:bCs/>
          <w:i/>
          <w:iCs/>
          <w:color w:val="1F3864" w:themeColor="accent5" w:themeShade="80"/>
          <w:sz w:val="24"/>
          <w:lang w:val="vi-VN"/>
        </w:rPr>
      </w:pPr>
      <w:r w:rsidRPr="005A04F7">
        <w:rPr>
          <w:rFonts w:asciiTheme="majorHAnsi" w:hAnsiTheme="majorHAnsi" w:cstheme="majorHAnsi"/>
          <w:bCs/>
          <w:i/>
          <w:iCs/>
          <w:color w:val="1F3864" w:themeColor="accent5" w:themeShade="80"/>
          <w:sz w:val="24"/>
          <w:lang w:val="vi-VN"/>
        </w:rPr>
        <w:t xml:space="preserve">The forms included on the next pages of this section are illustrations of the "System or Software Change/System or Software Enhancement Proposal" and the "System or Software Trouble Report/Change Request (STR/SCR)" that may be used by the project.  This section should include only the forms used by the project.  The author can refer to Configuration Management, MIL-STD-973 for the standard forms, but they will not be included in this section. </w:t>
      </w:r>
    </w:p>
    <w:p w:rsidR="006A4EEA" w:rsidRPr="00D96ED4" w:rsidRDefault="006A4EEA" w:rsidP="00687A29">
      <w:pPr>
        <w:spacing w:after="120"/>
        <w:rPr>
          <w:rFonts w:asciiTheme="majorHAnsi" w:hAnsiTheme="majorHAnsi" w:cstheme="majorHAnsi"/>
          <w:lang w:val="vi-VN"/>
        </w:rPr>
      </w:pPr>
    </w:p>
    <w:p w:rsidR="006A4EEA" w:rsidRPr="00D96ED4" w:rsidRDefault="006A4EEA" w:rsidP="00981633">
      <w:pPr>
        <w:pStyle w:val="TOC1"/>
      </w:pPr>
    </w:p>
    <w:p w:rsidR="006A4EEA" w:rsidRPr="00D96ED4" w:rsidRDefault="006A4EEA" w:rsidP="00687A29">
      <w:pPr>
        <w:pStyle w:val="Figuretext-L"/>
        <w:spacing w:before="0" w:after="120"/>
        <w:rPr>
          <w:rFonts w:asciiTheme="majorHAnsi" w:hAnsiTheme="majorHAnsi" w:cstheme="majorHAnsi"/>
          <w:lang w:val="vi-VN"/>
        </w:rPr>
      </w:pPr>
      <w:r w:rsidRPr="00D96ED4">
        <w:rPr>
          <w:rFonts w:asciiTheme="majorHAnsi" w:hAnsiTheme="majorHAnsi" w:cstheme="majorHAnsi"/>
          <w:lang w:val="vi-VN"/>
        </w:rPr>
        <w:br w:type="page"/>
      </w:r>
    </w:p>
    <w:tbl>
      <w:tblPr>
        <w:tblStyle w:val="TableGridLight"/>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0"/>
        <w:gridCol w:w="2000"/>
        <w:gridCol w:w="720"/>
        <w:gridCol w:w="400"/>
        <w:gridCol w:w="3655"/>
      </w:tblGrid>
      <w:tr w:rsidR="006A4EEA" w:rsidRPr="005A04F7" w:rsidTr="005A04F7">
        <w:trPr>
          <w:trHeight w:val="540"/>
        </w:trPr>
        <w:tc>
          <w:tcPr>
            <w:tcW w:w="3120" w:type="dxa"/>
          </w:tcPr>
          <w:p w:rsidR="006A4EEA" w:rsidRPr="005A04F7" w:rsidRDefault="006A4EEA" w:rsidP="00687A29">
            <w:pPr>
              <w:spacing w:after="120"/>
              <w:ind w:right="10"/>
              <w:rPr>
                <w:rFonts w:asciiTheme="majorHAnsi" w:hAnsiTheme="majorHAnsi" w:cstheme="majorHAnsi"/>
                <w:position w:val="-4"/>
                <w:sz w:val="24"/>
                <w:szCs w:val="24"/>
                <w:lang w:val="vi-VN"/>
              </w:rPr>
            </w:pPr>
            <w:r w:rsidRPr="005A04F7">
              <w:rPr>
                <w:rFonts w:asciiTheme="majorHAnsi" w:hAnsiTheme="majorHAnsi" w:cstheme="majorHAnsi"/>
                <w:position w:val="-4"/>
                <w:sz w:val="24"/>
                <w:szCs w:val="24"/>
                <w:lang w:val="vi-VN"/>
              </w:rPr>
              <w:lastRenderedPageBreak/>
              <w:t>1.  SYSTEM/PROJECT NAME</w:t>
            </w:r>
          </w:p>
        </w:tc>
        <w:tc>
          <w:tcPr>
            <w:tcW w:w="3120" w:type="dxa"/>
            <w:gridSpan w:val="3"/>
          </w:tcPr>
          <w:p w:rsidR="006A4EEA" w:rsidRPr="005A04F7" w:rsidRDefault="006A4EEA" w:rsidP="00687A29">
            <w:pPr>
              <w:spacing w:after="120"/>
              <w:ind w:right="10"/>
              <w:rPr>
                <w:rFonts w:asciiTheme="majorHAnsi" w:hAnsiTheme="majorHAnsi" w:cstheme="majorHAnsi"/>
                <w:sz w:val="24"/>
                <w:szCs w:val="24"/>
                <w:lang w:val="vi-VN"/>
              </w:rPr>
            </w:pPr>
            <w:r w:rsidRPr="005A04F7">
              <w:rPr>
                <w:rFonts w:asciiTheme="majorHAnsi" w:hAnsiTheme="majorHAnsi" w:cstheme="majorHAnsi"/>
                <w:position w:val="-4"/>
                <w:sz w:val="24"/>
                <w:szCs w:val="24"/>
                <w:lang w:val="vi-VN"/>
              </w:rPr>
              <w:t>2.  DATE PREPARED</w:t>
            </w:r>
          </w:p>
        </w:tc>
        <w:tc>
          <w:tcPr>
            <w:tcW w:w="3655" w:type="dxa"/>
          </w:tcPr>
          <w:p w:rsidR="006A4EEA" w:rsidRPr="005A04F7" w:rsidRDefault="006A4EEA" w:rsidP="00687A29">
            <w:pPr>
              <w:spacing w:after="120"/>
              <w:ind w:right="10"/>
              <w:rPr>
                <w:rFonts w:asciiTheme="majorHAnsi" w:hAnsiTheme="majorHAnsi" w:cstheme="majorHAnsi"/>
                <w:sz w:val="24"/>
                <w:szCs w:val="24"/>
                <w:lang w:val="vi-VN"/>
              </w:rPr>
            </w:pPr>
            <w:r w:rsidRPr="005A04F7">
              <w:rPr>
                <w:rFonts w:asciiTheme="majorHAnsi" w:hAnsiTheme="majorHAnsi" w:cstheme="majorHAnsi"/>
                <w:position w:val="-4"/>
                <w:sz w:val="24"/>
                <w:szCs w:val="24"/>
                <w:lang w:val="vi-VN"/>
              </w:rPr>
              <w:t>3.  SCP NUMBER</w:t>
            </w:r>
          </w:p>
        </w:tc>
      </w:tr>
      <w:tr w:rsidR="006A4EEA" w:rsidRPr="005A04F7" w:rsidTr="005A04F7">
        <w:trPr>
          <w:trHeight w:val="540"/>
        </w:trPr>
        <w:tc>
          <w:tcPr>
            <w:tcW w:w="9895" w:type="dxa"/>
            <w:gridSpan w:val="5"/>
          </w:tcPr>
          <w:p w:rsidR="006A4EEA" w:rsidRPr="005A04F7" w:rsidRDefault="006A4EEA" w:rsidP="00687A29">
            <w:pPr>
              <w:spacing w:after="120"/>
              <w:ind w:right="10"/>
              <w:rPr>
                <w:rFonts w:asciiTheme="majorHAnsi" w:hAnsiTheme="majorHAnsi" w:cstheme="majorHAnsi"/>
                <w:position w:val="-4"/>
                <w:sz w:val="24"/>
                <w:szCs w:val="24"/>
                <w:lang w:val="vi-VN"/>
              </w:rPr>
            </w:pPr>
            <w:r w:rsidRPr="005A04F7">
              <w:rPr>
                <w:rFonts w:asciiTheme="majorHAnsi" w:hAnsiTheme="majorHAnsi" w:cstheme="majorHAnsi"/>
                <w:position w:val="-4"/>
                <w:sz w:val="24"/>
                <w:szCs w:val="24"/>
                <w:lang w:val="vi-VN"/>
              </w:rPr>
              <w:t>4.  TITLE OF SCP</w:t>
            </w:r>
          </w:p>
          <w:p w:rsidR="006A4EEA" w:rsidRPr="005A04F7" w:rsidRDefault="006A4EEA" w:rsidP="00687A29">
            <w:pPr>
              <w:spacing w:after="120"/>
              <w:ind w:right="10"/>
              <w:rPr>
                <w:rFonts w:asciiTheme="majorHAnsi" w:hAnsiTheme="majorHAnsi" w:cstheme="majorHAnsi"/>
                <w:sz w:val="24"/>
                <w:szCs w:val="24"/>
                <w:lang w:val="vi-VN"/>
              </w:rPr>
            </w:pPr>
          </w:p>
        </w:tc>
      </w:tr>
      <w:tr w:rsidR="006A4EEA" w:rsidRPr="005A04F7" w:rsidTr="005A04F7">
        <w:trPr>
          <w:trHeight w:val="540"/>
        </w:trPr>
        <w:tc>
          <w:tcPr>
            <w:tcW w:w="5120" w:type="dxa"/>
            <w:gridSpan w:val="2"/>
          </w:tcPr>
          <w:p w:rsidR="006A4EEA" w:rsidRPr="005A04F7" w:rsidRDefault="006A4EEA" w:rsidP="00687A29">
            <w:pPr>
              <w:spacing w:after="120"/>
              <w:ind w:right="10"/>
              <w:rPr>
                <w:rFonts w:asciiTheme="majorHAnsi" w:hAnsiTheme="majorHAnsi" w:cstheme="majorHAnsi"/>
                <w:position w:val="-4"/>
                <w:sz w:val="24"/>
                <w:szCs w:val="24"/>
                <w:lang w:val="vi-VN"/>
              </w:rPr>
            </w:pPr>
            <w:r w:rsidRPr="005A04F7">
              <w:rPr>
                <w:rFonts w:asciiTheme="majorHAnsi" w:hAnsiTheme="majorHAnsi" w:cstheme="majorHAnsi"/>
                <w:position w:val="-4"/>
                <w:sz w:val="24"/>
                <w:szCs w:val="24"/>
                <w:lang w:val="vi-VN"/>
              </w:rPr>
              <w:t>5.  ORIGINATOR</w:t>
            </w:r>
          </w:p>
        </w:tc>
        <w:tc>
          <w:tcPr>
            <w:tcW w:w="4775" w:type="dxa"/>
            <w:gridSpan w:val="3"/>
          </w:tcPr>
          <w:p w:rsidR="006A4EEA" w:rsidRPr="005A04F7" w:rsidRDefault="006A4EEA" w:rsidP="00687A29">
            <w:pPr>
              <w:spacing w:after="120"/>
              <w:ind w:right="10"/>
              <w:rPr>
                <w:rFonts w:asciiTheme="majorHAnsi" w:hAnsiTheme="majorHAnsi" w:cstheme="majorHAnsi"/>
                <w:position w:val="-4"/>
                <w:sz w:val="24"/>
                <w:szCs w:val="24"/>
                <w:lang w:val="vi-VN"/>
              </w:rPr>
            </w:pPr>
            <w:r w:rsidRPr="005A04F7">
              <w:rPr>
                <w:rFonts w:asciiTheme="majorHAnsi" w:hAnsiTheme="majorHAnsi" w:cstheme="majorHAnsi"/>
                <w:position w:val="-4"/>
                <w:sz w:val="24"/>
                <w:szCs w:val="24"/>
                <w:lang w:val="vi-VN"/>
              </w:rPr>
              <w:t>6.  COMPONENT AFFECTED</w:t>
            </w:r>
          </w:p>
          <w:p w:rsidR="006A4EEA" w:rsidRPr="005A04F7" w:rsidRDefault="006A4EEA" w:rsidP="00687A29">
            <w:pPr>
              <w:spacing w:after="120"/>
              <w:ind w:right="10"/>
              <w:rPr>
                <w:rFonts w:asciiTheme="majorHAnsi" w:hAnsiTheme="majorHAnsi" w:cstheme="majorHAnsi"/>
                <w:sz w:val="24"/>
                <w:szCs w:val="24"/>
                <w:lang w:val="vi-VN"/>
              </w:rPr>
            </w:pPr>
          </w:p>
        </w:tc>
      </w:tr>
      <w:tr w:rsidR="006A4EEA" w:rsidRPr="005A04F7" w:rsidTr="005A04F7">
        <w:trPr>
          <w:trHeight w:val="540"/>
        </w:trPr>
        <w:tc>
          <w:tcPr>
            <w:tcW w:w="9895" w:type="dxa"/>
            <w:gridSpan w:val="5"/>
          </w:tcPr>
          <w:p w:rsidR="006A4EEA" w:rsidRPr="005A04F7" w:rsidRDefault="006A4EEA" w:rsidP="00687A29">
            <w:pPr>
              <w:spacing w:after="120"/>
              <w:ind w:right="10"/>
              <w:rPr>
                <w:rFonts w:asciiTheme="majorHAnsi" w:hAnsiTheme="majorHAnsi" w:cstheme="majorHAnsi"/>
                <w:position w:val="-4"/>
                <w:sz w:val="24"/>
                <w:szCs w:val="24"/>
                <w:lang w:val="vi-VN"/>
              </w:rPr>
            </w:pPr>
            <w:r w:rsidRPr="005A04F7">
              <w:rPr>
                <w:rFonts w:asciiTheme="majorHAnsi" w:hAnsiTheme="majorHAnsi" w:cstheme="majorHAnsi"/>
                <w:position w:val="-4"/>
                <w:sz w:val="24"/>
                <w:szCs w:val="24"/>
                <w:lang w:val="vi-VN"/>
              </w:rPr>
              <w:t>7.  DESCRIPTION OF PROBLEM/NEED FOR SCP</w:t>
            </w:r>
          </w:p>
          <w:p w:rsidR="006A4EEA" w:rsidRPr="005A04F7" w:rsidRDefault="006A4EEA" w:rsidP="00687A29">
            <w:pPr>
              <w:spacing w:after="120"/>
              <w:ind w:right="10"/>
              <w:rPr>
                <w:rFonts w:asciiTheme="majorHAnsi" w:hAnsiTheme="majorHAnsi" w:cstheme="majorHAnsi"/>
                <w:sz w:val="24"/>
                <w:szCs w:val="24"/>
                <w:lang w:val="vi-VN"/>
              </w:rPr>
            </w:pPr>
          </w:p>
        </w:tc>
      </w:tr>
      <w:tr w:rsidR="006A4EEA" w:rsidRPr="005A04F7" w:rsidTr="005A04F7">
        <w:trPr>
          <w:trHeight w:val="540"/>
        </w:trPr>
        <w:tc>
          <w:tcPr>
            <w:tcW w:w="9895" w:type="dxa"/>
            <w:gridSpan w:val="5"/>
          </w:tcPr>
          <w:p w:rsidR="006A4EEA" w:rsidRPr="005A04F7" w:rsidRDefault="006A4EEA" w:rsidP="00687A29">
            <w:pPr>
              <w:spacing w:after="120"/>
              <w:ind w:right="10"/>
              <w:rPr>
                <w:rFonts w:asciiTheme="majorHAnsi" w:hAnsiTheme="majorHAnsi" w:cstheme="majorHAnsi"/>
                <w:position w:val="-4"/>
                <w:sz w:val="24"/>
                <w:szCs w:val="24"/>
                <w:lang w:val="vi-VN"/>
              </w:rPr>
            </w:pPr>
            <w:r w:rsidRPr="005A04F7">
              <w:rPr>
                <w:rFonts w:asciiTheme="majorHAnsi" w:hAnsiTheme="majorHAnsi" w:cstheme="majorHAnsi"/>
                <w:position w:val="-4"/>
                <w:sz w:val="24"/>
                <w:szCs w:val="24"/>
                <w:lang w:val="vi-VN"/>
              </w:rPr>
              <w:t>8.  DESCRIPTION OF RECOMMENDED SCP</w:t>
            </w:r>
          </w:p>
          <w:p w:rsidR="006A4EEA" w:rsidRPr="005A04F7" w:rsidRDefault="006A4EEA" w:rsidP="00687A29">
            <w:pPr>
              <w:spacing w:after="120"/>
              <w:ind w:right="10"/>
              <w:rPr>
                <w:rFonts w:asciiTheme="majorHAnsi" w:hAnsiTheme="majorHAnsi" w:cstheme="majorHAnsi"/>
                <w:sz w:val="24"/>
                <w:szCs w:val="24"/>
                <w:lang w:val="vi-VN"/>
              </w:rPr>
            </w:pPr>
          </w:p>
        </w:tc>
      </w:tr>
      <w:tr w:rsidR="006A4EEA" w:rsidRPr="005A04F7" w:rsidTr="005A04F7">
        <w:trPr>
          <w:trHeight w:val="540"/>
        </w:trPr>
        <w:tc>
          <w:tcPr>
            <w:tcW w:w="9895" w:type="dxa"/>
            <w:gridSpan w:val="5"/>
          </w:tcPr>
          <w:p w:rsidR="006A4EEA" w:rsidRPr="005A04F7" w:rsidRDefault="006A4EEA" w:rsidP="00687A29">
            <w:pPr>
              <w:spacing w:after="120"/>
              <w:ind w:right="10"/>
              <w:rPr>
                <w:rFonts w:asciiTheme="majorHAnsi" w:hAnsiTheme="majorHAnsi" w:cstheme="majorHAnsi"/>
                <w:position w:val="-4"/>
                <w:sz w:val="24"/>
                <w:szCs w:val="24"/>
                <w:lang w:val="vi-VN"/>
              </w:rPr>
            </w:pPr>
            <w:r w:rsidRPr="005A04F7">
              <w:rPr>
                <w:rFonts w:asciiTheme="majorHAnsi" w:hAnsiTheme="majorHAnsi" w:cstheme="majorHAnsi"/>
                <w:position w:val="-4"/>
                <w:sz w:val="24"/>
                <w:szCs w:val="24"/>
                <w:lang w:val="vi-VN"/>
              </w:rPr>
              <w:t>9.  ALTERNATIVES/IMPACT IF NOT APPROVED</w:t>
            </w:r>
          </w:p>
          <w:p w:rsidR="006A4EEA" w:rsidRPr="005A04F7" w:rsidRDefault="006A4EEA" w:rsidP="00687A29">
            <w:pPr>
              <w:spacing w:after="120"/>
              <w:ind w:right="10"/>
              <w:rPr>
                <w:rFonts w:asciiTheme="majorHAnsi" w:hAnsiTheme="majorHAnsi" w:cstheme="majorHAnsi"/>
                <w:sz w:val="24"/>
                <w:szCs w:val="24"/>
                <w:lang w:val="vi-VN"/>
              </w:rPr>
            </w:pPr>
          </w:p>
        </w:tc>
      </w:tr>
      <w:tr w:rsidR="006A4EEA" w:rsidRPr="005A04F7" w:rsidTr="005A04F7">
        <w:trPr>
          <w:trHeight w:val="540"/>
        </w:trPr>
        <w:tc>
          <w:tcPr>
            <w:tcW w:w="3120" w:type="dxa"/>
          </w:tcPr>
          <w:p w:rsidR="006A4EEA" w:rsidRPr="005A04F7" w:rsidRDefault="006A4EEA" w:rsidP="00687A29">
            <w:pPr>
              <w:spacing w:after="120"/>
              <w:ind w:right="10"/>
              <w:rPr>
                <w:rFonts w:asciiTheme="majorHAnsi" w:hAnsiTheme="majorHAnsi" w:cstheme="majorHAnsi"/>
                <w:sz w:val="24"/>
                <w:szCs w:val="24"/>
                <w:lang w:val="vi-VN"/>
              </w:rPr>
            </w:pPr>
            <w:r w:rsidRPr="005A04F7">
              <w:rPr>
                <w:rFonts w:asciiTheme="majorHAnsi" w:hAnsiTheme="majorHAnsi" w:cstheme="majorHAnsi"/>
                <w:position w:val="-4"/>
                <w:sz w:val="24"/>
                <w:szCs w:val="24"/>
                <w:lang w:val="vi-VN"/>
              </w:rPr>
              <w:t>10.  BASELINE AFFECTED</w:t>
            </w:r>
          </w:p>
        </w:tc>
        <w:tc>
          <w:tcPr>
            <w:tcW w:w="6775" w:type="dxa"/>
            <w:gridSpan w:val="4"/>
          </w:tcPr>
          <w:p w:rsidR="006A4EEA" w:rsidRPr="005A04F7" w:rsidRDefault="006A4EEA" w:rsidP="00687A29">
            <w:pPr>
              <w:spacing w:after="120"/>
              <w:ind w:right="10"/>
              <w:rPr>
                <w:rFonts w:asciiTheme="majorHAnsi" w:hAnsiTheme="majorHAnsi" w:cstheme="majorHAnsi"/>
                <w:position w:val="-4"/>
                <w:sz w:val="24"/>
                <w:szCs w:val="24"/>
                <w:lang w:val="vi-VN"/>
              </w:rPr>
            </w:pPr>
            <w:r w:rsidRPr="005A04F7">
              <w:rPr>
                <w:rFonts w:asciiTheme="majorHAnsi" w:hAnsiTheme="majorHAnsi" w:cstheme="majorHAnsi"/>
                <w:position w:val="-4"/>
                <w:sz w:val="24"/>
                <w:szCs w:val="24"/>
                <w:lang w:val="vi-VN"/>
              </w:rPr>
              <w:t>11.  DOCUMENTATION/SPECIFICATIONS AFFECTED</w:t>
            </w:r>
          </w:p>
          <w:p w:rsidR="006A4EEA" w:rsidRPr="005A04F7" w:rsidRDefault="006A4EEA" w:rsidP="00687A29">
            <w:pPr>
              <w:spacing w:after="120"/>
              <w:ind w:right="10"/>
              <w:rPr>
                <w:rFonts w:asciiTheme="majorHAnsi" w:hAnsiTheme="majorHAnsi" w:cstheme="majorHAnsi"/>
                <w:sz w:val="24"/>
                <w:szCs w:val="24"/>
                <w:lang w:val="vi-VN"/>
              </w:rPr>
            </w:pPr>
          </w:p>
        </w:tc>
      </w:tr>
      <w:tr w:rsidR="006A4EEA" w:rsidRPr="005A04F7" w:rsidTr="005A04F7">
        <w:trPr>
          <w:trHeight w:val="540"/>
        </w:trPr>
        <w:tc>
          <w:tcPr>
            <w:tcW w:w="9895" w:type="dxa"/>
            <w:gridSpan w:val="5"/>
          </w:tcPr>
          <w:p w:rsidR="006A4EEA" w:rsidRPr="005A04F7" w:rsidRDefault="006A4EEA" w:rsidP="00687A29">
            <w:pPr>
              <w:spacing w:after="120"/>
              <w:ind w:right="10"/>
              <w:rPr>
                <w:rFonts w:asciiTheme="majorHAnsi" w:hAnsiTheme="majorHAnsi" w:cstheme="majorHAnsi"/>
                <w:position w:val="-4"/>
                <w:sz w:val="24"/>
                <w:szCs w:val="24"/>
                <w:lang w:val="vi-VN"/>
              </w:rPr>
            </w:pPr>
            <w:r w:rsidRPr="005A04F7">
              <w:rPr>
                <w:rFonts w:asciiTheme="majorHAnsi" w:hAnsiTheme="majorHAnsi" w:cstheme="majorHAnsi"/>
                <w:position w:val="-4"/>
                <w:sz w:val="24"/>
                <w:szCs w:val="24"/>
                <w:lang w:val="vi-VN"/>
              </w:rPr>
              <w:t>12.  OTHER SYSTEMS, CONFIGURATION ITEMS, CONTRACTORS AFFECTED, ETC.</w:t>
            </w:r>
          </w:p>
          <w:p w:rsidR="006A4EEA" w:rsidRPr="005A04F7" w:rsidRDefault="006A4EEA" w:rsidP="00687A29">
            <w:pPr>
              <w:spacing w:after="120"/>
              <w:ind w:right="10"/>
              <w:rPr>
                <w:rFonts w:asciiTheme="majorHAnsi" w:hAnsiTheme="majorHAnsi" w:cstheme="majorHAnsi"/>
                <w:sz w:val="24"/>
                <w:szCs w:val="24"/>
                <w:lang w:val="vi-VN"/>
              </w:rPr>
            </w:pPr>
          </w:p>
        </w:tc>
      </w:tr>
      <w:tr w:rsidR="006A4EEA" w:rsidRPr="005A04F7" w:rsidTr="005A04F7">
        <w:trPr>
          <w:trHeight w:val="540"/>
        </w:trPr>
        <w:tc>
          <w:tcPr>
            <w:tcW w:w="9895" w:type="dxa"/>
            <w:gridSpan w:val="5"/>
          </w:tcPr>
          <w:p w:rsidR="006A4EEA" w:rsidRPr="005A04F7" w:rsidRDefault="006A4EEA" w:rsidP="00687A29">
            <w:pPr>
              <w:spacing w:after="120"/>
              <w:ind w:right="10"/>
              <w:rPr>
                <w:rFonts w:asciiTheme="majorHAnsi" w:hAnsiTheme="majorHAnsi" w:cstheme="majorHAnsi"/>
                <w:position w:val="-4"/>
                <w:sz w:val="24"/>
                <w:szCs w:val="24"/>
                <w:lang w:val="vi-VN"/>
              </w:rPr>
            </w:pPr>
            <w:r w:rsidRPr="005A04F7">
              <w:rPr>
                <w:rFonts w:asciiTheme="majorHAnsi" w:hAnsiTheme="majorHAnsi" w:cstheme="majorHAnsi"/>
                <w:position w:val="-4"/>
                <w:sz w:val="24"/>
                <w:szCs w:val="24"/>
                <w:lang w:val="vi-VN"/>
              </w:rPr>
              <w:t>13.  EFFECT OF SCP ON SYSTEM EMPLOYMENT, ILS, TRAINING, EFFECTIVENESS, ETC.</w:t>
            </w:r>
          </w:p>
          <w:p w:rsidR="006A4EEA" w:rsidRPr="005A04F7" w:rsidRDefault="006A4EEA" w:rsidP="00687A29">
            <w:pPr>
              <w:spacing w:after="120"/>
              <w:ind w:right="10"/>
              <w:rPr>
                <w:rFonts w:asciiTheme="majorHAnsi" w:hAnsiTheme="majorHAnsi" w:cstheme="majorHAnsi"/>
                <w:sz w:val="24"/>
                <w:szCs w:val="24"/>
                <w:lang w:val="vi-VN"/>
              </w:rPr>
            </w:pPr>
          </w:p>
        </w:tc>
      </w:tr>
      <w:tr w:rsidR="006A4EEA" w:rsidRPr="005A04F7" w:rsidTr="005A04F7">
        <w:trPr>
          <w:trHeight w:val="540"/>
        </w:trPr>
        <w:tc>
          <w:tcPr>
            <w:tcW w:w="9895" w:type="dxa"/>
            <w:gridSpan w:val="5"/>
          </w:tcPr>
          <w:p w:rsidR="006A4EEA" w:rsidRPr="005A04F7" w:rsidRDefault="006A4EEA" w:rsidP="00687A29">
            <w:pPr>
              <w:spacing w:after="120"/>
              <w:ind w:right="10"/>
              <w:rPr>
                <w:rFonts w:asciiTheme="majorHAnsi" w:hAnsiTheme="majorHAnsi" w:cstheme="majorHAnsi"/>
                <w:position w:val="-4"/>
                <w:sz w:val="24"/>
                <w:szCs w:val="24"/>
                <w:lang w:val="vi-VN"/>
              </w:rPr>
            </w:pPr>
            <w:r w:rsidRPr="005A04F7">
              <w:rPr>
                <w:rFonts w:asciiTheme="majorHAnsi" w:hAnsiTheme="majorHAnsi" w:cstheme="majorHAnsi"/>
                <w:position w:val="-4"/>
                <w:sz w:val="24"/>
                <w:szCs w:val="24"/>
                <w:lang w:val="vi-VN"/>
              </w:rPr>
              <w:t>14.  NET EFFECT ON SYSTEM RESOURCES (E.G., PROCESSING TIME, MEMORY, DISK SPACE)</w:t>
            </w:r>
          </w:p>
          <w:p w:rsidR="006A4EEA" w:rsidRPr="005A04F7" w:rsidRDefault="006A4EEA" w:rsidP="00687A29">
            <w:pPr>
              <w:spacing w:after="120"/>
              <w:ind w:right="10"/>
              <w:rPr>
                <w:rFonts w:asciiTheme="majorHAnsi" w:hAnsiTheme="majorHAnsi" w:cstheme="majorHAnsi"/>
                <w:sz w:val="24"/>
                <w:szCs w:val="24"/>
                <w:lang w:val="vi-VN"/>
              </w:rPr>
            </w:pPr>
          </w:p>
        </w:tc>
      </w:tr>
      <w:tr w:rsidR="006A4EEA" w:rsidRPr="005A04F7" w:rsidTr="005A04F7">
        <w:trPr>
          <w:trHeight w:val="540"/>
        </w:trPr>
        <w:tc>
          <w:tcPr>
            <w:tcW w:w="9895" w:type="dxa"/>
            <w:gridSpan w:val="5"/>
          </w:tcPr>
          <w:p w:rsidR="006A4EEA" w:rsidRPr="005A04F7" w:rsidRDefault="006A4EEA" w:rsidP="00687A29">
            <w:pPr>
              <w:spacing w:after="120"/>
              <w:ind w:right="10"/>
              <w:rPr>
                <w:rFonts w:asciiTheme="majorHAnsi" w:hAnsiTheme="majorHAnsi" w:cstheme="majorHAnsi"/>
                <w:position w:val="-4"/>
                <w:sz w:val="24"/>
                <w:szCs w:val="24"/>
                <w:lang w:val="vi-VN"/>
              </w:rPr>
            </w:pPr>
            <w:r w:rsidRPr="005A04F7">
              <w:rPr>
                <w:rFonts w:asciiTheme="majorHAnsi" w:hAnsiTheme="majorHAnsi" w:cstheme="majorHAnsi"/>
                <w:position w:val="-4"/>
                <w:sz w:val="24"/>
                <w:szCs w:val="24"/>
                <w:lang w:val="vi-VN"/>
              </w:rPr>
              <w:t>15.  DEVELOPMENTAL REQUIREMENTS</w:t>
            </w:r>
          </w:p>
          <w:p w:rsidR="006A4EEA" w:rsidRPr="005A04F7" w:rsidRDefault="006A4EEA" w:rsidP="00687A29">
            <w:pPr>
              <w:spacing w:after="120"/>
              <w:ind w:right="10"/>
              <w:rPr>
                <w:rFonts w:asciiTheme="majorHAnsi" w:hAnsiTheme="majorHAnsi" w:cstheme="majorHAnsi"/>
                <w:sz w:val="24"/>
                <w:szCs w:val="24"/>
                <w:lang w:val="vi-VN"/>
              </w:rPr>
            </w:pPr>
          </w:p>
        </w:tc>
      </w:tr>
      <w:tr w:rsidR="006A4EEA" w:rsidRPr="005A04F7" w:rsidTr="005A04F7">
        <w:trPr>
          <w:trHeight w:val="540"/>
        </w:trPr>
        <w:tc>
          <w:tcPr>
            <w:tcW w:w="5840" w:type="dxa"/>
            <w:gridSpan w:val="3"/>
          </w:tcPr>
          <w:p w:rsidR="006A4EEA" w:rsidRPr="005A04F7" w:rsidRDefault="006A4EEA" w:rsidP="00687A29">
            <w:pPr>
              <w:spacing w:after="120"/>
              <w:ind w:right="10"/>
              <w:rPr>
                <w:rFonts w:asciiTheme="majorHAnsi" w:hAnsiTheme="majorHAnsi" w:cstheme="majorHAnsi"/>
                <w:sz w:val="24"/>
                <w:szCs w:val="24"/>
                <w:lang w:val="vi-VN"/>
              </w:rPr>
            </w:pPr>
            <w:r w:rsidRPr="005A04F7">
              <w:rPr>
                <w:rFonts w:asciiTheme="majorHAnsi" w:hAnsiTheme="majorHAnsi" w:cstheme="majorHAnsi"/>
                <w:position w:val="-4"/>
                <w:sz w:val="24"/>
                <w:szCs w:val="24"/>
                <w:lang w:val="vi-VN"/>
              </w:rPr>
              <w:t>16.  SCP EFFECTIVITY POINT</w:t>
            </w:r>
          </w:p>
        </w:tc>
        <w:tc>
          <w:tcPr>
            <w:tcW w:w="4055" w:type="dxa"/>
            <w:gridSpan w:val="2"/>
          </w:tcPr>
          <w:p w:rsidR="006A4EEA" w:rsidRPr="005A04F7" w:rsidRDefault="006A4EEA" w:rsidP="00687A29">
            <w:pPr>
              <w:spacing w:after="120"/>
              <w:ind w:right="10"/>
              <w:rPr>
                <w:rFonts w:asciiTheme="majorHAnsi" w:hAnsiTheme="majorHAnsi" w:cstheme="majorHAnsi"/>
                <w:position w:val="-4"/>
                <w:sz w:val="24"/>
                <w:szCs w:val="24"/>
                <w:lang w:val="vi-VN"/>
              </w:rPr>
            </w:pPr>
            <w:r w:rsidRPr="005A04F7">
              <w:rPr>
                <w:rFonts w:asciiTheme="majorHAnsi" w:hAnsiTheme="majorHAnsi" w:cstheme="majorHAnsi"/>
                <w:position w:val="-4"/>
                <w:sz w:val="24"/>
                <w:szCs w:val="24"/>
                <w:lang w:val="vi-VN"/>
              </w:rPr>
              <w:t>17.  DATE APPROVAL NEEDED BY</w:t>
            </w:r>
          </w:p>
          <w:p w:rsidR="006A4EEA" w:rsidRPr="005A04F7" w:rsidRDefault="006A4EEA" w:rsidP="00687A29">
            <w:pPr>
              <w:spacing w:after="120"/>
              <w:ind w:right="10"/>
              <w:rPr>
                <w:rFonts w:asciiTheme="majorHAnsi" w:hAnsiTheme="majorHAnsi" w:cstheme="majorHAnsi"/>
                <w:sz w:val="24"/>
                <w:szCs w:val="24"/>
                <w:lang w:val="vi-VN"/>
              </w:rPr>
            </w:pPr>
          </w:p>
        </w:tc>
      </w:tr>
      <w:tr w:rsidR="006A4EEA" w:rsidRPr="005A04F7" w:rsidTr="005A04F7">
        <w:trPr>
          <w:trHeight w:val="540"/>
        </w:trPr>
        <w:tc>
          <w:tcPr>
            <w:tcW w:w="9895" w:type="dxa"/>
            <w:gridSpan w:val="5"/>
          </w:tcPr>
          <w:p w:rsidR="006A4EEA" w:rsidRPr="005A04F7" w:rsidRDefault="006A4EEA" w:rsidP="00687A29">
            <w:pPr>
              <w:spacing w:after="120"/>
              <w:ind w:right="10"/>
              <w:rPr>
                <w:rFonts w:asciiTheme="majorHAnsi" w:hAnsiTheme="majorHAnsi" w:cstheme="majorHAnsi"/>
                <w:position w:val="-4"/>
                <w:sz w:val="24"/>
                <w:szCs w:val="24"/>
                <w:lang w:val="vi-VN"/>
              </w:rPr>
            </w:pPr>
            <w:r w:rsidRPr="005A04F7">
              <w:rPr>
                <w:rFonts w:asciiTheme="majorHAnsi" w:hAnsiTheme="majorHAnsi" w:cstheme="majorHAnsi"/>
                <w:position w:val="-4"/>
                <w:sz w:val="24"/>
                <w:szCs w:val="24"/>
                <w:lang w:val="vi-VN"/>
              </w:rPr>
              <w:t>18.  THIS SCP MUST BE ACCOMPLISHED BEFORE/WITH/AFTER THE FOLLOWING ECP/SCP/SEP/STR(S)</w:t>
            </w:r>
          </w:p>
          <w:p w:rsidR="006A4EEA" w:rsidRPr="005A04F7" w:rsidRDefault="006A4EEA" w:rsidP="00687A29">
            <w:pPr>
              <w:spacing w:after="120"/>
              <w:ind w:right="10"/>
              <w:rPr>
                <w:rFonts w:asciiTheme="majorHAnsi" w:hAnsiTheme="majorHAnsi" w:cstheme="majorHAnsi"/>
                <w:sz w:val="24"/>
                <w:szCs w:val="24"/>
                <w:lang w:val="vi-VN"/>
              </w:rPr>
            </w:pPr>
          </w:p>
        </w:tc>
      </w:tr>
      <w:tr w:rsidR="006A4EEA" w:rsidRPr="005A04F7" w:rsidTr="005A04F7">
        <w:trPr>
          <w:trHeight w:val="540"/>
        </w:trPr>
        <w:tc>
          <w:tcPr>
            <w:tcW w:w="9895" w:type="dxa"/>
            <w:gridSpan w:val="5"/>
          </w:tcPr>
          <w:p w:rsidR="006A4EEA" w:rsidRPr="005A04F7" w:rsidRDefault="006A4EEA" w:rsidP="00687A29">
            <w:pPr>
              <w:spacing w:after="120"/>
              <w:ind w:right="10"/>
              <w:rPr>
                <w:rFonts w:asciiTheme="majorHAnsi" w:hAnsiTheme="majorHAnsi" w:cstheme="majorHAnsi"/>
                <w:position w:val="-4"/>
                <w:sz w:val="24"/>
                <w:szCs w:val="24"/>
                <w:lang w:val="vi-VN"/>
              </w:rPr>
            </w:pPr>
            <w:r w:rsidRPr="005A04F7">
              <w:rPr>
                <w:rFonts w:asciiTheme="majorHAnsi" w:hAnsiTheme="majorHAnsi" w:cstheme="majorHAnsi"/>
                <w:position w:val="-4"/>
                <w:sz w:val="24"/>
                <w:szCs w:val="24"/>
                <w:lang w:val="vi-VN"/>
              </w:rPr>
              <w:t>19.  SUPERSEDES OR REPLACES ECP/SCP/SEP/STR</w:t>
            </w:r>
          </w:p>
          <w:p w:rsidR="006A4EEA" w:rsidRPr="005A04F7" w:rsidRDefault="006A4EEA" w:rsidP="00687A29">
            <w:pPr>
              <w:spacing w:after="120"/>
              <w:ind w:right="10"/>
              <w:rPr>
                <w:rFonts w:asciiTheme="majorHAnsi" w:hAnsiTheme="majorHAnsi" w:cstheme="majorHAnsi"/>
                <w:sz w:val="24"/>
                <w:szCs w:val="24"/>
                <w:lang w:val="vi-VN"/>
              </w:rPr>
            </w:pPr>
          </w:p>
        </w:tc>
      </w:tr>
      <w:tr w:rsidR="006A4EEA" w:rsidRPr="005A04F7" w:rsidTr="005A04F7">
        <w:trPr>
          <w:trHeight w:val="540"/>
        </w:trPr>
        <w:tc>
          <w:tcPr>
            <w:tcW w:w="9895" w:type="dxa"/>
            <w:gridSpan w:val="5"/>
          </w:tcPr>
          <w:p w:rsidR="006A4EEA" w:rsidRPr="005A04F7" w:rsidRDefault="006A4EEA" w:rsidP="00687A29">
            <w:pPr>
              <w:spacing w:after="120"/>
              <w:ind w:right="10"/>
              <w:rPr>
                <w:rFonts w:asciiTheme="majorHAnsi" w:hAnsiTheme="majorHAnsi" w:cstheme="majorHAnsi"/>
                <w:position w:val="-4"/>
                <w:sz w:val="24"/>
                <w:szCs w:val="24"/>
                <w:lang w:val="vi-VN"/>
              </w:rPr>
            </w:pPr>
            <w:r w:rsidRPr="005A04F7">
              <w:rPr>
                <w:rFonts w:asciiTheme="majorHAnsi" w:hAnsiTheme="majorHAnsi" w:cstheme="majorHAnsi"/>
                <w:position w:val="-4"/>
                <w:sz w:val="24"/>
                <w:szCs w:val="24"/>
                <w:lang w:val="vi-VN"/>
              </w:rPr>
              <w:lastRenderedPageBreak/>
              <w:t>20.  COST, SCHEDULE OR INTERFACE IMPACT</w:t>
            </w:r>
          </w:p>
          <w:p w:rsidR="006A4EEA" w:rsidRPr="005A04F7" w:rsidRDefault="006A4EEA" w:rsidP="00687A29">
            <w:pPr>
              <w:tabs>
                <w:tab w:val="left" w:pos="720"/>
                <w:tab w:val="left" w:pos="1080"/>
                <w:tab w:val="left" w:pos="2520"/>
                <w:tab w:val="left" w:pos="5760"/>
                <w:tab w:val="left" w:pos="6120"/>
              </w:tabs>
              <w:spacing w:after="120"/>
              <w:ind w:right="10"/>
              <w:rPr>
                <w:rFonts w:asciiTheme="majorHAnsi" w:hAnsiTheme="majorHAnsi" w:cstheme="majorHAnsi"/>
                <w:sz w:val="24"/>
                <w:szCs w:val="24"/>
                <w:lang w:val="vi-VN"/>
              </w:rPr>
            </w:pPr>
            <w:r w:rsidRPr="005A04F7">
              <w:rPr>
                <w:rFonts w:asciiTheme="majorHAnsi" w:hAnsiTheme="majorHAnsi" w:cstheme="majorHAnsi"/>
                <w:position w:val="-4"/>
                <w:sz w:val="24"/>
                <w:szCs w:val="24"/>
                <w:lang w:val="vi-VN"/>
              </w:rPr>
              <w:tab/>
            </w:r>
            <w:r w:rsidRPr="005A04F7">
              <w:rPr>
                <w:rFonts w:asciiTheme="majorHAnsi" w:hAnsiTheme="majorHAnsi" w:cstheme="majorHAnsi"/>
                <w:position w:val="-4"/>
                <w:sz w:val="24"/>
                <w:szCs w:val="24"/>
                <w:lang w:val="vi-VN"/>
              </w:rPr>
              <w:t></w:t>
            </w:r>
            <w:r w:rsidRPr="005A04F7">
              <w:rPr>
                <w:rFonts w:asciiTheme="majorHAnsi" w:hAnsiTheme="majorHAnsi" w:cstheme="majorHAnsi"/>
                <w:position w:val="-4"/>
                <w:sz w:val="24"/>
                <w:szCs w:val="24"/>
                <w:lang w:val="vi-VN"/>
              </w:rPr>
              <w:tab/>
              <w:t>NO</w:t>
            </w:r>
            <w:r w:rsidRPr="005A04F7">
              <w:rPr>
                <w:rFonts w:asciiTheme="majorHAnsi" w:hAnsiTheme="majorHAnsi" w:cstheme="majorHAnsi"/>
                <w:position w:val="-4"/>
                <w:sz w:val="24"/>
                <w:szCs w:val="24"/>
                <w:lang w:val="vi-VN"/>
              </w:rPr>
              <w:tab/>
            </w:r>
            <w:r w:rsidRPr="005A04F7">
              <w:rPr>
                <w:rFonts w:asciiTheme="majorHAnsi" w:hAnsiTheme="majorHAnsi" w:cstheme="majorHAnsi"/>
                <w:position w:val="-4"/>
                <w:sz w:val="24"/>
                <w:szCs w:val="24"/>
                <w:lang w:val="vi-VN"/>
              </w:rPr>
              <w:t>YES (See attached DD Form 1692 ECP)</w:t>
            </w:r>
            <w:r w:rsidRPr="005A04F7">
              <w:rPr>
                <w:rFonts w:asciiTheme="majorHAnsi" w:hAnsiTheme="majorHAnsi" w:cstheme="majorHAnsi"/>
                <w:position w:val="-4"/>
                <w:sz w:val="24"/>
                <w:szCs w:val="24"/>
                <w:lang w:val="vi-VN"/>
              </w:rPr>
              <w:tab/>
            </w:r>
            <w:r w:rsidRPr="005A04F7">
              <w:rPr>
                <w:rFonts w:asciiTheme="majorHAnsi" w:hAnsiTheme="majorHAnsi" w:cstheme="majorHAnsi"/>
                <w:position w:val="-4"/>
                <w:sz w:val="24"/>
                <w:szCs w:val="24"/>
                <w:lang w:val="vi-VN"/>
              </w:rPr>
              <w:t></w:t>
            </w:r>
            <w:r w:rsidRPr="005A04F7">
              <w:rPr>
                <w:rFonts w:asciiTheme="majorHAnsi" w:hAnsiTheme="majorHAnsi" w:cstheme="majorHAnsi"/>
                <w:position w:val="-4"/>
                <w:sz w:val="24"/>
                <w:szCs w:val="24"/>
                <w:lang w:val="vi-VN"/>
              </w:rPr>
              <w:tab/>
              <w:t>NO</w:t>
            </w:r>
          </w:p>
        </w:tc>
      </w:tr>
      <w:tr w:rsidR="006A4EEA" w:rsidRPr="005A04F7" w:rsidTr="005A04F7">
        <w:trPr>
          <w:trHeight w:val="540"/>
        </w:trPr>
        <w:tc>
          <w:tcPr>
            <w:tcW w:w="9895" w:type="dxa"/>
            <w:gridSpan w:val="5"/>
          </w:tcPr>
          <w:p w:rsidR="006A4EEA" w:rsidRPr="005A04F7" w:rsidRDefault="006A4EEA" w:rsidP="00687A29">
            <w:pPr>
              <w:spacing w:after="120"/>
              <w:ind w:right="10"/>
              <w:rPr>
                <w:rFonts w:asciiTheme="majorHAnsi" w:hAnsiTheme="majorHAnsi" w:cstheme="majorHAnsi"/>
                <w:position w:val="-4"/>
                <w:sz w:val="24"/>
                <w:szCs w:val="24"/>
                <w:lang w:val="vi-VN"/>
              </w:rPr>
            </w:pPr>
            <w:r w:rsidRPr="005A04F7">
              <w:rPr>
                <w:rFonts w:asciiTheme="majorHAnsi" w:hAnsiTheme="majorHAnsi" w:cstheme="majorHAnsi"/>
                <w:position w:val="-4"/>
                <w:sz w:val="24"/>
                <w:szCs w:val="24"/>
                <w:lang w:val="vi-VN"/>
              </w:rPr>
              <w:t>21.  CONTRACTOR CCB ACTION</w:t>
            </w:r>
          </w:p>
          <w:p w:rsidR="006A4EEA" w:rsidRPr="005A04F7" w:rsidRDefault="006A4EEA" w:rsidP="00687A29">
            <w:pPr>
              <w:tabs>
                <w:tab w:val="left" w:pos="720"/>
                <w:tab w:val="left" w:pos="1080"/>
                <w:tab w:val="left" w:pos="2520"/>
                <w:tab w:val="left" w:pos="3600"/>
                <w:tab w:val="left" w:pos="3960"/>
              </w:tabs>
              <w:spacing w:after="120"/>
              <w:ind w:right="10"/>
              <w:rPr>
                <w:rFonts w:asciiTheme="majorHAnsi" w:hAnsiTheme="majorHAnsi" w:cstheme="majorHAnsi"/>
                <w:sz w:val="24"/>
                <w:szCs w:val="24"/>
                <w:lang w:val="vi-VN"/>
              </w:rPr>
            </w:pPr>
            <w:r w:rsidRPr="005A04F7">
              <w:rPr>
                <w:rFonts w:asciiTheme="majorHAnsi" w:hAnsiTheme="majorHAnsi" w:cstheme="majorHAnsi"/>
                <w:position w:val="-4"/>
                <w:sz w:val="24"/>
                <w:szCs w:val="24"/>
                <w:lang w:val="vi-VN"/>
              </w:rPr>
              <w:tab/>
            </w:r>
            <w:r w:rsidRPr="005A04F7">
              <w:rPr>
                <w:rFonts w:asciiTheme="majorHAnsi" w:hAnsiTheme="majorHAnsi" w:cstheme="majorHAnsi"/>
                <w:position w:val="-4"/>
                <w:sz w:val="24"/>
                <w:szCs w:val="24"/>
                <w:lang w:val="vi-VN"/>
              </w:rPr>
              <w:t></w:t>
            </w:r>
            <w:r w:rsidRPr="005A04F7">
              <w:rPr>
                <w:rFonts w:asciiTheme="majorHAnsi" w:hAnsiTheme="majorHAnsi" w:cstheme="majorHAnsi"/>
                <w:position w:val="-4"/>
                <w:sz w:val="24"/>
                <w:szCs w:val="24"/>
                <w:lang w:val="vi-VN"/>
              </w:rPr>
              <w:tab/>
              <w:t>Approve</w:t>
            </w:r>
            <w:r w:rsidRPr="005A04F7">
              <w:rPr>
                <w:rFonts w:asciiTheme="majorHAnsi" w:hAnsiTheme="majorHAnsi" w:cstheme="majorHAnsi"/>
                <w:position w:val="-4"/>
                <w:sz w:val="24"/>
                <w:szCs w:val="24"/>
                <w:lang w:val="vi-VN"/>
              </w:rPr>
              <w:tab/>
            </w:r>
            <w:r w:rsidRPr="005A04F7">
              <w:rPr>
                <w:rFonts w:asciiTheme="majorHAnsi" w:hAnsiTheme="majorHAnsi" w:cstheme="majorHAnsi"/>
                <w:position w:val="-4"/>
                <w:sz w:val="24"/>
                <w:szCs w:val="24"/>
                <w:lang w:val="vi-VN"/>
              </w:rPr>
              <w:t></w:t>
            </w:r>
            <w:r w:rsidRPr="005A04F7">
              <w:rPr>
                <w:rFonts w:asciiTheme="majorHAnsi" w:hAnsiTheme="majorHAnsi" w:cstheme="majorHAnsi"/>
                <w:position w:val="-4"/>
                <w:sz w:val="24"/>
                <w:szCs w:val="24"/>
                <w:lang w:val="vi-VN"/>
              </w:rPr>
              <w:tab/>
              <w:t>Disapprove</w:t>
            </w:r>
            <w:r w:rsidRPr="005A04F7">
              <w:rPr>
                <w:rFonts w:asciiTheme="majorHAnsi" w:hAnsiTheme="majorHAnsi" w:cstheme="majorHAnsi"/>
                <w:position w:val="-4"/>
                <w:sz w:val="24"/>
                <w:szCs w:val="24"/>
                <w:lang w:val="vi-VN"/>
              </w:rPr>
              <w:tab/>
            </w:r>
            <w:r w:rsidRPr="005A04F7">
              <w:rPr>
                <w:rFonts w:asciiTheme="majorHAnsi" w:hAnsiTheme="majorHAnsi" w:cstheme="majorHAnsi"/>
                <w:position w:val="-4"/>
                <w:sz w:val="24"/>
                <w:szCs w:val="24"/>
                <w:lang w:val="vi-VN"/>
              </w:rPr>
              <w:t></w:t>
            </w:r>
            <w:r w:rsidRPr="005A04F7">
              <w:rPr>
                <w:rFonts w:asciiTheme="majorHAnsi" w:hAnsiTheme="majorHAnsi" w:cstheme="majorHAnsi"/>
                <w:position w:val="-4"/>
                <w:sz w:val="24"/>
                <w:szCs w:val="24"/>
                <w:lang w:val="vi-VN"/>
              </w:rPr>
              <w:tab/>
              <w:t>ECP</w:t>
            </w:r>
          </w:p>
        </w:tc>
      </w:tr>
      <w:tr w:rsidR="006A4EEA" w:rsidRPr="005A04F7" w:rsidTr="005A04F7">
        <w:trPr>
          <w:trHeight w:val="540"/>
        </w:trPr>
        <w:tc>
          <w:tcPr>
            <w:tcW w:w="3120" w:type="dxa"/>
          </w:tcPr>
          <w:p w:rsidR="006A4EEA" w:rsidRPr="005A04F7" w:rsidRDefault="006A4EEA" w:rsidP="00687A29">
            <w:pPr>
              <w:spacing w:after="120"/>
              <w:ind w:right="10"/>
              <w:rPr>
                <w:rFonts w:asciiTheme="majorHAnsi" w:hAnsiTheme="majorHAnsi" w:cstheme="majorHAnsi"/>
                <w:sz w:val="24"/>
                <w:szCs w:val="24"/>
                <w:lang w:val="vi-VN"/>
              </w:rPr>
            </w:pPr>
            <w:r w:rsidRPr="005A04F7">
              <w:rPr>
                <w:rFonts w:asciiTheme="majorHAnsi" w:hAnsiTheme="majorHAnsi" w:cstheme="majorHAnsi"/>
                <w:position w:val="-4"/>
                <w:sz w:val="24"/>
                <w:szCs w:val="24"/>
                <w:lang w:val="vi-VN"/>
              </w:rPr>
              <w:t>AUTHORIZED SIGNATURE</w:t>
            </w:r>
          </w:p>
        </w:tc>
        <w:tc>
          <w:tcPr>
            <w:tcW w:w="3120" w:type="dxa"/>
            <w:gridSpan w:val="3"/>
          </w:tcPr>
          <w:p w:rsidR="006A4EEA" w:rsidRPr="005A04F7" w:rsidRDefault="006A4EEA" w:rsidP="00687A29">
            <w:pPr>
              <w:spacing w:after="120"/>
              <w:ind w:right="10"/>
              <w:rPr>
                <w:rFonts w:asciiTheme="majorHAnsi" w:hAnsiTheme="majorHAnsi" w:cstheme="majorHAnsi"/>
                <w:sz w:val="24"/>
                <w:szCs w:val="24"/>
                <w:lang w:val="vi-VN"/>
              </w:rPr>
            </w:pPr>
            <w:r w:rsidRPr="005A04F7">
              <w:rPr>
                <w:rFonts w:asciiTheme="majorHAnsi" w:hAnsiTheme="majorHAnsi" w:cstheme="majorHAnsi"/>
                <w:position w:val="-4"/>
                <w:sz w:val="24"/>
                <w:szCs w:val="24"/>
                <w:lang w:val="vi-VN"/>
              </w:rPr>
              <w:t>TITLE</w:t>
            </w:r>
          </w:p>
        </w:tc>
        <w:tc>
          <w:tcPr>
            <w:tcW w:w="3655" w:type="dxa"/>
          </w:tcPr>
          <w:p w:rsidR="006A4EEA" w:rsidRPr="005A04F7" w:rsidRDefault="006A4EEA" w:rsidP="00687A29">
            <w:pPr>
              <w:spacing w:after="120"/>
              <w:ind w:right="10"/>
              <w:rPr>
                <w:rFonts w:asciiTheme="majorHAnsi" w:hAnsiTheme="majorHAnsi" w:cstheme="majorHAnsi"/>
                <w:sz w:val="24"/>
                <w:szCs w:val="24"/>
                <w:lang w:val="vi-VN"/>
              </w:rPr>
            </w:pPr>
            <w:r w:rsidRPr="005A04F7">
              <w:rPr>
                <w:rFonts w:asciiTheme="majorHAnsi" w:hAnsiTheme="majorHAnsi" w:cstheme="majorHAnsi"/>
                <w:position w:val="-4"/>
                <w:sz w:val="24"/>
                <w:szCs w:val="24"/>
                <w:lang w:val="vi-VN"/>
              </w:rPr>
              <w:t>DATE</w:t>
            </w:r>
          </w:p>
        </w:tc>
      </w:tr>
      <w:tr w:rsidR="006A4EEA" w:rsidRPr="005A04F7" w:rsidTr="005A04F7">
        <w:trPr>
          <w:trHeight w:val="540"/>
        </w:trPr>
        <w:tc>
          <w:tcPr>
            <w:tcW w:w="9895" w:type="dxa"/>
            <w:gridSpan w:val="5"/>
          </w:tcPr>
          <w:p w:rsidR="006A4EEA" w:rsidRPr="005A04F7" w:rsidRDefault="006A4EEA" w:rsidP="00687A29">
            <w:pPr>
              <w:spacing w:after="120"/>
              <w:ind w:right="10"/>
              <w:rPr>
                <w:rFonts w:asciiTheme="majorHAnsi" w:hAnsiTheme="majorHAnsi" w:cstheme="majorHAnsi"/>
                <w:position w:val="-4"/>
                <w:sz w:val="24"/>
                <w:szCs w:val="24"/>
                <w:lang w:val="vi-VN"/>
              </w:rPr>
            </w:pPr>
            <w:r w:rsidRPr="005A04F7">
              <w:rPr>
                <w:rFonts w:asciiTheme="majorHAnsi" w:hAnsiTheme="majorHAnsi" w:cstheme="majorHAnsi"/>
                <w:position w:val="-4"/>
                <w:sz w:val="24"/>
                <w:szCs w:val="24"/>
                <w:lang w:val="vi-VN"/>
              </w:rPr>
              <w:t>22.  GOVERNMENT CCB ACTION</w:t>
            </w:r>
          </w:p>
          <w:p w:rsidR="006A4EEA" w:rsidRPr="005A04F7" w:rsidRDefault="006A4EEA" w:rsidP="00687A29">
            <w:pPr>
              <w:tabs>
                <w:tab w:val="left" w:pos="720"/>
                <w:tab w:val="left" w:pos="1080"/>
                <w:tab w:val="left" w:pos="3240"/>
                <w:tab w:val="left" w:pos="3600"/>
                <w:tab w:val="left" w:pos="5040"/>
                <w:tab w:val="left" w:pos="5400"/>
                <w:tab w:val="left" w:pos="7560"/>
              </w:tabs>
              <w:spacing w:after="120"/>
              <w:ind w:right="10"/>
              <w:rPr>
                <w:rFonts w:asciiTheme="majorHAnsi" w:hAnsiTheme="majorHAnsi" w:cstheme="majorHAnsi"/>
                <w:sz w:val="24"/>
                <w:szCs w:val="24"/>
                <w:lang w:val="vi-VN"/>
              </w:rPr>
            </w:pPr>
            <w:r w:rsidRPr="005A04F7">
              <w:rPr>
                <w:rFonts w:asciiTheme="majorHAnsi" w:hAnsiTheme="majorHAnsi" w:cstheme="majorHAnsi"/>
                <w:position w:val="-4"/>
                <w:sz w:val="24"/>
                <w:szCs w:val="24"/>
                <w:lang w:val="vi-VN"/>
              </w:rPr>
              <w:tab/>
            </w:r>
            <w:r w:rsidRPr="005A04F7">
              <w:rPr>
                <w:rFonts w:asciiTheme="majorHAnsi" w:hAnsiTheme="majorHAnsi" w:cstheme="majorHAnsi"/>
                <w:position w:val="-4"/>
                <w:sz w:val="24"/>
                <w:szCs w:val="24"/>
                <w:lang w:val="vi-VN"/>
              </w:rPr>
              <w:t></w:t>
            </w:r>
            <w:r w:rsidRPr="005A04F7">
              <w:rPr>
                <w:rFonts w:asciiTheme="majorHAnsi" w:hAnsiTheme="majorHAnsi" w:cstheme="majorHAnsi"/>
                <w:position w:val="-4"/>
                <w:sz w:val="24"/>
                <w:szCs w:val="24"/>
                <w:lang w:val="vi-VN"/>
              </w:rPr>
              <w:tab/>
              <w:t>No Action Required</w:t>
            </w:r>
            <w:r w:rsidRPr="005A04F7">
              <w:rPr>
                <w:rFonts w:asciiTheme="majorHAnsi" w:hAnsiTheme="majorHAnsi" w:cstheme="majorHAnsi"/>
                <w:position w:val="-4"/>
                <w:sz w:val="24"/>
                <w:szCs w:val="24"/>
                <w:lang w:val="vi-VN"/>
              </w:rPr>
              <w:tab/>
            </w:r>
            <w:r w:rsidRPr="005A04F7">
              <w:rPr>
                <w:rFonts w:asciiTheme="majorHAnsi" w:hAnsiTheme="majorHAnsi" w:cstheme="majorHAnsi"/>
                <w:position w:val="-4"/>
                <w:sz w:val="24"/>
                <w:szCs w:val="24"/>
                <w:lang w:val="vi-VN"/>
              </w:rPr>
              <w:t></w:t>
            </w:r>
            <w:r w:rsidRPr="005A04F7">
              <w:rPr>
                <w:rFonts w:asciiTheme="majorHAnsi" w:hAnsiTheme="majorHAnsi" w:cstheme="majorHAnsi"/>
                <w:position w:val="-4"/>
                <w:sz w:val="24"/>
                <w:szCs w:val="24"/>
                <w:lang w:val="vi-VN"/>
              </w:rPr>
              <w:tab/>
              <w:t>Approve</w:t>
            </w:r>
            <w:r w:rsidRPr="005A04F7">
              <w:rPr>
                <w:rFonts w:asciiTheme="majorHAnsi" w:hAnsiTheme="majorHAnsi" w:cstheme="majorHAnsi"/>
                <w:position w:val="-4"/>
                <w:sz w:val="24"/>
                <w:szCs w:val="24"/>
                <w:lang w:val="vi-VN"/>
              </w:rPr>
              <w:tab/>
            </w:r>
            <w:r w:rsidRPr="005A04F7">
              <w:rPr>
                <w:rFonts w:asciiTheme="majorHAnsi" w:hAnsiTheme="majorHAnsi" w:cstheme="majorHAnsi"/>
                <w:position w:val="-4"/>
                <w:sz w:val="24"/>
                <w:szCs w:val="24"/>
                <w:lang w:val="vi-VN"/>
              </w:rPr>
              <w:t></w:t>
            </w:r>
            <w:r w:rsidRPr="005A04F7">
              <w:rPr>
                <w:rFonts w:asciiTheme="majorHAnsi" w:hAnsiTheme="majorHAnsi" w:cstheme="majorHAnsi"/>
                <w:position w:val="-4"/>
                <w:sz w:val="24"/>
                <w:szCs w:val="24"/>
                <w:lang w:val="vi-VN"/>
              </w:rPr>
              <w:tab/>
              <w:t>Disapprove</w:t>
            </w:r>
            <w:r w:rsidRPr="005A04F7">
              <w:rPr>
                <w:rFonts w:asciiTheme="majorHAnsi" w:hAnsiTheme="majorHAnsi" w:cstheme="majorHAnsi"/>
                <w:position w:val="-4"/>
                <w:sz w:val="24"/>
                <w:szCs w:val="24"/>
                <w:lang w:val="vi-VN"/>
              </w:rPr>
              <w:tab/>
            </w:r>
            <w:r w:rsidRPr="005A04F7">
              <w:rPr>
                <w:rFonts w:asciiTheme="majorHAnsi" w:hAnsiTheme="majorHAnsi" w:cstheme="majorHAnsi"/>
                <w:position w:val="-4"/>
                <w:sz w:val="24"/>
                <w:szCs w:val="24"/>
                <w:lang w:val="vi-VN"/>
              </w:rPr>
              <w:t></w:t>
            </w:r>
            <w:r w:rsidRPr="005A04F7">
              <w:rPr>
                <w:rFonts w:asciiTheme="majorHAnsi" w:hAnsiTheme="majorHAnsi" w:cstheme="majorHAnsi"/>
                <w:position w:val="-4"/>
                <w:sz w:val="24"/>
                <w:szCs w:val="24"/>
                <w:lang w:val="vi-VN"/>
              </w:rPr>
              <w:tab/>
              <w:t>Withdrawn</w:t>
            </w:r>
          </w:p>
        </w:tc>
      </w:tr>
      <w:tr w:rsidR="006A4EEA" w:rsidRPr="005A04F7" w:rsidTr="005A04F7">
        <w:trPr>
          <w:trHeight w:val="540"/>
        </w:trPr>
        <w:tc>
          <w:tcPr>
            <w:tcW w:w="9895" w:type="dxa"/>
            <w:gridSpan w:val="5"/>
          </w:tcPr>
          <w:p w:rsidR="006A4EEA" w:rsidRPr="005A04F7" w:rsidRDefault="006A4EEA" w:rsidP="00687A29">
            <w:pPr>
              <w:spacing w:after="120"/>
              <w:ind w:right="10"/>
              <w:rPr>
                <w:rFonts w:asciiTheme="majorHAnsi" w:hAnsiTheme="majorHAnsi" w:cstheme="majorHAnsi"/>
                <w:sz w:val="24"/>
                <w:szCs w:val="24"/>
                <w:lang w:val="vi-VN"/>
              </w:rPr>
            </w:pPr>
            <w:r w:rsidRPr="005A04F7">
              <w:rPr>
                <w:rFonts w:asciiTheme="majorHAnsi" w:hAnsiTheme="majorHAnsi" w:cstheme="majorHAnsi"/>
                <w:position w:val="-4"/>
                <w:sz w:val="24"/>
                <w:szCs w:val="24"/>
                <w:lang w:val="vi-VN"/>
              </w:rPr>
              <w:t>RETURNED TO CONTRACTOR FOR</w:t>
            </w:r>
          </w:p>
        </w:tc>
      </w:tr>
      <w:tr w:rsidR="006A4EEA" w:rsidRPr="005A04F7" w:rsidTr="005A04F7">
        <w:trPr>
          <w:trHeight w:val="540"/>
        </w:trPr>
        <w:tc>
          <w:tcPr>
            <w:tcW w:w="3120" w:type="dxa"/>
          </w:tcPr>
          <w:p w:rsidR="006A4EEA" w:rsidRPr="005A04F7" w:rsidRDefault="006A4EEA" w:rsidP="00687A29">
            <w:pPr>
              <w:spacing w:after="120"/>
              <w:ind w:right="10"/>
              <w:rPr>
                <w:rFonts w:asciiTheme="majorHAnsi" w:hAnsiTheme="majorHAnsi" w:cstheme="majorHAnsi"/>
                <w:sz w:val="24"/>
                <w:szCs w:val="24"/>
                <w:lang w:val="vi-VN"/>
              </w:rPr>
            </w:pPr>
            <w:r w:rsidRPr="005A04F7">
              <w:rPr>
                <w:rFonts w:asciiTheme="majorHAnsi" w:hAnsiTheme="majorHAnsi" w:cstheme="majorHAnsi"/>
                <w:position w:val="-4"/>
                <w:sz w:val="24"/>
                <w:szCs w:val="24"/>
                <w:lang w:val="vi-VN"/>
              </w:rPr>
              <w:t>GOVERNMENT AGENCY/TITLE</w:t>
            </w:r>
          </w:p>
        </w:tc>
        <w:tc>
          <w:tcPr>
            <w:tcW w:w="3120" w:type="dxa"/>
            <w:gridSpan w:val="3"/>
          </w:tcPr>
          <w:p w:rsidR="006A4EEA" w:rsidRPr="005A04F7" w:rsidRDefault="006A4EEA" w:rsidP="00687A29">
            <w:pPr>
              <w:spacing w:after="120"/>
              <w:ind w:right="10"/>
              <w:rPr>
                <w:rFonts w:asciiTheme="majorHAnsi" w:hAnsiTheme="majorHAnsi" w:cstheme="majorHAnsi"/>
                <w:sz w:val="24"/>
                <w:szCs w:val="24"/>
                <w:lang w:val="vi-VN"/>
              </w:rPr>
            </w:pPr>
            <w:r w:rsidRPr="005A04F7">
              <w:rPr>
                <w:rFonts w:asciiTheme="majorHAnsi" w:hAnsiTheme="majorHAnsi" w:cstheme="majorHAnsi"/>
                <w:position w:val="-4"/>
                <w:sz w:val="24"/>
                <w:szCs w:val="24"/>
                <w:lang w:val="vi-VN"/>
              </w:rPr>
              <w:t>SIGNATURE</w:t>
            </w:r>
          </w:p>
        </w:tc>
        <w:tc>
          <w:tcPr>
            <w:tcW w:w="3655" w:type="dxa"/>
          </w:tcPr>
          <w:p w:rsidR="006A4EEA" w:rsidRPr="005A04F7" w:rsidRDefault="006A4EEA" w:rsidP="00687A29">
            <w:pPr>
              <w:spacing w:after="120"/>
              <w:ind w:right="10"/>
              <w:rPr>
                <w:rFonts w:asciiTheme="majorHAnsi" w:hAnsiTheme="majorHAnsi" w:cstheme="majorHAnsi"/>
                <w:sz w:val="24"/>
                <w:szCs w:val="24"/>
                <w:lang w:val="vi-VN"/>
              </w:rPr>
            </w:pPr>
            <w:r w:rsidRPr="005A04F7">
              <w:rPr>
                <w:rFonts w:asciiTheme="majorHAnsi" w:hAnsiTheme="majorHAnsi" w:cstheme="majorHAnsi"/>
                <w:position w:val="-4"/>
                <w:sz w:val="24"/>
                <w:szCs w:val="24"/>
                <w:lang w:val="vi-VN"/>
              </w:rPr>
              <w:t>DATE</w:t>
            </w:r>
          </w:p>
        </w:tc>
      </w:tr>
    </w:tbl>
    <w:p w:rsidR="006A4EEA" w:rsidRPr="00F0187C" w:rsidRDefault="006A4EEA" w:rsidP="00F0187C">
      <w:pPr>
        <w:pStyle w:val="Title"/>
        <w:spacing w:after="120"/>
        <w:jc w:val="center"/>
        <w:rPr>
          <w:rFonts w:cstheme="majorHAnsi"/>
          <w:b/>
          <w:sz w:val="24"/>
          <w:szCs w:val="24"/>
          <w:lang w:val="vi-VN"/>
        </w:rPr>
      </w:pPr>
      <w:bookmarkStart w:id="1432" w:name="_Toc336241503"/>
      <w:bookmarkStart w:id="1433" w:name="_Toc417290841"/>
      <w:bookmarkStart w:id="1434" w:name="_Toc419168543"/>
      <w:bookmarkStart w:id="1435" w:name="_Toc419168638"/>
      <w:bookmarkStart w:id="1436" w:name="_Toc420218270"/>
      <w:bookmarkStart w:id="1437" w:name="_Toc420219916"/>
      <w:bookmarkStart w:id="1438" w:name="_Toc420221134"/>
      <w:bookmarkStart w:id="1439" w:name="_Toc100988055"/>
      <w:bookmarkStart w:id="1440" w:name="_Toc127171818"/>
      <w:bookmarkStart w:id="1441" w:name="_Toc376257050"/>
      <w:bookmarkStart w:id="1442" w:name="_Toc376288991"/>
      <w:r w:rsidRPr="00F0187C">
        <w:rPr>
          <w:rFonts w:cstheme="majorHAnsi"/>
          <w:b/>
          <w:sz w:val="24"/>
          <w:szCs w:val="24"/>
          <w:lang w:val="vi-VN"/>
        </w:rPr>
        <w:t>Figure B-2.  System/Software Change/Software Enhancement Proposal</w:t>
      </w:r>
      <w:bookmarkEnd w:id="1440"/>
      <w:bookmarkEnd w:id="1441"/>
      <w:bookmarkEnd w:id="1442"/>
      <w:r w:rsidRPr="00F0187C">
        <w:rPr>
          <w:rFonts w:cstheme="majorHAnsi"/>
          <w:b/>
          <w:sz w:val="24"/>
          <w:szCs w:val="24"/>
          <w:lang w:val="vi-VN"/>
        </w:rPr>
        <w:t xml:space="preserve"> </w:t>
      </w:r>
      <w:bookmarkEnd w:id="1432"/>
      <w:bookmarkEnd w:id="1433"/>
      <w:bookmarkEnd w:id="1434"/>
      <w:bookmarkEnd w:id="1435"/>
      <w:bookmarkEnd w:id="1436"/>
      <w:bookmarkEnd w:id="1437"/>
      <w:bookmarkEnd w:id="1438"/>
      <w:bookmarkEnd w:id="1439"/>
    </w:p>
    <w:p w:rsidR="006A4EEA" w:rsidRPr="00D96ED4" w:rsidRDefault="006A4EEA" w:rsidP="00687A29">
      <w:pPr>
        <w:spacing w:after="120"/>
        <w:rPr>
          <w:rFonts w:asciiTheme="majorHAnsi" w:hAnsiTheme="majorHAnsi" w:cstheme="majorHAnsi"/>
          <w:lang w:val="vi-VN"/>
        </w:rPr>
      </w:pPr>
      <w:r w:rsidRPr="00D96ED4">
        <w:rPr>
          <w:rFonts w:asciiTheme="majorHAnsi" w:hAnsiTheme="majorHAnsi" w:cstheme="majorHAnsi"/>
          <w:lang w:val="vi-VN"/>
        </w:rPr>
        <w:br w:type="page"/>
      </w:r>
    </w:p>
    <w:tbl>
      <w:tblPr>
        <w:tblStyle w:val="TableGridLight"/>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0"/>
        <w:gridCol w:w="3120"/>
        <w:gridCol w:w="3565"/>
      </w:tblGrid>
      <w:tr w:rsidR="006A4EEA" w:rsidRPr="005A04F7" w:rsidTr="005A04F7">
        <w:trPr>
          <w:trHeight w:val="600"/>
        </w:trPr>
        <w:tc>
          <w:tcPr>
            <w:tcW w:w="6240" w:type="dxa"/>
            <w:gridSpan w:val="2"/>
          </w:tcPr>
          <w:p w:rsidR="006A4EEA" w:rsidRPr="005A04F7" w:rsidRDefault="006A4EEA" w:rsidP="00687A29">
            <w:pPr>
              <w:spacing w:after="120"/>
              <w:ind w:right="10"/>
              <w:rPr>
                <w:rFonts w:asciiTheme="majorHAnsi" w:hAnsiTheme="majorHAnsi" w:cstheme="majorHAnsi"/>
                <w:sz w:val="24"/>
                <w:szCs w:val="24"/>
                <w:lang w:val="vi-VN"/>
              </w:rPr>
            </w:pPr>
            <w:r w:rsidRPr="005A04F7">
              <w:rPr>
                <w:rFonts w:asciiTheme="majorHAnsi" w:hAnsiTheme="majorHAnsi" w:cstheme="majorHAnsi"/>
                <w:sz w:val="24"/>
                <w:szCs w:val="24"/>
                <w:lang w:val="vi-VN"/>
              </w:rPr>
              <w:lastRenderedPageBreak/>
              <w:t>1.  NAME</w:t>
            </w:r>
          </w:p>
          <w:p w:rsidR="006A4EEA" w:rsidRPr="005A04F7" w:rsidRDefault="006A4EEA" w:rsidP="00687A29">
            <w:pPr>
              <w:spacing w:after="120"/>
              <w:ind w:right="10"/>
              <w:rPr>
                <w:rFonts w:asciiTheme="majorHAnsi" w:hAnsiTheme="majorHAnsi" w:cstheme="majorHAnsi"/>
                <w:sz w:val="24"/>
                <w:szCs w:val="24"/>
                <w:lang w:val="vi-VN"/>
              </w:rPr>
            </w:pPr>
          </w:p>
        </w:tc>
        <w:tc>
          <w:tcPr>
            <w:tcW w:w="3565" w:type="dxa"/>
          </w:tcPr>
          <w:p w:rsidR="006A4EEA" w:rsidRPr="005A04F7" w:rsidRDefault="006A4EEA" w:rsidP="00687A29">
            <w:pPr>
              <w:spacing w:after="120"/>
              <w:ind w:right="10"/>
              <w:rPr>
                <w:rFonts w:asciiTheme="majorHAnsi" w:hAnsiTheme="majorHAnsi" w:cstheme="majorHAnsi"/>
                <w:sz w:val="24"/>
                <w:szCs w:val="24"/>
                <w:lang w:val="vi-VN"/>
              </w:rPr>
            </w:pPr>
            <w:r w:rsidRPr="005A04F7">
              <w:rPr>
                <w:rFonts w:asciiTheme="majorHAnsi" w:hAnsiTheme="majorHAnsi" w:cstheme="majorHAnsi"/>
                <w:sz w:val="24"/>
                <w:szCs w:val="24"/>
                <w:lang w:val="vi-VN"/>
              </w:rPr>
              <w:t>2.  DATE</w:t>
            </w:r>
          </w:p>
        </w:tc>
      </w:tr>
      <w:tr w:rsidR="006A4EEA" w:rsidRPr="005A04F7" w:rsidTr="005A04F7">
        <w:trPr>
          <w:trHeight w:val="600"/>
        </w:trPr>
        <w:tc>
          <w:tcPr>
            <w:tcW w:w="9805" w:type="dxa"/>
            <w:gridSpan w:val="3"/>
          </w:tcPr>
          <w:p w:rsidR="006A4EEA" w:rsidRPr="005A04F7" w:rsidRDefault="006A4EEA" w:rsidP="00687A29">
            <w:pPr>
              <w:spacing w:after="120"/>
              <w:ind w:right="10"/>
              <w:rPr>
                <w:rFonts w:asciiTheme="majorHAnsi" w:hAnsiTheme="majorHAnsi" w:cstheme="majorHAnsi"/>
                <w:sz w:val="24"/>
                <w:szCs w:val="24"/>
                <w:lang w:val="vi-VN"/>
              </w:rPr>
            </w:pPr>
            <w:r w:rsidRPr="005A04F7">
              <w:rPr>
                <w:rFonts w:asciiTheme="majorHAnsi" w:hAnsiTheme="majorHAnsi" w:cstheme="majorHAnsi"/>
                <w:sz w:val="24"/>
                <w:szCs w:val="24"/>
                <w:lang w:val="vi-VN"/>
              </w:rPr>
              <w:t>3.  ORGANIZATION</w:t>
            </w:r>
          </w:p>
          <w:p w:rsidR="006A4EEA" w:rsidRPr="005A04F7" w:rsidRDefault="006A4EEA" w:rsidP="00687A29">
            <w:pPr>
              <w:spacing w:after="120"/>
              <w:ind w:right="10"/>
              <w:rPr>
                <w:rFonts w:asciiTheme="majorHAnsi" w:hAnsiTheme="majorHAnsi" w:cstheme="majorHAnsi"/>
                <w:sz w:val="24"/>
                <w:szCs w:val="24"/>
                <w:lang w:val="vi-VN"/>
              </w:rPr>
            </w:pPr>
          </w:p>
        </w:tc>
      </w:tr>
      <w:tr w:rsidR="006A4EEA" w:rsidRPr="005A04F7" w:rsidTr="005A04F7">
        <w:trPr>
          <w:trHeight w:val="600"/>
        </w:trPr>
        <w:tc>
          <w:tcPr>
            <w:tcW w:w="9805" w:type="dxa"/>
            <w:gridSpan w:val="3"/>
          </w:tcPr>
          <w:p w:rsidR="006A4EEA" w:rsidRPr="005A04F7" w:rsidRDefault="006A4EEA" w:rsidP="00687A29">
            <w:pPr>
              <w:tabs>
                <w:tab w:val="left" w:pos="1440"/>
                <w:tab w:val="left" w:pos="5760"/>
              </w:tabs>
              <w:spacing w:after="120"/>
              <w:ind w:right="10"/>
              <w:rPr>
                <w:rFonts w:asciiTheme="majorHAnsi" w:hAnsiTheme="majorHAnsi" w:cstheme="majorHAnsi"/>
                <w:sz w:val="24"/>
                <w:szCs w:val="24"/>
                <w:lang w:val="vi-VN"/>
              </w:rPr>
            </w:pPr>
            <w:r w:rsidRPr="005A04F7">
              <w:rPr>
                <w:rFonts w:asciiTheme="majorHAnsi" w:hAnsiTheme="majorHAnsi" w:cstheme="majorHAnsi"/>
                <w:sz w:val="24"/>
                <w:szCs w:val="24"/>
                <w:lang w:val="vi-VN"/>
              </w:rPr>
              <w:t>4.  PHONE</w:t>
            </w:r>
            <w:r w:rsidRPr="005A04F7">
              <w:rPr>
                <w:rFonts w:asciiTheme="majorHAnsi" w:hAnsiTheme="majorHAnsi" w:cstheme="majorHAnsi"/>
                <w:sz w:val="24"/>
                <w:szCs w:val="24"/>
                <w:lang w:val="vi-VN"/>
              </w:rPr>
              <w:tab/>
              <w:t>COM</w:t>
            </w:r>
            <w:r w:rsidRPr="005A04F7">
              <w:rPr>
                <w:rFonts w:asciiTheme="majorHAnsi" w:hAnsiTheme="majorHAnsi" w:cstheme="majorHAnsi"/>
                <w:sz w:val="24"/>
                <w:szCs w:val="24"/>
                <w:lang w:val="vi-VN"/>
              </w:rPr>
              <w:tab/>
              <w:t>DA</w:t>
            </w:r>
          </w:p>
        </w:tc>
      </w:tr>
      <w:tr w:rsidR="006A4EEA" w:rsidRPr="005A04F7" w:rsidTr="005A04F7">
        <w:trPr>
          <w:trHeight w:val="1000"/>
        </w:trPr>
        <w:tc>
          <w:tcPr>
            <w:tcW w:w="3120" w:type="dxa"/>
          </w:tcPr>
          <w:p w:rsidR="006A4EEA" w:rsidRPr="005A04F7" w:rsidRDefault="006A4EEA" w:rsidP="00687A29">
            <w:pPr>
              <w:spacing w:after="120"/>
              <w:ind w:right="10"/>
              <w:rPr>
                <w:rFonts w:asciiTheme="majorHAnsi" w:hAnsiTheme="majorHAnsi" w:cstheme="majorHAnsi"/>
                <w:sz w:val="24"/>
                <w:szCs w:val="24"/>
                <w:lang w:val="vi-VN"/>
              </w:rPr>
            </w:pPr>
            <w:r w:rsidRPr="005A04F7">
              <w:rPr>
                <w:rFonts w:asciiTheme="majorHAnsi" w:hAnsiTheme="majorHAnsi" w:cstheme="majorHAnsi"/>
                <w:sz w:val="24"/>
                <w:szCs w:val="24"/>
                <w:lang w:val="vi-VN"/>
              </w:rPr>
              <w:t>5.  REPORT TYPE</w:t>
            </w:r>
          </w:p>
          <w:p w:rsidR="006A4EEA" w:rsidRPr="005A04F7" w:rsidRDefault="006A4EEA" w:rsidP="00687A29">
            <w:pPr>
              <w:tabs>
                <w:tab w:val="left" w:pos="260"/>
              </w:tabs>
              <w:spacing w:after="120"/>
              <w:ind w:right="10"/>
              <w:rPr>
                <w:rFonts w:asciiTheme="majorHAnsi" w:hAnsiTheme="majorHAnsi" w:cstheme="majorHAnsi"/>
                <w:position w:val="-4"/>
                <w:sz w:val="24"/>
                <w:szCs w:val="24"/>
                <w:lang w:val="vi-VN"/>
              </w:rPr>
            </w:pPr>
            <w:r w:rsidRPr="005A04F7">
              <w:rPr>
                <w:rFonts w:asciiTheme="majorHAnsi" w:hAnsiTheme="majorHAnsi" w:cstheme="majorHAnsi"/>
                <w:position w:val="-4"/>
                <w:sz w:val="24"/>
                <w:szCs w:val="24"/>
                <w:lang w:val="vi-VN"/>
              </w:rPr>
              <w:t></w:t>
            </w:r>
            <w:r w:rsidRPr="005A04F7">
              <w:rPr>
                <w:rFonts w:asciiTheme="majorHAnsi" w:hAnsiTheme="majorHAnsi" w:cstheme="majorHAnsi"/>
                <w:position w:val="-4"/>
                <w:sz w:val="24"/>
                <w:szCs w:val="24"/>
                <w:lang w:val="vi-VN"/>
              </w:rPr>
              <w:tab/>
              <w:t xml:space="preserve">SYSTEM/SOFTWARE TROUBLE REPORT </w:t>
            </w:r>
          </w:p>
          <w:p w:rsidR="006A4EEA" w:rsidRPr="005A04F7" w:rsidRDefault="006A4EEA" w:rsidP="00687A29">
            <w:pPr>
              <w:tabs>
                <w:tab w:val="left" w:pos="260"/>
              </w:tabs>
              <w:spacing w:after="120"/>
              <w:ind w:right="10"/>
              <w:rPr>
                <w:rFonts w:asciiTheme="majorHAnsi" w:hAnsiTheme="majorHAnsi" w:cstheme="majorHAnsi"/>
                <w:position w:val="-4"/>
                <w:sz w:val="24"/>
                <w:szCs w:val="24"/>
                <w:lang w:val="vi-VN"/>
              </w:rPr>
            </w:pPr>
            <w:r w:rsidRPr="005A04F7">
              <w:rPr>
                <w:rFonts w:asciiTheme="majorHAnsi" w:hAnsiTheme="majorHAnsi" w:cstheme="majorHAnsi"/>
                <w:position w:val="-4"/>
                <w:sz w:val="24"/>
                <w:szCs w:val="24"/>
                <w:lang w:val="vi-VN"/>
              </w:rPr>
              <w:t></w:t>
            </w:r>
            <w:r w:rsidRPr="005A04F7">
              <w:rPr>
                <w:rFonts w:asciiTheme="majorHAnsi" w:hAnsiTheme="majorHAnsi" w:cstheme="majorHAnsi"/>
                <w:position w:val="-4"/>
                <w:sz w:val="24"/>
                <w:szCs w:val="24"/>
                <w:lang w:val="vi-VN"/>
              </w:rPr>
              <w:tab/>
              <w:t xml:space="preserve">SYSTEM/SOFTWARE CHANGE REQUEST </w:t>
            </w:r>
          </w:p>
          <w:p w:rsidR="006A4EEA" w:rsidRPr="005A04F7" w:rsidRDefault="006A4EEA" w:rsidP="00687A29">
            <w:pPr>
              <w:tabs>
                <w:tab w:val="left" w:pos="260"/>
              </w:tabs>
              <w:spacing w:after="120"/>
              <w:ind w:right="10"/>
              <w:rPr>
                <w:rFonts w:asciiTheme="majorHAnsi" w:hAnsiTheme="majorHAnsi" w:cstheme="majorHAnsi"/>
                <w:sz w:val="24"/>
                <w:szCs w:val="24"/>
                <w:lang w:val="vi-VN"/>
              </w:rPr>
            </w:pPr>
          </w:p>
        </w:tc>
        <w:tc>
          <w:tcPr>
            <w:tcW w:w="3120" w:type="dxa"/>
          </w:tcPr>
          <w:p w:rsidR="006A4EEA" w:rsidRPr="005A04F7" w:rsidRDefault="006A4EEA" w:rsidP="00687A29">
            <w:pPr>
              <w:spacing w:after="120"/>
              <w:ind w:right="10"/>
              <w:rPr>
                <w:rFonts w:asciiTheme="majorHAnsi" w:hAnsiTheme="majorHAnsi" w:cstheme="majorHAnsi"/>
                <w:sz w:val="24"/>
                <w:szCs w:val="24"/>
                <w:lang w:val="vi-VN"/>
              </w:rPr>
            </w:pPr>
            <w:r w:rsidRPr="005A04F7">
              <w:rPr>
                <w:rFonts w:asciiTheme="majorHAnsi" w:hAnsiTheme="majorHAnsi" w:cstheme="majorHAnsi"/>
                <w:sz w:val="24"/>
                <w:szCs w:val="24"/>
                <w:lang w:val="vi-VN"/>
              </w:rPr>
              <w:t>6.  SYSTEM(S) and/or HARDWARE AFFECTED</w:t>
            </w:r>
          </w:p>
          <w:p w:rsidR="006A4EEA" w:rsidRPr="005A04F7" w:rsidRDefault="006A4EEA" w:rsidP="00687A29">
            <w:pPr>
              <w:tabs>
                <w:tab w:val="left" w:pos="360"/>
                <w:tab w:val="left" w:pos="1440"/>
                <w:tab w:val="left" w:pos="1800"/>
              </w:tabs>
              <w:spacing w:after="120"/>
              <w:ind w:right="10"/>
              <w:rPr>
                <w:rFonts w:asciiTheme="majorHAnsi" w:hAnsiTheme="majorHAnsi" w:cstheme="majorHAnsi"/>
                <w:sz w:val="24"/>
                <w:szCs w:val="24"/>
                <w:lang w:val="vi-VN"/>
              </w:rPr>
            </w:pPr>
          </w:p>
        </w:tc>
        <w:tc>
          <w:tcPr>
            <w:tcW w:w="3565" w:type="dxa"/>
          </w:tcPr>
          <w:p w:rsidR="006A4EEA" w:rsidRPr="005A04F7" w:rsidRDefault="006A4EEA" w:rsidP="00687A29">
            <w:pPr>
              <w:spacing w:after="120"/>
              <w:ind w:right="10"/>
              <w:rPr>
                <w:rFonts w:asciiTheme="majorHAnsi" w:hAnsiTheme="majorHAnsi" w:cstheme="majorHAnsi"/>
                <w:sz w:val="24"/>
                <w:szCs w:val="24"/>
                <w:lang w:val="vi-VN"/>
              </w:rPr>
            </w:pPr>
            <w:r w:rsidRPr="005A04F7">
              <w:rPr>
                <w:rFonts w:asciiTheme="majorHAnsi" w:hAnsiTheme="majorHAnsi" w:cstheme="majorHAnsi"/>
                <w:sz w:val="24"/>
                <w:szCs w:val="24"/>
                <w:lang w:val="vi-VN"/>
              </w:rPr>
              <w:t>7.  COMPUTER PROGRAM IDs</w:t>
            </w:r>
          </w:p>
        </w:tc>
      </w:tr>
      <w:tr w:rsidR="006A4EEA" w:rsidRPr="005A04F7" w:rsidTr="005A04F7">
        <w:trPr>
          <w:trHeight w:val="1000"/>
        </w:trPr>
        <w:tc>
          <w:tcPr>
            <w:tcW w:w="9805" w:type="dxa"/>
            <w:gridSpan w:val="3"/>
          </w:tcPr>
          <w:p w:rsidR="006A4EEA" w:rsidRPr="005A04F7" w:rsidRDefault="006A4EEA" w:rsidP="00687A29">
            <w:pPr>
              <w:spacing w:after="120"/>
              <w:ind w:right="10"/>
              <w:rPr>
                <w:rFonts w:asciiTheme="majorHAnsi" w:hAnsiTheme="majorHAnsi" w:cstheme="majorHAnsi"/>
                <w:sz w:val="24"/>
                <w:szCs w:val="24"/>
                <w:lang w:val="vi-VN"/>
              </w:rPr>
            </w:pPr>
            <w:r w:rsidRPr="005A04F7">
              <w:rPr>
                <w:rFonts w:asciiTheme="majorHAnsi" w:hAnsiTheme="majorHAnsi" w:cstheme="majorHAnsi"/>
                <w:sz w:val="24"/>
                <w:szCs w:val="24"/>
                <w:lang w:val="vi-VN"/>
              </w:rPr>
              <w:t>8.  BRIEF UNCLASSIFIED TITLE</w:t>
            </w:r>
          </w:p>
          <w:p w:rsidR="006A4EEA" w:rsidRPr="005A04F7" w:rsidRDefault="006A4EEA" w:rsidP="00687A29">
            <w:pPr>
              <w:spacing w:after="120"/>
              <w:ind w:right="10"/>
              <w:rPr>
                <w:rFonts w:asciiTheme="majorHAnsi" w:hAnsiTheme="majorHAnsi" w:cstheme="majorHAnsi"/>
                <w:sz w:val="24"/>
                <w:szCs w:val="24"/>
                <w:lang w:val="vi-VN"/>
              </w:rPr>
            </w:pPr>
          </w:p>
        </w:tc>
      </w:tr>
      <w:tr w:rsidR="006A4EEA" w:rsidRPr="005A04F7" w:rsidTr="005A04F7">
        <w:trPr>
          <w:trHeight w:val="6400"/>
        </w:trPr>
        <w:tc>
          <w:tcPr>
            <w:tcW w:w="9805" w:type="dxa"/>
            <w:gridSpan w:val="3"/>
          </w:tcPr>
          <w:p w:rsidR="006A4EEA" w:rsidRPr="005A04F7" w:rsidRDefault="006A4EEA" w:rsidP="00687A29">
            <w:pPr>
              <w:spacing w:after="120"/>
              <w:rPr>
                <w:rFonts w:asciiTheme="majorHAnsi" w:hAnsiTheme="majorHAnsi" w:cstheme="majorHAnsi"/>
                <w:sz w:val="24"/>
                <w:szCs w:val="24"/>
                <w:lang w:val="vi-VN"/>
              </w:rPr>
            </w:pPr>
            <w:r w:rsidRPr="005A04F7">
              <w:rPr>
                <w:rFonts w:asciiTheme="majorHAnsi" w:hAnsiTheme="majorHAnsi" w:cstheme="majorHAnsi"/>
                <w:sz w:val="24"/>
                <w:szCs w:val="24"/>
                <w:lang w:val="vi-VN"/>
              </w:rPr>
              <w:t>9.  DETAILED NARRATIVE DESCRIPTION OF SYSTEM/SOFTWARE TROUBLE EXISTING (AND STATUS OF DISPLAYS AND CONTROLS) OR ENHANCEMENT DESIRED.  INCLUDE A STATEMENT REGARDING IMPACT TO MISSION CAPABILITY.</w:t>
            </w:r>
          </w:p>
        </w:tc>
      </w:tr>
    </w:tbl>
    <w:p w:rsidR="006A4EEA" w:rsidRPr="00F0187C" w:rsidRDefault="006A4EEA" w:rsidP="00F0187C">
      <w:pPr>
        <w:pStyle w:val="Title"/>
        <w:spacing w:after="120"/>
        <w:jc w:val="center"/>
        <w:rPr>
          <w:rFonts w:cstheme="majorHAnsi"/>
          <w:b/>
          <w:sz w:val="24"/>
          <w:szCs w:val="24"/>
          <w:lang w:val="vi-VN"/>
        </w:rPr>
      </w:pPr>
      <w:bookmarkStart w:id="1443" w:name="_Toc100988056"/>
      <w:bookmarkStart w:id="1444" w:name="_Toc127171819"/>
      <w:bookmarkStart w:id="1445" w:name="_Toc376257051"/>
      <w:bookmarkStart w:id="1446" w:name="_Toc376288992"/>
      <w:r w:rsidRPr="00F0187C">
        <w:rPr>
          <w:rFonts w:cstheme="majorHAnsi"/>
          <w:b/>
          <w:sz w:val="24"/>
          <w:szCs w:val="24"/>
          <w:lang w:val="vi-VN"/>
        </w:rPr>
        <w:t>Figure B-3.  System/Software Trouble/Change Request (STR/SCR)</w:t>
      </w:r>
      <w:bookmarkEnd w:id="1443"/>
      <w:bookmarkEnd w:id="1444"/>
      <w:bookmarkEnd w:id="1445"/>
      <w:bookmarkEnd w:id="1446"/>
    </w:p>
    <w:p w:rsidR="006A4EEA" w:rsidRPr="00D96ED4" w:rsidRDefault="006A4EEA" w:rsidP="00687A29">
      <w:pPr>
        <w:pStyle w:val="Figuretext-C"/>
        <w:spacing w:before="0" w:after="120"/>
        <w:rPr>
          <w:rFonts w:asciiTheme="majorHAnsi" w:hAnsiTheme="majorHAnsi" w:cstheme="majorHAnsi"/>
          <w:lang w:val="vi-VN"/>
        </w:rPr>
        <w:sectPr w:rsidR="006A4EEA" w:rsidRPr="00D96ED4">
          <w:footerReference w:type="even" r:id="rId60"/>
          <w:footerReference w:type="default" r:id="rId61"/>
          <w:pgSz w:w="12240" w:h="15840"/>
          <w:pgMar w:top="1728" w:right="1440" w:bottom="1440" w:left="1440" w:header="720" w:footer="720" w:gutter="0"/>
          <w:pgNumType w:start="1"/>
          <w:cols w:space="720"/>
        </w:sectPr>
      </w:pPr>
    </w:p>
    <w:p w:rsidR="006A4EEA" w:rsidRPr="00D96ED4" w:rsidRDefault="002279C1" w:rsidP="00556D78">
      <w:pPr>
        <w:pStyle w:val="Heading1"/>
        <w:numPr>
          <w:ilvl w:val="0"/>
          <w:numId w:val="6"/>
        </w:numPr>
        <w:spacing w:before="0" w:after="120"/>
        <w:ind w:left="360"/>
        <w:rPr>
          <w:rFonts w:cstheme="majorHAnsi"/>
          <w:color w:val="1F3864" w:themeColor="accent5" w:themeShade="80"/>
          <w:sz w:val="36"/>
          <w:szCs w:val="36"/>
        </w:rPr>
      </w:pPr>
      <w:bookmarkStart w:id="1447" w:name="_Toc376257035"/>
      <w:bookmarkStart w:id="1448" w:name="_Toc376287105"/>
      <w:bookmarkStart w:id="1449" w:name="_Toc376287473"/>
      <w:bookmarkStart w:id="1450" w:name="_Toc376287590"/>
      <w:bookmarkStart w:id="1451" w:name="_Toc376287810"/>
      <w:bookmarkStart w:id="1452" w:name="_Toc376288034"/>
      <w:bookmarkStart w:id="1453" w:name="_Toc376288707"/>
      <w:bookmarkStart w:id="1454" w:name="_Toc376289114"/>
      <w:r>
        <w:rPr>
          <w:rFonts w:cstheme="majorHAnsi"/>
          <w:color w:val="1F3864" w:themeColor="accent5" w:themeShade="80"/>
          <w:sz w:val="36"/>
          <w:szCs w:val="36"/>
        </w:rPr>
        <w:lastRenderedPageBreak/>
        <w:t>APPENDIX C:</w:t>
      </w:r>
      <w:r w:rsidR="001475E3" w:rsidRPr="00D96ED4">
        <w:rPr>
          <w:rFonts w:cstheme="majorHAnsi"/>
          <w:color w:val="1F3864" w:themeColor="accent5" w:themeShade="80"/>
          <w:sz w:val="36"/>
          <w:szCs w:val="36"/>
        </w:rPr>
        <w:t xml:space="preserve"> SCHEDULE OF PROJECT CM ACTIVITIES</w:t>
      </w:r>
      <w:bookmarkEnd w:id="1447"/>
      <w:bookmarkEnd w:id="1448"/>
      <w:bookmarkEnd w:id="1449"/>
      <w:bookmarkEnd w:id="1450"/>
      <w:bookmarkEnd w:id="1451"/>
      <w:bookmarkEnd w:id="1452"/>
      <w:bookmarkEnd w:id="1453"/>
      <w:bookmarkEnd w:id="1454"/>
    </w:p>
    <w:p w:rsidR="006A4EEA" w:rsidRPr="00C14B9A" w:rsidRDefault="006A4EEA" w:rsidP="00C14B9A">
      <w:pPr>
        <w:rPr>
          <w:rFonts w:asciiTheme="majorHAnsi" w:hAnsiTheme="majorHAnsi" w:cstheme="majorHAnsi"/>
          <w:i/>
          <w:color w:val="1F3864" w:themeColor="accent5" w:themeShade="80"/>
          <w:sz w:val="24"/>
          <w:szCs w:val="24"/>
          <w:lang w:val="vi-VN"/>
        </w:rPr>
      </w:pPr>
      <w:r w:rsidRPr="00C14B9A">
        <w:rPr>
          <w:rFonts w:asciiTheme="majorHAnsi" w:hAnsiTheme="majorHAnsi" w:cstheme="majorHAnsi"/>
          <w:i/>
          <w:color w:val="1F3864" w:themeColor="accent5" w:themeShade="80"/>
          <w:sz w:val="24"/>
          <w:szCs w:val="24"/>
          <w:lang w:val="vi-VN"/>
        </w:rPr>
        <w:t>Insert schedule of Project CM activities here</w:t>
      </w:r>
    </w:p>
    <w:p w:rsidR="006A4EEA" w:rsidRPr="00D96ED4" w:rsidRDefault="006A4EEA" w:rsidP="00687A29">
      <w:pPr>
        <w:pStyle w:val="Figuretext-C"/>
        <w:spacing w:before="0" w:after="120"/>
        <w:rPr>
          <w:rFonts w:asciiTheme="majorHAnsi" w:hAnsiTheme="majorHAnsi" w:cstheme="majorHAnsi"/>
          <w:lang w:val="vi-VN"/>
        </w:rPr>
      </w:pPr>
    </w:p>
    <w:p w:rsidR="006A4EEA" w:rsidRPr="00D96ED4" w:rsidRDefault="006A4EEA" w:rsidP="00687A29">
      <w:pPr>
        <w:pStyle w:val="Figuretext-C"/>
        <w:spacing w:before="0" w:after="120"/>
        <w:rPr>
          <w:rFonts w:asciiTheme="majorHAnsi" w:hAnsiTheme="majorHAnsi" w:cstheme="majorHAnsi"/>
          <w:lang w:val="vi-VN"/>
        </w:rPr>
      </w:pPr>
    </w:p>
    <w:p w:rsidR="006A4EEA" w:rsidRPr="00D96ED4" w:rsidRDefault="006A4EEA" w:rsidP="005A04F7">
      <w:pPr>
        <w:pStyle w:val="Figuretext-C"/>
        <w:spacing w:before="0" w:after="120"/>
        <w:rPr>
          <w:rFonts w:asciiTheme="majorHAnsi" w:hAnsiTheme="majorHAnsi" w:cstheme="majorHAnsi"/>
          <w:lang w:val="vi-VN"/>
        </w:rPr>
      </w:pPr>
      <w:r w:rsidRPr="00D96ED4">
        <w:rPr>
          <w:rFonts w:asciiTheme="majorHAnsi" w:hAnsiTheme="majorHAnsi" w:cstheme="majorHAnsi"/>
          <w:lang w:val="vi-VN"/>
        </w:rPr>
        <w:br w:type="page"/>
      </w:r>
    </w:p>
    <w:p w:rsidR="006A4EEA" w:rsidRPr="00D96ED4" w:rsidRDefault="006A4EEA" w:rsidP="00687A29">
      <w:pPr>
        <w:spacing w:after="120"/>
        <w:rPr>
          <w:rFonts w:asciiTheme="majorHAnsi" w:hAnsiTheme="majorHAnsi" w:cstheme="majorHAnsi"/>
          <w:lang w:val="vi-VN"/>
        </w:rPr>
        <w:sectPr w:rsidR="006A4EEA" w:rsidRPr="00D96ED4">
          <w:footerReference w:type="even" r:id="rId62"/>
          <w:footerReference w:type="default" r:id="rId63"/>
          <w:pgSz w:w="12240" w:h="15840"/>
          <w:pgMar w:top="1728" w:right="1440" w:bottom="1440" w:left="1440" w:header="720" w:footer="720" w:gutter="0"/>
          <w:pgNumType w:start="1"/>
          <w:cols w:space="720"/>
        </w:sectPr>
      </w:pPr>
    </w:p>
    <w:p w:rsidR="006A4EEA" w:rsidRPr="00F0187C" w:rsidRDefault="00F0187C" w:rsidP="00F0187C">
      <w:pPr>
        <w:pStyle w:val="Title"/>
        <w:spacing w:after="120"/>
        <w:jc w:val="center"/>
        <w:rPr>
          <w:rFonts w:cstheme="majorHAnsi"/>
          <w:b/>
          <w:sz w:val="24"/>
          <w:szCs w:val="24"/>
          <w:lang w:val="vi-VN"/>
        </w:rPr>
      </w:pPr>
      <w:bookmarkStart w:id="1455" w:name="_Toc376288993"/>
      <w:r>
        <w:rPr>
          <w:rFonts w:cstheme="majorHAnsi"/>
          <w:b/>
          <w:sz w:val="24"/>
          <w:szCs w:val="24"/>
          <w:lang w:val="en-US"/>
        </w:rPr>
        <w:lastRenderedPageBreak/>
        <w:t xml:space="preserve">Figure C-1: </w:t>
      </w:r>
      <w:r w:rsidR="006A4EEA" w:rsidRPr="00F0187C">
        <w:rPr>
          <w:rFonts w:cstheme="majorHAnsi"/>
          <w:b/>
          <w:sz w:val="24"/>
          <w:szCs w:val="24"/>
          <w:lang w:val="vi-VN"/>
        </w:rPr>
        <w:t>DOCUMENT CHANGE REQUEST (DCR)</w:t>
      </w:r>
      <w:bookmarkEnd w:id="1455"/>
    </w:p>
    <w:tbl>
      <w:tblPr>
        <w:tblStyle w:val="TableGridLight"/>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98"/>
        <w:gridCol w:w="3307"/>
      </w:tblGrid>
      <w:tr w:rsidR="005A04F7" w:rsidRPr="005A04F7" w:rsidTr="005A04F7">
        <w:tc>
          <w:tcPr>
            <w:tcW w:w="6498" w:type="dxa"/>
          </w:tcPr>
          <w:p w:rsidR="006A4EEA" w:rsidRPr="005A04F7" w:rsidRDefault="006A4EEA" w:rsidP="00687A29">
            <w:pPr>
              <w:spacing w:after="120"/>
              <w:rPr>
                <w:rFonts w:asciiTheme="majorHAnsi" w:hAnsiTheme="majorHAnsi" w:cstheme="majorHAnsi"/>
                <w:color w:val="000000" w:themeColor="text1"/>
                <w:sz w:val="24"/>
                <w:szCs w:val="24"/>
                <w:lang w:val="vi-VN"/>
              </w:rPr>
            </w:pPr>
            <w:r w:rsidRPr="005A04F7">
              <w:rPr>
                <w:rFonts w:asciiTheme="majorHAnsi" w:hAnsiTheme="majorHAnsi" w:cstheme="majorHAnsi"/>
                <w:color w:val="000000" w:themeColor="text1"/>
                <w:sz w:val="24"/>
                <w:szCs w:val="24"/>
                <w:lang w:val="vi-VN"/>
              </w:rPr>
              <w:t xml:space="preserve">Document Title: </w:t>
            </w:r>
            <w:r w:rsidRPr="005A04F7">
              <w:rPr>
                <w:rFonts w:asciiTheme="majorHAnsi" w:hAnsiTheme="majorHAnsi" w:cstheme="majorHAnsi"/>
                <w:b/>
                <w:bCs/>
                <w:color w:val="000000" w:themeColor="text1"/>
                <w:sz w:val="24"/>
                <w:szCs w:val="24"/>
                <w:lang w:val="vi-VN"/>
              </w:rPr>
              <w:t>CM Plan for</w:t>
            </w:r>
            <w:r w:rsidRPr="005A04F7">
              <w:rPr>
                <w:rFonts w:asciiTheme="majorHAnsi" w:hAnsiTheme="majorHAnsi" w:cstheme="majorHAnsi"/>
                <w:color w:val="000000" w:themeColor="text1"/>
                <w:sz w:val="24"/>
                <w:szCs w:val="24"/>
                <w:lang w:val="vi-VN"/>
              </w:rPr>
              <w:t xml:space="preserve"> </w:t>
            </w:r>
            <w:r w:rsidRPr="005A04F7">
              <w:rPr>
                <w:rFonts w:asciiTheme="majorHAnsi" w:hAnsiTheme="majorHAnsi" w:cstheme="majorHAnsi"/>
                <w:b/>
                <w:bCs/>
                <w:color w:val="000000" w:themeColor="text1"/>
                <w:sz w:val="24"/>
                <w:szCs w:val="24"/>
                <w:lang w:val="vi-VN"/>
              </w:rPr>
              <w:t>[[Project Title]]</w:t>
            </w:r>
            <w:r w:rsidRPr="005A04F7">
              <w:rPr>
                <w:rFonts w:asciiTheme="majorHAnsi" w:hAnsiTheme="majorHAnsi" w:cstheme="majorHAnsi"/>
                <w:color w:val="000000" w:themeColor="text1"/>
                <w:sz w:val="24"/>
                <w:szCs w:val="24"/>
                <w:lang w:val="vi-VN"/>
              </w:rPr>
              <w:t xml:space="preserve"> </w:t>
            </w:r>
          </w:p>
        </w:tc>
        <w:tc>
          <w:tcPr>
            <w:tcW w:w="3307" w:type="dxa"/>
          </w:tcPr>
          <w:p w:rsidR="006A4EEA" w:rsidRPr="005A04F7" w:rsidRDefault="006A4EEA" w:rsidP="00687A29">
            <w:pPr>
              <w:spacing w:after="120"/>
              <w:rPr>
                <w:rFonts w:asciiTheme="majorHAnsi" w:hAnsiTheme="majorHAnsi" w:cstheme="majorHAnsi"/>
                <w:color w:val="000000" w:themeColor="text1"/>
                <w:sz w:val="24"/>
                <w:szCs w:val="24"/>
                <w:lang w:val="vi-VN"/>
              </w:rPr>
            </w:pPr>
            <w:r w:rsidRPr="005A04F7">
              <w:rPr>
                <w:rFonts w:asciiTheme="majorHAnsi" w:hAnsiTheme="majorHAnsi" w:cstheme="majorHAnsi"/>
                <w:color w:val="000000" w:themeColor="text1"/>
                <w:sz w:val="24"/>
                <w:szCs w:val="24"/>
                <w:lang w:val="vi-VN"/>
              </w:rPr>
              <w:t xml:space="preserve">Tracking Number:  </w:t>
            </w:r>
          </w:p>
          <w:p w:rsidR="006A4EEA" w:rsidRPr="005A04F7" w:rsidRDefault="006A4EEA" w:rsidP="00687A29">
            <w:pPr>
              <w:spacing w:after="120"/>
              <w:rPr>
                <w:rFonts w:asciiTheme="majorHAnsi" w:hAnsiTheme="majorHAnsi" w:cstheme="majorHAnsi"/>
                <w:color w:val="000000" w:themeColor="text1"/>
                <w:sz w:val="24"/>
                <w:szCs w:val="24"/>
                <w:lang w:val="vi-VN"/>
              </w:rPr>
            </w:pPr>
          </w:p>
        </w:tc>
      </w:tr>
      <w:tr w:rsidR="005A04F7" w:rsidRPr="005A04F7" w:rsidTr="005A04F7">
        <w:tc>
          <w:tcPr>
            <w:tcW w:w="9805" w:type="dxa"/>
            <w:gridSpan w:val="2"/>
          </w:tcPr>
          <w:p w:rsidR="006A4EEA" w:rsidRPr="005A04F7" w:rsidRDefault="006A4EEA" w:rsidP="00687A29">
            <w:pPr>
              <w:spacing w:after="120"/>
              <w:rPr>
                <w:rFonts w:asciiTheme="majorHAnsi" w:hAnsiTheme="majorHAnsi" w:cstheme="majorHAnsi"/>
                <w:color w:val="000000" w:themeColor="text1"/>
                <w:sz w:val="24"/>
                <w:szCs w:val="24"/>
                <w:lang w:val="vi-VN"/>
              </w:rPr>
            </w:pPr>
            <w:r w:rsidRPr="005A04F7">
              <w:rPr>
                <w:rFonts w:asciiTheme="majorHAnsi" w:hAnsiTheme="majorHAnsi" w:cstheme="majorHAnsi"/>
                <w:color w:val="000000" w:themeColor="text1"/>
                <w:sz w:val="24"/>
                <w:szCs w:val="24"/>
                <w:lang w:val="vi-VN"/>
              </w:rPr>
              <w:t xml:space="preserve">Name of Submitting Organization:  </w:t>
            </w:r>
          </w:p>
          <w:p w:rsidR="006A4EEA" w:rsidRPr="005A04F7" w:rsidRDefault="006A4EEA" w:rsidP="00687A29">
            <w:pPr>
              <w:spacing w:after="120"/>
              <w:rPr>
                <w:rFonts w:asciiTheme="majorHAnsi" w:hAnsiTheme="majorHAnsi" w:cstheme="majorHAnsi"/>
                <w:color w:val="000000" w:themeColor="text1"/>
                <w:sz w:val="24"/>
                <w:szCs w:val="24"/>
                <w:lang w:val="vi-VN"/>
              </w:rPr>
            </w:pPr>
          </w:p>
        </w:tc>
      </w:tr>
      <w:tr w:rsidR="005A04F7" w:rsidRPr="005A04F7" w:rsidTr="005A04F7">
        <w:tc>
          <w:tcPr>
            <w:tcW w:w="6498" w:type="dxa"/>
          </w:tcPr>
          <w:p w:rsidR="006A4EEA" w:rsidRPr="005A04F7" w:rsidRDefault="006A4EEA" w:rsidP="00687A29">
            <w:pPr>
              <w:spacing w:after="120"/>
              <w:rPr>
                <w:rFonts w:asciiTheme="majorHAnsi" w:hAnsiTheme="majorHAnsi" w:cstheme="majorHAnsi"/>
                <w:color w:val="000000" w:themeColor="text1"/>
                <w:sz w:val="24"/>
                <w:szCs w:val="24"/>
                <w:lang w:val="vi-VN"/>
              </w:rPr>
            </w:pPr>
            <w:r w:rsidRPr="005A04F7">
              <w:rPr>
                <w:rFonts w:asciiTheme="majorHAnsi" w:hAnsiTheme="majorHAnsi" w:cstheme="majorHAnsi"/>
                <w:color w:val="000000" w:themeColor="text1"/>
                <w:sz w:val="24"/>
                <w:szCs w:val="24"/>
                <w:lang w:val="vi-VN"/>
              </w:rPr>
              <w:t xml:space="preserve">Organization Contact: </w:t>
            </w:r>
          </w:p>
          <w:p w:rsidR="006A4EEA" w:rsidRPr="005A04F7" w:rsidRDefault="006A4EEA" w:rsidP="00687A29">
            <w:pPr>
              <w:spacing w:after="120"/>
              <w:rPr>
                <w:rFonts w:asciiTheme="majorHAnsi" w:hAnsiTheme="majorHAnsi" w:cstheme="majorHAnsi"/>
                <w:color w:val="000000" w:themeColor="text1"/>
                <w:sz w:val="24"/>
                <w:szCs w:val="24"/>
                <w:lang w:val="vi-VN"/>
              </w:rPr>
            </w:pPr>
          </w:p>
        </w:tc>
        <w:tc>
          <w:tcPr>
            <w:tcW w:w="3307" w:type="dxa"/>
          </w:tcPr>
          <w:p w:rsidR="006A4EEA" w:rsidRPr="005A04F7" w:rsidRDefault="006A4EEA" w:rsidP="005A04F7">
            <w:pPr>
              <w:spacing w:after="120"/>
              <w:rPr>
                <w:rFonts w:asciiTheme="majorHAnsi" w:hAnsiTheme="majorHAnsi" w:cstheme="majorHAnsi"/>
                <w:color w:val="000000" w:themeColor="text1"/>
                <w:sz w:val="24"/>
                <w:szCs w:val="24"/>
                <w:lang w:val="vi-VN"/>
              </w:rPr>
            </w:pPr>
            <w:r w:rsidRPr="005A04F7">
              <w:rPr>
                <w:rFonts w:asciiTheme="majorHAnsi" w:hAnsiTheme="majorHAnsi" w:cstheme="majorHAnsi"/>
                <w:color w:val="000000" w:themeColor="text1"/>
                <w:sz w:val="24"/>
                <w:szCs w:val="24"/>
                <w:lang w:val="vi-VN"/>
              </w:rPr>
              <w:t xml:space="preserve">Phone:  </w:t>
            </w:r>
          </w:p>
        </w:tc>
      </w:tr>
      <w:tr w:rsidR="005A04F7" w:rsidRPr="005A04F7" w:rsidTr="005A04F7">
        <w:tc>
          <w:tcPr>
            <w:tcW w:w="9805" w:type="dxa"/>
            <w:gridSpan w:val="2"/>
          </w:tcPr>
          <w:p w:rsidR="006A4EEA" w:rsidRPr="005A04F7" w:rsidRDefault="006A4EEA" w:rsidP="00687A29">
            <w:pPr>
              <w:spacing w:after="120"/>
              <w:rPr>
                <w:rFonts w:asciiTheme="majorHAnsi" w:hAnsiTheme="majorHAnsi" w:cstheme="majorHAnsi"/>
                <w:color w:val="000000" w:themeColor="text1"/>
                <w:sz w:val="24"/>
                <w:szCs w:val="24"/>
                <w:lang w:val="vi-VN"/>
              </w:rPr>
            </w:pPr>
            <w:r w:rsidRPr="005A04F7">
              <w:rPr>
                <w:rFonts w:asciiTheme="majorHAnsi" w:hAnsiTheme="majorHAnsi" w:cstheme="majorHAnsi"/>
                <w:color w:val="000000" w:themeColor="text1"/>
                <w:sz w:val="24"/>
                <w:szCs w:val="24"/>
                <w:lang w:val="vi-VN"/>
              </w:rPr>
              <w:t xml:space="preserve">Mailing Address: </w:t>
            </w:r>
          </w:p>
          <w:p w:rsidR="006A4EEA" w:rsidRPr="005A04F7" w:rsidRDefault="006A4EEA" w:rsidP="00687A29">
            <w:pPr>
              <w:spacing w:after="120"/>
              <w:rPr>
                <w:rFonts w:asciiTheme="majorHAnsi" w:hAnsiTheme="majorHAnsi" w:cstheme="majorHAnsi"/>
                <w:color w:val="000000" w:themeColor="text1"/>
                <w:sz w:val="24"/>
                <w:szCs w:val="24"/>
                <w:lang w:val="vi-VN"/>
              </w:rPr>
            </w:pPr>
          </w:p>
        </w:tc>
      </w:tr>
      <w:tr w:rsidR="005A04F7" w:rsidRPr="005A04F7" w:rsidTr="005A04F7">
        <w:tc>
          <w:tcPr>
            <w:tcW w:w="6498" w:type="dxa"/>
          </w:tcPr>
          <w:p w:rsidR="006A4EEA" w:rsidRPr="005A04F7" w:rsidRDefault="006A4EEA" w:rsidP="00687A29">
            <w:pPr>
              <w:spacing w:after="120"/>
              <w:rPr>
                <w:rFonts w:asciiTheme="majorHAnsi" w:hAnsiTheme="majorHAnsi" w:cstheme="majorHAnsi"/>
                <w:color w:val="000000" w:themeColor="text1"/>
                <w:sz w:val="24"/>
                <w:szCs w:val="24"/>
                <w:lang w:val="vi-VN"/>
              </w:rPr>
            </w:pPr>
            <w:r w:rsidRPr="005A04F7">
              <w:rPr>
                <w:rFonts w:asciiTheme="majorHAnsi" w:hAnsiTheme="majorHAnsi" w:cstheme="majorHAnsi"/>
                <w:color w:val="000000" w:themeColor="text1"/>
                <w:sz w:val="24"/>
                <w:szCs w:val="24"/>
                <w:lang w:val="vi-VN"/>
              </w:rPr>
              <w:t xml:space="preserve">DCR Description:  </w:t>
            </w:r>
          </w:p>
          <w:p w:rsidR="006A4EEA" w:rsidRPr="005A04F7" w:rsidRDefault="006A4EEA" w:rsidP="00687A29">
            <w:pPr>
              <w:spacing w:after="120"/>
              <w:rPr>
                <w:rFonts w:asciiTheme="majorHAnsi" w:hAnsiTheme="majorHAnsi" w:cstheme="majorHAnsi"/>
                <w:color w:val="000000" w:themeColor="text1"/>
                <w:sz w:val="24"/>
                <w:szCs w:val="24"/>
                <w:lang w:val="vi-VN"/>
              </w:rPr>
            </w:pPr>
          </w:p>
        </w:tc>
        <w:tc>
          <w:tcPr>
            <w:tcW w:w="3307" w:type="dxa"/>
          </w:tcPr>
          <w:p w:rsidR="006A4EEA" w:rsidRPr="005A04F7" w:rsidRDefault="006A4EEA" w:rsidP="005A04F7">
            <w:pPr>
              <w:spacing w:after="120"/>
              <w:rPr>
                <w:rFonts w:asciiTheme="majorHAnsi" w:hAnsiTheme="majorHAnsi" w:cstheme="majorHAnsi"/>
                <w:color w:val="000000" w:themeColor="text1"/>
                <w:sz w:val="24"/>
                <w:szCs w:val="24"/>
                <w:lang w:val="vi-VN"/>
              </w:rPr>
            </w:pPr>
            <w:r w:rsidRPr="005A04F7">
              <w:rPr>
                <w:rFonts w:asciiTheme="majorHAnsi" w:hAnsiTheme="majorHAnsi" w:cstheme="majorHAnsi"/>
                <w:color w:val="000000" w:themeColor="text1"/>
                <w:sz w:val="24"/>
                <w:szCs w:val="24"/>
                <w:lang w:val="vi-VN"/>
              </w:rPr>
              <w:t xml:space="preserve">Date:  </w:t>
            </w:r>
          </w:p>
        </w:tc>
      </w:tr>
      <w:tr w:rsidR="005A04F7" w:rsidRPr="005A04F7" w:rsidTr="005A04F7">
        <w:tc>
          <w:tcPr>
            <w:tcW w:w="9805" w:type="dxa"/>
            <w:gridSpan w:val="2"/>
          </w:tcPr>
          <w:p w:rsidR="006A4EEA" w:rsidRPr="005A04F7" w:rsidRDefault="006A4EEA" w:rsidP="00687A29">
            <w:pPr>
              <w:spacing w:after="120"/>
              <w:rPr>
                <w:rFonts w:asciiTheme="majorHAnsi" w:hAnsiTheme="majorHAnsi" w:cstheme="majorHAnsi"/>
                <w:color w:val="000000" w:themeColor="text1"/>
                <w:sz w:val="24"/>
                <w:szCs w:val="24"/>
                <w:lang w:val="vi-VN"/>
              </w:rPr>
            </w:pPr>
            <w:r w:rsidRPr="005A04F7">
              <w:rPr>
                <w:rFonts w:asciiTheme="majorHAnsi" w:hAnsiTheme="majorHAnsi" w:cstheme="majorHAnsi"/>
                <w:color w:val="000000" w:themeColor="text1"/>
                <w:sz w:val="24"/>
                <w:szCs w:val="24"/>
                <w:lang w:val="vi-VN"/>
              </w:rPr>
              <w:t xml:space="preserve">Change Location:  </w:t>
            </w:r>
          </w:p>
          <w:p w:rsidR="006A4EEA" w:rsidRPr="005A04F7" w:rsidRDefault="006A4EEA" w:rsidP="00687A29">
            <w:pPr>
              <w:spacing w:after="120"/>
              <w:rPr>
                <w:rFonts w:asciiTheme="majorHAnsi" w:hAnsiTheme="majorHAnsi" w:cstheme="majorHAnsi"/>
                <w:color w:val="000000" w:themeColor="text1"/>
                <w:sz w:val="24"/>
                <w:szCs w:val="24"/>
                <w:lang w:val="vi-VN"/>
              </w:rPr>
            </w:pPr>
            <w:r w:rsidRPr="005A04F7">
              <w:rPr>
                <w:rFonts w:asciiTheme="majorHAnsi" w:hAnsiTheme="majorHAnsi" w:cstheme="majorHAnsi"/>
                <w:color w:val="000000" w:themeColor="text1"/>
                <w:sz w:val="24"/>
                <w:szCs w:val="24"/>
                <w:lang w:val="vi-VN"/>
              </w:rPr>
              <w:t>(use section #, figure #, table #, etc.)</w:t>
            </w:r>
          </w:p>
        </w:tc>
      </w:tr>
      <w:tr w:rsidR="005A04F7" w:rsidRPr="005A04F7" w:rsidTr="005A04F7">
        <w:tc>
          <w:tcPr>
            <w:tcW w:w="9805" w:type="dxa"/>
            <w:gridSpan w:val="2"/>
          </w:tcPr>
          <w:p w:rsidR="006A4EEA" w:rsidRPr="005A04F7" w:rsidRDefault="006A4EEA" w:rsidP="00687A29">
            <w:pPr>
              <w:spacing w:after="120"/>
              <w:rPr>
                <w:rFonts w:asciiTheme="majorHAnsi" w:hAnsiTheme="majorHAnsi" w:cstheme="majorHAnsi"/>
                <w:color w:val="000000" w:themeColor="text1"/>
                <w:sz w:val="24"/>
                <w:szCs w:val="24"/>
                <w:lang w:val="vi-VN"/>
              </w:rPr>
            </w:pPr>
            <w:r w:rsidRPr="005A04F7">
              <w:rPr>
                <w:rFonts w:asciiTheme="majorHAnsi" w:hAnsiTheme="majorHAnsi" w:cstheme="majorHAnsi"/>
                <w:color w:val="000000" w:themeColor="text1"/>
                <w:sz w:val="24"/>
                <w:szCs w:val="24"/>
                <w:lang w:val="vi-VN"/>
              </w:rPr>
              <w:t xml:space="preserve">Proposed change:  </w:t>
            </w:r>
          </w:p>
          <w:p w:rsidR="006A4EEA" w:rsidRPr="005A04F7" w:rsidRDefault="006A4EEA" w:rsidP="00687A29">
            <w:pPr>
              <w:spacing w:after="120"/>
              <w:rPr>
                <w:rFonts w:asciiTheme="majorHAnsi" w:hAnsiTheme="majorHAnsi" w:cstheme="majorHAnsi"/>
                <w:color w:val="000000" w:themeColor="text1"/>
                <w:sz w:val="24"/>
                <w:szCs w:val="24"/>
                <w:lang w:val="vi-VN"/>
              </w:rPr>
            </w:pPr>
          </w:p>
          <w:p w:rsidR="006A4EEA" w:rsidRPr="005A04F7" w:rsidRDefault="006A4EEA" w:rsidP="00687A29">
            <w:pPr>
              <w:spacing w:after="120"/>
              <w:rPr>
                <w:rFonts w:asciiTheme="majorHAnsi" w:hAnsiTheme="majorHAnsi" w:cstheme="majorHAnsi"/>
                <w:color w:val="000000" w:themeColor="text1"/>
                <w:sz w:val="24"/>
                <w:szCs w:val="24"/>
                <w:lang w:val="vi-VN"/>
              </w:rPr>
            </w:pPr>
          </w:p>
          <w:p w:rsidR="006A4EEA" w:rsidRPr="005A04F7" w:rsidRDefault="006A4EEA" w:rsidP="00687A29">
            <w:pPr>
              <w:spacing w:after="120"/>
              <w:rPr>
                <w:rFonts w:asciiTheme="majorHAnsi" w:hAnsiTheme="majorHAnsi" w:cstheme="majorHAnsi"/>
                <w:color w:val="000000" w:themeColor="text1"/>
                <w:sz w:val="24"/>
                <w:szCs w:val="24"/>
                <w:lang w:val="vi-VN"/>
              </w:rPr>
            </w:pPr>
          </w:p>
          <w:p w:rsidR="006A4EEA" w:rsidRPr="005A04F7" w:rsidRDefault="006A4EEA" w:rsidP="00687A29">
            <w:pPr>
              <w:spacing w:after="120"/>
              <w:rPr>
                <w:rFonts w:asciiTheme="majorHAnsi" w:hAnsiTheme="majorHAnsi" w:cstheme="majorHAnsi"/>
                <w:color w:val="000000" w:themeColor="text1"/>
                <w:sz w:val="24"/>
                <w:szCs w:val="24"/>
                <w:lang w:val="vi-VN"/>
              </w:rPr>
            </w:pPr>
          </w:p>
          <w:p w:rsidR="006A4EEA" w:rsidRPr="005A04F7" w:rsidRDefault="006A4EEA" w:rsidP="00687A29">
            <w:pPr>
              <w:spacing w:after="120"/>
              <w:rPr>
                <w:rFonts w:asciiTheme="majorHAnsi" w:hAnsiTheme="majorHAnsi" w:cstheme="majorHAnsi"/>
                <w:color w:val="000000" w:themeColor="text1"/>
                <w:sz w:val="24"/>
                <w:szCs w:val="24"/>
                <w:lang w:val="vi-VN"/>
              </w:rPr>
            </w:pPr>
          </w:p>
          <w:p w:rsidR="006A4EEA" w:rsidRPr="005A04F7" w:rsidRDefault="006A4EEA" w:rsidP="00687A29">
            <w:pPr>
              <w:spacing w:after="120"/>
              <w:rPr>
                <w:rFonts w:asciiTheme="majorHAnsi" w:hAnsiTheme="majorHAnsi" w:cstheme="majorHAnsi"/>
                <w:color w:val="000000" w:themeColor="text1"/>
                <w:sz w:val="24"/>
                <w:szCs w:val="24"/>
                <w:lang w:val="vi-VN"/>
              </w:rPr>
            </w:pPr>
          </w:p>
        </w:tc>
      </w:tr>
      <w:tr w:rsidR="005A04F7" w:rsidRPr="005A04F7" w:rsidTr="005A04F7">
        <w:tc>
          <w:tcPr>
            <w:tcW w:w="9805" w:type="dxa"/>
            <w:gridSpan w:val="2"/>
          </w:tcPr>
          <w:p w:rsidR="006A4EEA" w:rsidRPr="005A04F7" w:rsidRDefault="006A4EEA" w:rsidP="00687A29">
            <w:pPr>
              <w:spacing w:after="120"/>
              <w:rPr>
                <w:rFonts w:asciiTheme="majorHAnsi" w:hAnsiTheme="majorHAnsi" w:cstheme="majorHAnsi"/>
                <w:color w:val="000000" w:themeColor="text1"/>
                <w:sz w:val="24"/>
                <w:szCs w:val="24"/>
                <w:lang w:val="vi-VN"/>
              </w:rPr>
            </w:pPr>
            <w:r w:rsidRPr="005A04F7">
              <w:rPr>
                <w:rFonts w:asciiTheme="majorHAnsi" w:hAnsiTheme="majorHAnsi" w:cstheme="majorHAnsi"/>
                <w:color w:val="000000" w:themeColor="text1"/>
                <w:sz w:val="24"/>
                <w:szCs w:val="24"/>
                <w:lang w:val="vi-VN"/>
              </w:rPr>
              <w:t xml:space="preserve">Rational for Change:  </w:t>
            </w:r>
          </w:p>
          <w:p w:rsidR="006A4EEA" w:rsidRPr="005A04F7" w:rsidRDefault="006A4EEA" w:rsidP="00687A29">
            <w:pPr>
              <w:spacing w:after="120"/>
              <w:rPr>
                <w:rFonts w:asciiTheme="majorHAnsi" w:hAnsiTheme="majorHAnsi" w:cstheme="majorHAnsi"/>
                <w:color w:val="000000" w:themeColor="text1"/>
                <w:sz w:val="24"/>
                <w:szCs w:val="24"/>
                <w:lang w:val="vi-VN"/>
              </w:rPr>
            </w:pPr>
          </w:p>
          <w:p w:rsidR="006A4EEA" w:rsidRPr="005A04F7" w:rsidRDefault="006A4EEA" w:rsidP="00687A29">
            <w:pPr>
              <w:spacing w:after="120"/>
              <w:rPr>
                <w:rFonts w:asciiTheme="majorHAnsi" w:hAnsiTheme="majorHAnsi" w:cstheme="majorHAnsi"/>
                <w:color w:val="000000" w:themeColor="text1"/>
                <w:sz w:val="24"/>
                <w:szCs w:val="24"/>
                <w:lang w:val="vi-VN"/>
              </w:rPr>
            </w:pPr>
          </w:p>
          <w:p w:rsidR="006A4EEA" w:rsidRPr="005A04F7" w:rsidRDefault="006A4EEA" w:rsidP="00687A29">
            <w:pPr>
              <w:pStyle w:val="Figuretext-L"/>
              <w:spacing w:before="0" w:after="120"/>
              <w:rPr>
                <w:rFonts w:asciiTheme="majorHAnsi" w:hAnsiTheme="majorHAnsi" w:cstheme="majorHAnsi"/>
                <w:color w:val="000000" w:themeColor="text1"/>
                <w:sz w:val="24"/>
                <w:szCs w:val="24"/>
                <w:lang w:val="vi-VN"/>
              </w:rPr>
            </w:pPr>
          </w:p>
          <w:p w:rsidR="006A4EEA" w:rsidRPr="005A04F7" w:rsidRDefault="006A4EEA" w:rsidP="00687A29">
            <w:pPr>
              <w:spacing w:after="120"/>
              <w:rPr>
                <w:rFonts w:asciiTheme="majorHAnsi" w:hAnsiTheme="majorHAnsi" w:cstheme="majorHAnsi"/>
                <w:color w:val="000000" w:themeColor="text1"/>
                <w:sz w:val="24"/>
                <w:szCs w:val="24"/>
                <w:lang w:val="vi-VN"/>
              </w:rPr>
            </w:pPr>
          </w:p>
          <w:p w:rsidR="006A4EEA" w:rsidRPr="005A04F7" w:rsidRDefault="006A4EEA" w:rsidP="00687A29">
            <w:pPr>
              <w:spacing w:after="120"/>
              <w:rPr>
                <w:rFonts w:asciiTheme="majorHAnsi" w:hAnsiTheme="majorHAnsi" w:cstheme="majorHAnsi"/>
                <w:color w:val="000000" w:themeColor="text1"/>
                <w:sz w:val="24"/>
                <w:szCs w:val="24"/>
                <w:lang w:val="vi-VN"/>
              </w:rPr>
            </w:pPr>
          </w:p>
        </w:tc>
      </w:tr>
      <w:tr w:rsidR="005A04F7" w:rsidRPr="005A04F7" w:rsidTr="005A04F7">
        <w:tc>
          <w:tcPr>
            <w:tcW w:w="9805" w:type="dxa"/>
            <w:gridSpan w:val="2"/>
          </w:tcPr>
          <w:p w:rsidR="006A4EEA" w:rsidRPr="005A04F7" w:rsidRDefault="006A4EEA" w:rsidP="00687A29">
            <w:pPr>
              <w:tabs>
                <w:tab w:val="left" w:pos="2100"/>
                <w:tab w:val="right" w:pos="8982"/>
              </w:tabs>
              <w:spacing w:after="120"/>
              <w:jc w:val="right"/>
              <w:rPr>
                <w:rFonts w:asciiTheme="majorHAnsi" w:hAnsiTheme="majorHAnsi" w:cstheme="majorHAnsi"/>
                <w:color w:val="000000" w:themeColor="text1"/>
                <w:sz w:val="24"/>
                <w:szCs w:val="24"/>
              </w:rPr>
            </w:pPr>
            <w:r w:rsidRPr="005A04F7">
              <w:rPr>
                <w:rFonts w:asciiTheme="majorHAnsi" w:hAnsiTheme="majorHAnsi" w:cstheme="majorHAnsi"/>
                <w:color w:val="000000" w:themeColor="text1"/>
                <w:sz w:val="24"/>
                <w:szCs w:val="24"/>
                <w:lang w:val="vi-VN"/>
              </w:rPr>
              <w:t xml:space="preserve">DCR Form </w:t>
            </w:r>
            <w:r w:rsidRPr="005A04F7">
              <w:rPr>
                <w:rFonts w:asciiTheme="majorHAnsi" w:hAnsiTheme="majorHAnsi" w:cstheme="majorHAnsi"/>
                <w:color w:val="000000" w:themeColor="text1"/>
                <w:sz w:val="24"/>
                <w:szCs w:val="24"/>
              </w:rPr>
              <w:t>12</w:t>
            </w:r>
            <w:r w:rsidRPr="005A04F7">
              <w:rPr>
                <w:rFonts w:asciiTheme="majorHAnsi" w:hAnsiTheme="majorHAnsi" w:cstheme="majorHAnsi"/>
                <w:color w:val="000000" w:themeColor="text1"/>
                <w:sz w:val="24"/>
                <w:szCs w:val="24"/>
                <w:lang w:val="vi-VN"/>
              </w:rPr>
              <w:t>/20</w:t>
            </w:r>
            <w:r w:rsidRPr="005A04F7">
              <w:rPr>
                <w:rFonts w:asciiTheme="majorHAnsi" w:hAnsiTheme="majorHAnsi" w:cstheme="majorHAnsi"/>
                <w:color w:val="000000" w:themeColor="text1"/>
                <w:sz w:val="24"/>
                <w:szCs w:val="24"/>
              </w:rPr>
              <w:t>13</w:t>
            </w:r>
          </w:p>
        </w:tc>
      </w:tr>
    </w:tbl>
    <w:p w:rsidR="006A4EEA" w:rsidRPr="00D96ED4" w:rsidRDefault="006A4EEA" w:rsidP="00687A29">
      <w:pPr>
        <w:spacing w:after="120"/>
        <w:jc w:val="center"/>
        <w:rPr>
          <w:rFonts w:asciiTheme="majorHAnsi" w:hAnsiTheme="majorHAnsi" w:cstheme="majorHAnsi"/>
          <w:lang w:val="vi-VN"/>
        </w:rPr>
      </w:pPr>
    </w:p>
    <w:bookmarkEnd w:id="0"/>
    <w:bookmarkEnd w:id="1"/>
    <w:bookmarkEnd w:id="2"/>
    <w:bookmarkEnd w:id="4"/>
    <w:bookmarkEnd w:id="5"/>
    <w:p w:rsidR="00B33043" w:rsidRPr="00D96ED4" w:rsidRDefault="00B33043" w:rsidP="00687A29">
      <w:pPr>
        <w:spacing w:after="120" w:line="240" w:lineRule="auto"/>
        <w:rPr>
          <w:rFonts w:asciiTheme="majorHAnsi" w:hAnsiTheme="majorHAnsi" w:cstheme="majorHAnsi"/>
          <w:lang w:val="en-US"/>
        </w:rPr>
      </w:pPr>
    </w:p>
    <w:sectPr w:rsidR="00B33043" w:rsidRPr="00D96ED4" w:rsidSect="00204F7E">
      <w:footerReference w:type="default" r:id="rId64"/>
      <w:pgSz w:w="12240" w:h="15840" w:code="1"/>
      <w:pgMar w:top="1728"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D78" w:rsidRDefault="00556D78" w:rsidP="0097517C">
      <w:pPr>
        <w:spacing w:after="0" w:line="240" w:lineRule="auto"/>
      </w:pPr>
      <w:r>
        <w:separator/>
      </w:r>
    </w:p>
  </w:endnote>
  <w:endnote w:type="continuationSeparator" w:id="0">
    <w:p w:rsidR="00556D78" w:rsidRDefault="00556D78" w:rsidP="0097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2279C1">
      <w:rPr>
        <w:caps/>
        <w:noProof/>
        <w:color w:val="5B9BD5" w:themeColor="accent1"/>
      </w:rPr>
      <w:t>1</w:t>
    </w:r>
    <w:r>
      <w:rPr>
        <w:caps/>
        <w:noProof/>
        <w:color w:val="5B9BD5" w:themeColor="accent1"/>
      </w:rPr>
      <w:fldChar w:fldCharType="end"/>
    </w:r>
  </w:p>
  <w:p w:rsidR="00DE2A9E" w:rsidRDefault="00DE2A9E">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widowControl w:val="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pPr>
    <w:r>
      <w:rPr>
        <w:rStyle w:val="PageNumber"/>
      </w:rPr>
      <w:t>4-</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widowControl w:val="0"/>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pPr>
    <w:r>
      <w:rPr>
        <w:rStyle w:val="PageNumber"/>
      </w:rPr>
      <w:t>5-</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widowControl w:val="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pPr>
    <w:r>
      <w:rPr>
        <w:rStyle w:val="PageNumber"/>
      </w:rPr>
      <w:t>6-</w:t>
    </w: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framePr w:wrap="auto" w:vAnchor="text" w:hAnchor="margin" w:xAlign="center" w:y="1"/>
      <w:rPr>
        <w:rStyle w:val="PageNumber"/>
      </w:rPr>
    </w:pPr>
  </w:p>
  <w:p w:rsidR="00DE2A9E" w:rsidRDefault="00DE2A9E">
    <w:pPr>
      <w:pStyle w:val="Footer"/>
      <w:widowControl w:val="0"/>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pPr>
    <w:r>
      <w:rPr>
        <w:rStyle w:val="PageNumber"/>
      </w:rPr>
      <w:t>7-</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widowControl w:val="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pPr>
    <w:r>
      <w:rPr>
        <w:rStyle w:val="PageNumber"/>
      </w:rPr>
      <w:t>8-</w:t>
    </w: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vi</w:t>
    </w:r>
    <w:r>
      <w:rPr>
        <w:rStyle w:val="PageNumber"/>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framePr w:wrap="auto" w:vAnchor="text" w:hAnchor="margin" w:xAlign="center" w:y="1"/>
      <w:rPr>
        <w:rStyle w:val="PageNumber"/>
      </w:rPr>
    </w:pPr>
  </w:p>
  <w:p w:rsidR="00DE2A9E" w:rsidRDefault="00DE2A9E">
    <w:pPr>
      <w:pStyle w:val="Footer"/>
      <w:widowControl w:val="0"/>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pPr>
    <w:r>
      <w:rPr>
        <w:rStyle w:val="PageNumber"/>
      </w:rPr>
      <w:t>9-</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widowControl w:val="0"/>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pPr>
    <w:r>
      <w:rPr>
        <w:rStyle w:val="PageNumber"/>
      </w:rPr>
      <w:t>10-</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widowControl w:val="0"/>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pPr>
    <w:r>
      <w:rPr>
        <w:rStyle w:val="PageNumber"/>
      </w:rPr>
      <w:t>11-</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widowControl w:val="0"/>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pPr>
    <w:r>
      <w:rPr>
        <w:rStyle w:val="PageNumber"/>
      </w:rPr>
      <w:t>12-</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widowControl w:val="0"/>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pPr>
    <w:r>
      <w:rPr>
        <w:rStyle w:val="PageNumber"/>
      </w:rPr>
      <w:t>13-</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widowControl w:val="0"/>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widowControl w:val="0"/>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pPr>
    <w:r>
      <w:rPr>
        <w:rStyle w:val="PageNumber"/>
      </w:rPr>
      <w:t>A-</w:t>
    </w: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widowControl w:val="0"/>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pPr>
    <w:r>
      <w:rPr>
        <w:rStyle w:val="PageNumber"/>
      </w:rPr>
      <w:t>B-</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widowControl w:val="0"/>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pPr>
    <w:r>
      <w:rPr>
        <w:rStyle w:val="PageNumber"/>
      </w:rPr>
      <w:t>C-</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widowControl w:val="0"/>
    </w:pP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Pr="005625EC" w:rsidRDefault="00DE2A9E" w:rsidP="000B60E1">
    <w:pPr>
      <w:pStyle w:val="Footer"/>
    </w:pPr>
    <w:r>
      <w:tab/>
    </w:r>
    <w:r>
      <w:rPr>
        <w:rStyle w:val="PageNumber"/>
      </w:rPr>
      <w:tab/>
    </w:r>
  </w:p>
  <w:p w:rsidR="00DE2A9E" w:rsidRPr="00787669" w:rsidRDefault="00DE2A9E" w:rsidP="000B60E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widowControl w:val="0"/>
      <w:rPr>
        <w:iCs/>
        <w:sz w:val="1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pPr>
    <w:r>
      <w:rPr>
        <w:rStyle w:val="PageNumber"/>
      </w:rPr>
      <w:t>1-</w:t>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widowControl w:val="0"/>
      <w:rPr>
        <w:i/>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pPr>
    <w:r>
      <w:rPr>
        <w:rStyle w:val="PageNumber"/>
      </w:rPr>
      <w:t>2-</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framePr w:wrap="auto" w:vAnchor="text" w:hAnchor="margin" w:xAlign="center" w:y="1"/>
      <w:rPr>
        <w:rStyle w:val="PageNumber"/>
      </w:rPr>
    </w:pPr>
  </w:p>
  <w:p w:rsidR="00DE2A9E" w:rsidRDefault="00DE2A9E">
    <w:pPr>
      <w:pStyle w:val="Footer"/>
      <w:widowControl w:val="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Footer"/>
    </w:pPr>
    <w:r>
      <w:rPr>
        <w:rStyle w:val="PageNumber"/>
      </w:rPr>
      <w:t>3-</w:t>
    </w: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D78" w:rsidRDefault="00556D78" w:rsidP="0097517C">
      <w:pPr>
        <w:spacing w:after="0" w:line="240" w:lineRule="auto"/>
      </w:pPr>
      <w:r>
        <w:separator/>
      </w:r>
    </w:p>
  </w:footnote>
  <w:footnote w:type="continuationSeparator" w:id="0">
    <w:p w:rsidR="00556D78" w:rsidRDefault="00556D78" w:rsidP="009751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Header"/>
      <w:tabs>
        <w:tab w:val="right" w:pos="9360"/>
      </w:tabs>
      <w:ind w:right="10"/>
      <w:rPr>
        <w:rFonts w:ascii="Times" w:hAnsi="Times"/>
      </w:rPr>
    </w:pPr>
    <w:r>
      <w:rPr>
        <w:rFonts w:ascii="Times" w:hAnsi="Times"/>
      </w:rPr>
      <w:t>CMP for [[Project Title]]</w:t>
    </w:r>
  </w:p>
  <w:p w:rsidR="00DE2A9E" w:rsidRDefault="00DE2A9E">
    <w:pPr>
      <w:pStyle w:val="Header"/>
      <w:tabs>
        <w:tab w:val="right" w:pos="9360"/>
      </w:tabs>
      <w:ind w:right="10"/>
      <w:rPr>
        <w:rFonts w:ascii="Times" w:hAnsi="Times"/>
      </w:rPr>
    </w:pPr>
    <w:r>
      <w:rPr>
        <w:rFonts w:ascii="Times" w:hAnsi="Times"/>
      </w:rPr>
      <w:t>[[Document Configuration Identifier]]</w:t>
    </w:r>
  </w:p>
  <w:p w:rsidR="00DE2A9E" w:rsidRDefault="00DE2A9E">
    <w:pPr>
      <w:pStyle w:val="Header"/>
      <w:tabs>
        <w:tab w:val="right" w:pos="9360"/>
      </w:tabs>
      <w:ind w:right="10"/>
    </w:pPr>
    <w:r>
      <w:rPr>
        <w:rFonts w:ascii="Times" w:hAnsi="Times"/>
      </w:rPr>
      <w:t>[[Date]]</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Header"/>
      <w:tabs>
        <w:tab w:val="left" w:pos="7920"/>
      </w:tabs>
      <w:ind w:right="10"/>
      <w:rPr>
        <w:rFonts w:ascii="Times" w:hAnsi="Times"/>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Header"/>
      <w:tabs>
        <w:tab w:val="left" w:pos="7920"/>
      </w:tabs>
      <w:ind w:right="10"/>
      <w:rPr>
        <w:rFonts w:ascii="Times" w:hAnsi="Times"/>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Header"/>
      <w:tabs>
        <w:tab w:val="left" w:pos="7920"/>
      </w:tabs>
      <w:ind w:right="10"/>
      <w:rPr>
        <w:rFonts w:ascii="Times" w:hAnsi="Times"/>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Header"/>
      <w:tabs>
        <w:tab w:val="left" w:pos="7920"/>
      </w:tabs>
      <w:ind w:right="10"/>
      <w:rPr>
        <w:rFonts w:ascii="Times" w:hAnsi="Times"/>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Header"/>
      <w:tabs>
        <w:tab w:val="left" w:pos="7920"/>
      </w:tabs>
      <w:ind w:right="10"/>
      <w:rPr>
        <w:rFonts w:ascii="Times" w:hAnsi="Times"/>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Header"/>
      <w:tabs>
        <w:tab w:val="left" w:pos="7920"/>
      </w:tabs>
      <w:ind w:right="10"/>
      <w:rPr>
        <w:rFonts w:ascii="Times" w:hAnsi="Tim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Header"/>
      <w:tabs>
        <w:tab w:val="left" w:pos="7920"/>
      </w:tabs>
      <w:ind w:right="10"/>
      <w:rPr>
        <w:rFonts w:ascii="Times" w:hAnsi="Time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Header"/>
      <w:tabs>
        <w:tab w:val="right" w:pos="9360"/>
      </w:tabs>
      <w:ind w:right="10"/>
      <w:rPr>
        <w:rFonts w:ascii="Times" w:hAnsi="Times"/>
      </w:rPr>
    </w:pPr>
    <w:r>
      <w:rPr>
        <w:rFonts w:ascii="Times" w:hAnsi="Times"/>
      </w:rPr>
      <w:t>CMP for [[Project Title]]</w:t>
    </w:r>
  </w:p>
  <w:p w:rsidR="00DE2A9E" w:rsidRDefault="00DE2A9E">
    <w:pPr>
      <w:pStyle w:val="Header"/>
      <w:tabs>
        <w:tab w:val="right" w:pos="9360"/>
      </w:tabs>
      <w:ind w:right="10"/>
      <w:rPr>
        <w:rFonts w:ascii="Times" w:hAnsi="Times"/>
      </w:rPr>
    </w:pPr>
    <w:r>
      <w:rPr>
        <w:rFonts w:ascii="Times" w:hAnsi="Times"/>
      </w:rPr>
      <w:t>[[Document Configuration Identifier]]</w:t>
    </w:r>
  </w:p>
  <w:p w:rsidR="00DE2A9E" w:rsidRDefault="00DE2A9E">
    <w:pPr>
      <w:pStyle w:val="Header"/>
      <w:tabs>
        <w:tab w:val="right" w:pos="9360"/>
      </w:tabs>
      <w:ind w:right="10"/>
      <w:rPr>
        <w:rFonts w:ascii="Times" w:hAnsi="Times"/>
      </w:rPr>
    </w:pPr>
    <w:r>
      <w:rPr>
        <w:rFonts w:ascii="Times" w:hAnsi="Times"/>
      </w:rPr>
      <w:t>[[Date]]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Header"/>
      <w:tabs>
        <w:tab w:val="right" w:pos="9360"/>
      </w:tabs>
      <w:ind w:right="10"/>
      <w:rPr>
        <w:rFonts w:ascii="Times" w:hAnsi="Times"/>
      </w:rPr>
    </w:pPr>
    <w:r>
      <w:rPr>
        <w:rFonts w:ascii="Times" w:hAnsi="Times"/>
      </w:rPr>
      <w:t>CMP for [[Project Title]]</w:t>
    </w:r>
  </w:p>
  <w:p w:rsidR="00DE2A9E" w:rsidRDefault="00DE2A9E">
    <w:pPr>
      <w:pStyle w:val="Header"/>
      <w:tabs>
        <w:tab w:val="right" w:pos="9360"/>
      </w:tabs>
      <w:ind w:right="10"/>
      <w:rPr>
        <w:rFonts w:ascii="Times" w:hAnsi="Times"/>
      </w:rPr>
    </w:pPr>
    <w:r>
      <w:rPr>
        <w:rFonts w:ascii="Times" w:hAnsi="Times"/>
      </w:rPr>
      <w:t>[[Document Configuration Identifier]]</w:t>
    </w:r>
  </w:p>
  <w:p w:rsidR="00DE2A9E" w:rsidRDefault="00DE2A9E">
    <w:pPr>
      <w:pStyle w:val="Header"/>
      <w:tabs>
        <w:tab w:val="right" w:pos="9360"/>
      </w:tabs>
      <w:ind w:right="10"/>
    </w:pPr>
    <w:r>
      <w:rPr>
        <w:rFonts w:ascii="Times" w:hAnsi="Times"/>
      </w:rPr>
      <w:t>[[Date]]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Header"/>
      <w:tabs>
        <w:tab w:val="left" w:pos="7920"/>
      </w:tabs>
      <w:ind w:right="10"/>
      <w:rPr>
        <w:rFonts w:ascii="Times" w:hAnsi="Times"/>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Header"/>
      <w:tabs>
        <w:tab w:val="left" w:pos="7920"/>
      </w:tabs>
      <w:ind w:right="10"/>
      <w:rPr>
        <w:rFonts w:ascii="Times" w:hAnsi="Times"/>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Header"/>
      <w:tabs>
        <w:tab w:val="left" w:pos="7920"/>
      </w:tabs>
      <w:ind w:right="10"/>
      <w:rPr>
        <w:rFonts w:ascii="Times" w:hAnsi="Times"/>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Header"/>
      <w:tabs>
        <w:tab w:val="right" w:pos="9360"/>
      </w:tabs>
      <w:ind w:right="10"/>
      <w:rPr>
        <w:rFonts w:ascii="Times" w:hAnsi="Times"/>
      </w:rPr>
    </w:pPr>
    <w:r>
      <w:rPr>
        <w:rFonts w:ascii="Times" w:hAnsi="Times"/>
      </w:rPr>
      <w:t>CMP for [[Project Title]]</w:t>
    </w:r>
  </w:p>
  <w:p w:rsidR="00DE2A9E" w:rsidRDefault="00DE2A9E">
    <w:pPr>
      <w:pStyle w:val="Header"/>
      <w:tabs>
        <w:tab w:val="right" w:pos="9360"/>
      </w:tabs>
      <w:ind w:right="10"/>
      <w:rPr>
        <w:rFonts w:ascii="Times" w:hAnsi="Times"/>
      </w:rPr>
    </w:pPr>
    <w:r>
      <w:rPr>
        <w:rFonts w:ascii="Times" w:hAnsi="Times"/>
      </w:rPr>
      <w:t>[[Document Configuration Identifier]]</w:t>
    </w:r>
  </w:p>
  <w:p w:rsidR="00DE2A9E" w:rsidRDefault="00DE2A9E">
    <w:pPr>
      <w:pStyle w:val="Header"/>
      <w:tabs>
        <w:tab w:val="right" w:pos="9360"/>
      </w:tabs>
      <w:ind w:right="10"/>
    </w:pPr>
    <w:r>
      <w:rPr>
        <w:rFonts w:ascii="Times" w:hAnsi="Times"/>
      </w:rPr>
      <w:t>[[Date]]</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9E" w:rsidRDefault="00DE2A9E">
    <w:pPr>
      <w:pStyle w:val="Header"/>
      <w:tabs>
        <w:tab w:val="left" w:pos="7920"/>
      </w:tabs>
      <w:ind w:right="10"/>
      <w:rPr>
        <w:rFonts w:ascii="Times" w:hAnsi="Tim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25CA1052"/>
    <w:lvl w:ilvl="0">
      <w:start w:val="1"/>
      <w:numFmt w:val="bullet"/>
      <w:pStyle w:val="Bullet"/>
      <w:lvlText w:val=""/>
      <w:lvlJc w:val="left"/>
      <w:pPr>
        <w:tabs>
          <w:tab w:val="num" w:pos="720"/>
        </w:tabs>
        <w:ind w:left="720" w:hanging="360"/>
      </w:pPr>
      <w:rPr>
        <w:rFonts w:ascii="Symbol" w:hAnsi="Symbol" w:hint="default"/>
      </w:rPr>
    </w:lvl>
  </w:abstractNum>
  <w:abstractNum w:abstractNumId="1">
    <w:nsid w:val="001E2DB4"/>
    <w:multiLevelType w:val="hybridMultilevel"/>
    <w:tmpl w:val="FDD467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2592DC8"/>
    <w:multiLevelType w:val="hybridMultilevel"/>
    <w:tmpl w:val="1820E74A"/>
    <w:lvl w:ilvl="0" w:tplc="0409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026766E3"/>
    <w:multiLevelType w:val="hybridMultilevel"/>
    <w:tmpl w:val="D610C1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02D66EFA"/>
    <w:multiLevelType w:val="hybridMultilevel"/>
    <w:tmpl w:val="9DE85F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03BA3057"/>
    <w:multiLevelType w:val="hybridMultilevel"/>
    <w:tmpl w:val="6E3C905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nsid w:val="03D8249B"/>
    <w:multiLevelType w:val="hybridMultilevel"/>
    <w:tmpl w:val="356252D8"/>
    <w:lvl w:ilvl="0" w:tplc="042A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5135192"/>
    <w:multiLevelType w:val="hybridMultilevel"/>
    <w:tmpl w:val="3A9036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nsid w:val="052C2A3E"/>
    <w:multiLevelType w:val="hybridMultilevel"/>
    <w:tmpl w:val="68EA57D6"/>
    <w:lvl w:ilvl="0" w:tplc="042A0001">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06CB58D4"/>
    <w:multiLevelType w:val="hybridMultilevel"/>
    <w:tmpl w:val="EB24602E"/>
    <w:lvl w:ilvl="0" w:tplc="042A0001">
      <w:start w:val="1"/>
      <w:numFmt w:val="bullet"/>
      <w:lvlText w:val=""/>
      <w:lvlJc w:val="left"/>
      <w:pPr>
        <w:ind w:left="645" w:hanging="360"/>
      </w:pPr>
      <w:rPr>
        <w:rFonts w:ascii="Symbol" w:hAnsi="Symbol" w:hint="default"/>
      </w:rPr>
    </w:lvl>
    <w:lvl w:ilvl="1" w:tplc="042A0003" w:tentative="1">
      <w:start w:val="1"/>
      <w:numFmt w:val="bullet"/>
      <w:lvlText w:val="o"/>
      <w:lvlJc w:val="left"/>
      <w:pPr>
        <w:ind w:left="1365" w:hanging="360"/>
      </w:pPr>
      <w:rPr>
        <w:rFonts w:ascii="Courier New" w:hAnsi="Courier New" w:cs="Courier New" w:hint="default"/>
      </w:rPr>
    </w:lvl>
    <w:lvl w:ilvl="2" w:tplc="042A0005" w:tentative="1">
      <w:start w:val="1"/>
      <w:numFmt w:val="bullet"/>
      <w:lvlText w:val=""/>
      <w:lvlJc w:val="left"/>
      <w:pPr>
        <w:ind w:left="2085" w:hanging="360"/>
      </w:pPr>
      <w:rPr>
        <w:rFonts w:ascii="Wingdings" w:hAnsi="Wingdings" w:hint="default"/>
      </w:rPr>
    </w:lvl>
    <w:lvl w:ilvl="3" w:tplc="042A0001" w:tentative="1">
      <w:start w:val="1"/>
      <w:numFmt w:val="bullet"/>
      <w:lvlText w:val=""/>
      <w:lvlJc w:val="left"/>
      <w:pPr>
        <w:ind w:left="2805" w:hanging="360"/>
      </w:pPr>
      <w:rPr>
        <w:rFonts w:ascii="Symbol" w:hAnsi="Symbol" w:hint="default"/>
      </w:rPr>
    </w:lvl>
    <w:lvl w:ilvl="4" w:tplc="042A0003" w:tentative="1">
      <w:start w:val="1"/>
      <w:numFmt w:val="bullet"/>
      <w:lvlText w:val="o"/>
      <w:lvlJc w:val="left"/>
      <w:pPr>
        <w:ind w:left="3525" w:hanging="360"/>
      </w:pPr>
      <w:rPr>
        <w:rFonts w:ascii="Courier New" w:hAnsi="Courier New" w:cs="Courier New" w:hint="default"/>
      </w:rPr>
    </w:lvl>
    <w:lvl w:ilvl="5" w:tplc="042A0005" w:tentative="1">
      <w:start w:val="1"/>
      <w:numFmt w:val="bullet"/>
      <w:lvlText w:val=""/>
      <w:lvlJc w:val="left"/>
      <w:pPr>
        <w:ind w:left="4245" w:hanging="360"/>
      </w:pPr>
      <w:rPr>
        <w:rFonts w:ascii="Wingdings" w:hAnsi="Wingdings" w:hint="default"/>
      </w:rPr>
    </w:lvl>
    <w:lvl w:ilvl="6" w:tplc="042A0001" w:tentative="1">
      <w:start w:val="1"/>
      <w:numFmt w:val="bullet"/>
      <w:lvlText w:val=""/>
      <w:lvlJc w:val="left"/>
      <w:pPr>
        <w:ind w:left="4965" w:hanging="360"/>
      </w:pPr>
      <w:rPr>
        <w:rFonts w:ascii="Symbol" w:hAnsi="Symbol" w:hint="default"/>
      </w:rPr>
    </w:lvl>
    <w:lvl w:ilvl="7" w:tplc="042A0003" w:tentative="1">
      <w:start w:val="1"/>
      <w:numFmt w:val="bullet"/>
      <w:lvlText w:val="o"/>
      <w:lvlJc w:val="left"/>
      <w:pPr>
        <w:ind w:left="5685" w:hanging="360"/>
      </w:pPr>
      <w:rPr>
        <w:rFonts w:ascii="Courier New" w:hAnsi="Courier New" w:cs="Courier New" w:hint="default"/>
      </w:rPr>
    </w:lvl>
    <w:lvl w:ilvl="8" w:tplc="042A0005" w:tentative="1">
      <w:start w:val="1"/>
      <w:numFmt w:val="bullet"/>
      <w:lvlText w:val=""/>
      <w:lvlJc w:val="left"/>
      <w:pPr>
        <w:ind w:left="6405" w:hanging="360"/>
      </w:pPr>
      <w:rPr>
        <w:rFonts w:ascii="Wingdings" w:hAnsi="Wingdings" w:hint="default"/>
      </w:rPr>
    </w:lvl>
  </w:abstractNum>
  <w:abstractNum w:abstractNumId="10">
    <w:nsid w:val="070A2FC7"/>
    <w:multiLevelType w:val="hybridMultilevel"/>
    <w:tmpl w:val="57C6C5B6"/>
    <w:lvl w:ilvl="0" w:tplc="04090009">
      <w:start w:val="1"/>
      <w:numFmt w:val="bullet"/>
      <w:lvlText w:val=""/>
      <w:lvlJc w:val="left"/>
      <w:pPr>
        <w:ind w:left="1594" w:hanging="360"/>
      </w:pPr>
      <w:rPr>
        <w:rFonts w:ascii="Wingdings" w:hAnsi="Wingdings" w:hint="default"/>
      </w:rPr>
    </w:lvl>
    <w:lvl w:ilvl="1" w:tplc="042A0003" w:tentative="1">
      <w:start w:val="1"/>
      <w:numFmt w:val="bullet"/>
      <w:lvlText w:val="o"/>
      <w:lvlJc w:val="left"/>
      <w:pPr>
        <w:ind w:left="2314" w:hanging="360"/>
      </w:pPr>
      <w:rPr>
        <w:rFonts w:ascii="Courier New" w:hAnsi="Courier New" w:cs="Courier New" w:hint="default"/>
      </w:rPr>
    </w:lvl>
    <w:lvl w:ilvl="2" w:tplc="042A0005" w:tentative="1">
      <w:start w:val="1"/>
      <w:numFmt w:val="bullet"/>
      <w:lvlText w:val=""/>
      <w:lvlJc w:val="left"/>
      <w:pPr>
        <w:ind w:left="3034" w:hanging="360"/>
      </w:pPr>
      <w:rPr>
        <w:rFonts w:ascii="Wingdings" w:hAnsi="Wingdings" w:hint="default"/>
      </w:rPr>
    </w:lvl>
    <w:lvl w:ilvl="3" w:tplc="042A0001" w:tentative="1">
      <w:start w:val="1"/>
      <w:numFmt w:val="bullet"/>
      <w:lvlText w:val=""/>
      <w:lvlJc w:val="left"/>
      <w:pPr>
        <w:ind w:left="3754" w:hanging="360"/>
      </w:pPr>
      <w:rPr>
        <w:rFonts w:ascii="Symbol" w:hAnsi="Symbol" w:hint="default"/>
      </w:rPr>
    </w:lvl>
    <w:lvl w:ilvl="4" w:tplc="042A0003" w:tentative="1">
      <w:start w:val="1"/>
      <w:numFmt w:val="bullet"/>
      <w:lvlText w:val="o"/>
      <w:lvlJc w:val="left"/>
      <w:pPr>
        <w:ind w:left="4474" w:hanging="360"/>
      </w:pPr>
      <w:rPr>
        <w:rFonts w:ascii="Courier New" w:hAnsi="Courier New" w:cs="Courier New" w:hint="default"/>
      </w:rPr>
    </w:lvl>
    <w:lvl w:ilvl="5" w:tplc="042A0005" w:tentative="1">
      <w:start w:val="1"/>
      <w:numFmt w:val="bullet"/>
      <w:lvlText w:val=""/>
      <w:lvlJc w:val="left"/>
      <w:pPr>
        <w:ind w:left="5194" w:hanging="360"/>
      </w:pPr>
      <w:rPr>
        <w:rFonts w:ascii="Wingdings" w:hAnsi="Wingdings" w:hint="default"/>
      </w:rPr>
    </w:lvl>
    <w:lvl w:ilvl="6" w:tplc="042A0001" w:tentative="1">
      <w:start w:val="1"/>
      <w:numFmt w:val="bullet"/>
      <w:lvlText w:val=""/>
      <w:lvlJc w:val="left"/>
      <w:pPr>
        <w:ind w:left="5914" w:hanging="360"/>
      </w:pPr>
      <w:rPr>
        <w:rFonts w:ascii="Symbol" w:hAnsi="Symbol" w:hint="default"/>
      </w:rPr>
    </w:lvl>
    <w:lvl w:ilvl="7" w:tplc="042A0003" w:tentative="1">
      <w:start w:val="1"/>
      <w:numFmt w:val="bullet"/>
      <w:lvlText w:val="o"/>
      <w:lvlJc w:val="left"/>
      <w:pPr>
        <w:ind w:left="6634" w:hanging="360"/>
      </w:pPr>
      <w:rPr>
        <w:rFonts w:ascii="Courier New" w:hAnsi="Courier New" w:cs="Courier New" w:hint="default"/>
      </w:rPr>
    </w:lvl>
    <w:lvl w:ilvl="8" w:tplc="042A0005" w:tentative="1">
      <w:start w:val="1"/>
      <w:numFmt w:val="bullet"/>
      <w:lvlText w:val=""/>
      <w:lvlJc w:val="left"/>
      <w:pPr>
        <w:ind w:left="7354" w:hanging="360"/>
      </w:pPr>
      <w:rPr>
        <w:rFonts w:ascii="Wingdings" w:hAnsi="Wingdings" w:hint="default"/>
      </w:rPr>
    </w:lvl>
  </w:abstractNum>
  <w:abstractNum w:abstractNumId="11">
    <w:nsid w:val="083A5139"/>
    <w:multiLevelType w:val="hybridMultilevel"/>
    <w:tmpl w:val="7108CC3A"/>
    <w:lvl w:ilvl="0" w:tplc="042A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8457D9A"/>
    <w:multiLevelType w:val="hybridMultilevel"/>
    <w:tmpl w:val="81702F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09F40C9B"/>
    <w:multiLevelType w:val="hybridMultilevel"/>
    <w:tmpl w:val="9050C64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0AD54B8B"/>
    <w:multiLevelType w:val="hybridMultilevel"/>
    <w:tmpl w:val="921CC49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0ADA7EAF"/>
    <w:multiLevelType w:val="hybridMultilevel"/>
    <w:tmpl w:val="8424D014"/>
    <w:lvl w:ilvl="0" w:tplc="B0DEBFB2">
      <w:start w:val="1"/>
      <w:numFmt w:val="bullet"/>
      <w:lvlText w:val=""/>
      <w:lvlJc w:val="left"/>
      <w:pPr>
        <w:ind w:left="720" w:hanging="360"/>
      </w:pPr>
      <w:rPr>
        <w:rFonts w:ascii="Wingdings" w:hAnsi="Wingdings" w:hint="default"/>
        <w:b/>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0BCA7602"/>
    <w:multiLevelType w:val="hybridMultilevel"/>
    <w:tmpl w:val="E706747C"/>
    <w:lvl w:ilvl="0" w:tplc="B0DEBFB2">
      <w:start w:val="1"/>
      <w:numFmt w:val="bullet"/>
      <w:lvlText w:val=""/>
      <w:lvlJc w:val="left"/>
      <w:pPr>
        <w:ind w:left="720" w:hanging="360"/>
      </w:pPr>
      <w:rPr>
        <w:rFonts w:ascii="Wingdings" w:hAnsi="Wingdings" w:hint="default"/>
        <w:b/>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144F47CE"/>
    <w:multiLevelType w:val="multilevel"/>
    <w:tmpl w:val="B5424B0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rPr>
        <w:rFonts w:hint="default"/>
      </w:rPr>
    </w:lvl>
    <w:lvl w:ilvl="2">
      <w:start w:val="1"/>
      <w:numFmt w:val="lowerLetter"/>
      <w:lvlText w:val="%3%1)"/>
      <w:lvlJc w:val="left"/>
      <w:pPr>
        <w:tabs>
          <w:tab w:val="num" w:pos="1440"/>
        </w:tabs>
        <w:ind w:left="144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14872A55"/>
    <w:multiLevelType w:val="hybridMultilevel"/>
    <w:tmpl w:val="6FE66D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15685DD8"/>
    <w:multiLevelType w:val="hybridMultilevel"/>
    <w:tmpl w:val="D6227DD4"/>
    <w:lvl w:ilvl="0" w:tplc="042A0001">
      <w:start w:val="1"/>
      <w:numFmt w:val="bullet"/>
      <w:lvlText w:val=""/>
      <w:lvlJc w:val="left"/>
      <w:pPr>
        <w:ind w:left="645" w:hanging="360"/>
      </w:pPr>
      <w:rPr>
        <w:rFonts w:ascii="Symbol" w:hAnsi="Symbol" w:hint="default"/>
      </w:rPr>
    </w:lvl>
    <w:lvl w:ilvl="1" w:tplc="042A0003" w:tentative="1">
      <w:start w:val="1"/>
      <w:numFmt w:val="bullet"/>
      <w:lvlText w:val="o"/>
      <w:lvlJc w:val="left"/>
      <w:pPr>
        <w:ind w:left="1365" w:hanging="360"/>
      </w:pPr>
      <w:rPr>
        <w:rFonts w:ascii="Courier New" w:hAnsi="Courier New" w:cs="Courier New" w:hint="default"/>
      </w:rPr>
    </w:lvl>
    <w:lvl w:ilvl="2" w:tplc="042A0005" w:tentative="1">
      <w:start w:val="1"/>
      <w:numFmt w:val="bullet"/>
      <w:lvlText w:val=""/>
      <w:lvlJc w:val="left"/>
      <w:pPr>
        <w:ind w:left="2085" w:hanging="360"/>
      </w:pPr>
      <w:rPr>
        <w:rFonts w:ascii="Wingdings" w:hAnsi="Wingdings" w:hint="default"/>
      </w:rPr>
    </w:lvl>
    <w:lvl w:ilvl="3" w:tplc="042A0001" w:tentative="1">
      <w:start w:val="1"/>
      <w:numFmt w:val="bullet"/>
      <w:lvlText w:val=""/>
      <w:lvlJc w:val="left"/>
      <w:pPr>
        <w:ind w:left="2805" w:hanging="360"/>
      </w:pPr>
      <w:rPr>
        <w:rFonts w:ascii="Symbol" w:hAnsi="Symbol" w:hint="default"/>
      </w:rPr>
    </w:lvl>
    <w:lvl w:ilvl="4" w:tplc="042A0003" w:tentative="1">
      <w:start w:val="1"/>
      <w:numFmt w:val="bullet"/>
      <w:lvlText w:val="o"/>
      <w:lvlJc w:val="left"/>
      <w:pPr>
        <w:ind w:left="3525" w:hanging="360"/>
      </w:pPr>
      <w:rPr>
        <w:rFonts w:ascii="Courier New" w:hAnsi="Courier New" w:cs="Courier New" w:hint="default"/>
      </w:rPr>
    </w:lvl>
    <w:lvl w:ilvl="5" w:tplc="042A0005" w:tentative="1">
      <w:start w:val="1"/>
      <w:numFmt w:val="bullet"/>
      <w:lvlText w:val=""/>
      <w:lvlJc w:val="left"/>
      <w:pPr>
        <w:ind w:left="4245" w:hanging="360"/>
      </w:pPr>
      <w:rPr>
        <w:rFonts w:ascii="Wingdings" w:hAnsi="Wingdings" w:hint="default"/>
      </w:rPr>
    </w:lvl>
    <w:lvl w:ilvl="6" w:tplc="042A0001" w:tentative="1">
      <w:start w:val="1"/>
      <w:numFmt w:val="bullet"/>
      <w:lvlText w:val=""/>
      <w:lvlJc w:val="left"/>
      <w:pPr>
        <w:ind w:left="4965" w:hanging="360"/>
      </w:pPr>
      <w:rPr>
        <w:rFonts w:ascii="Symbol" w:hAnsi="Symbol" w:hint="default"/>
      </w:rPr>
    </w:lvl>
    <w:lvl w:ilvl="7" w:tplc="042A0003" w:tentative="1">
      <w:start w:val="1"/>
      <w:numFmt w:val="bullet"/>
      <w:lvlText w:val="o"/>
      <w:lvlJc w:val="left"/>
      <w:pPr>
        <w:ind w:left="5685" w:hanging="360"/>
      </w:pPr>
      <w:rPr>
        <w:rFonts w:ascii="Courier New" w:hAnsi="Courier New" w:cs="Courier New" w:hint="default"/>
      </w:rPr>
    </w:lvl>
    <w:lvl w:ilvl="8" w:tplc="042A0005" w:tentative="1">
      <w:start w:val="1"/>
      <w:numFmt w:val="bullet"/>
      <w:lvlText w:val=""/>
      <w:lvlJc w:val="left"/>
      <w:pPr>
        <w:ind w:left="6405" w:hanging="360"/>
      </w:pPr>
      <w:rPr>
        <w:rFonts w:ascii="Wingdings" w:hAnsi="Wingdings" w:hint="default"/>
      </w:rPr>
    </w:lvl>
  </w:abstractNum>
  <w:abstractNum w:abstractNumId="20">
    <w:nsid w:val="158F33AF"/>
    <w:multiLevelType w:val="hybridMultilevel"/>
    <w:tmpl w:val="EE2EE7D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nsid w:val="180662AC"/>
    <w:multiLevelType w:val="hybridMultilevel"/>
    <w:tmpl w:val="5CBE47B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nsid w:val="188D00D2"/>
    <w:multiLevelType w:val="multilevel"/>
    <w:tmpl w:val="C3A8AD9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rPr>
        <w:rFonts w:hint="default"/>
      </w:rPr>
    </w:lvl>
    <w:lvl w:ilvl="2">
      <w:start w:val="1"/>
      <w:numFmt w:val="lowerLetter"/>
      <w:lvlText w:val="%3%1)"/>
      <w:lvlJc w:val="left"/>
      <w:pPr>
        <w:tabs>
          <w:tab w:val="num" w:pos="1440"/>
        </w:tabs>
        <w:ind w:left="144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1A0264F6"/>
    <w:multiLevelType w:val="hybridMultilevel"/>
    <w:tmpl w:val="11A08346"/>
    <w:lvl w:ilvl="0" w:tplc="042A0001">
      <w:start w:val="1"/>
      <w:numFmt w:val="bullet"/>
      <w:lvlText w:val=""/>
      <w:lvlJc w:val="left"/>
      <w:pPr>
        <w:ind w:left="1080" w:hanging="360"/>
      </w:pPr>
      <w:rPr>
        <w:rFonts w:ascii="Symbol" w:hAnsi="Symbol" w:hint="default"/>
      </w:rPr>
    </w:lvl>
    <w:lvl w:ilvl="1" w:tplc="042A0001">
      <w:start w:val="1"/>
      <w:numFmt w:val="bullet"/>
      <w:lvlText w:val=""/>
      <w:lvlJc w:val="left"/>
      <w:pPr>
        <w:ind w:left="1800" w:hanging="360"/>
      </w:pPr>
      <w:rPr>
        <w:rFonts w:ascii="Symbol" w:hAnsi="Symbol"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nsid w:val="1A1267CF"/>
    <w:multiLevelType w:val="hybridMultilevel"/>
    <w:tmpl w:val="5C4C6AF8"/>
    <w:lvl w:ilvl="0" w:tplc="042A0001">
      <w:start w:val="1"/>
      <w:numFmt w:val="bullet"/>
      <w:lvlText w:val=""/>
      <w:lvlJc w:val="left"/>
      <w:pPr>
        <w:ind w:left="810" w:hanging="360"/>
      </w:pPr>
      <w:rPr>
        <w:rFonts w:ascii="Symbol" w:hAnsi="Symbol" w:hint="default"/>
      </w:rPr>
    </w:lvl>
    <w:lvl w:ilvl="1" w:tplc="042A0003">
      <w:start w:val="1"/>
      <w:numFmt w:val="bullet"/>
      <w:lvlText w:val="o"/>
      <w:lvlJc w:val="left"/>
      <w:pPr>
        <w:ind w:left="1530" w:hanging="360"/>
      </w:pPr>
      <w:rPr>
        <w:rFonts w:ascii="Courier New" w:hAnsi="Courier New" w:cs="Courier New" w:hint="default"/>
      </w:rPr>
    </w:lvl>
    <w:lvl w:ilvl="2" w:tplc="042A0005" w:tentative="1">
      <w:start w:val="1"/>
      <w:numFmt w:val="bullet"/>
      <w:lvlText w:val=""/>
      <w:lvlJc w:val="left"/>
      <w:pPr>
        <w:ind w:left="2250" w:hanging="360"/>
      </w:pPr>
      <w:rPr>
        <w:rFonts w:ascii="Wingdings" w:hAnsi="Wingdings" w:hint="default"/>
      </w:rPr>
    </w:lvl>
    <w:lvl w:ilvl="3" w:tplc="042A0001" w:tentative="1">
      <w:start w:val="1"/>
      <w:numFmt w:val="bullet"/>
      <w:lvlText w:val=""/>
      <w:lvlJc w:val="left"/>
      <w:pPr>
        <w:ind w:left="2970" w:hanging="360"/>
      </w:pPr>
      <w:rPr>
        <w:rFonts w:ascii="Symbol" w:hAnsi="Symbol" w:hint="default"/>
      </w:rPr>
    </w:lvl>
    <w:lvl w:ilvl="4" w:tplc="042A0003" w:tentative="1">
      <w:start w:val="1"/>
      <w:numFmt w:val="bullet"/>
      <w:lvlText w:val="o"/>
      <w:lvlJc w:val="left"/>
      <w:pPr>
        <w:ind w:left="3690" w:hanging="360"/>
      </w:pPr>
      <w:rPr>
        <w:rFonts w:ascii="Courier New" w:hAnsi="Courier New" w:cs="Courier New" w:hint="default"/>
      </w:rPr>
    </w:lvl>
    <w:lvl w:ilvl="5" w:tplc="042A0005" w:tentative="1">
      <w:start w:val="1"/>
      <w:numFmt w:val="bullet"/>
      <w:lvlText w:val=""/>
      <w:lvlJc w:val="left"/>
      <w:pPr>
        <w:ind w:left="4410" w:hanging="360"/>
      </w:pPr>
      <w:rPr>
        <w:rFonts w:ascii="Wingdings" w:hAnsi="Wingdings" w:hint="default"/>
      </w:rPr>
    </w:lvl>
    <w:lvl w:ilvl="6" w:tplc="042A0001" w:tentative="1">
      <w:start w:val="1"/>
      <w:numFmt w:val="bullet"/>
      <w:lvlText w:val=""/>
      <w:lvlJc w:val="left"/>
      <w:pPr>
        <w:ind w:left="5130" w:hanging="360"/>
      </w:pPr>
      <w:rPr>
        <w:rFonts w:ascii="Symbol" w:hAnsi="Symbol" w:hint="default"/>
      </w:rPr>
    </w:lvl>
    <w:lvl w:ilvl="7" w:tplc="042A0003" w:tentative="1">
      <w:start w:val="1"/>
      <w:numFmt w:val="bullet"/>
      <w:lvlText w:val="o"/>
      <w:lvlJc w:val="left"/>
      <w:pPr>
        <w:ind w:left="5850" w:hanging="360"/>
      </w:pPr>
      <w:rPr>
        <w:rFonts w:ascii="Courier New" w:hAnsi="Courier New" w:cs="Courier New" w:hint="default"/>
      </w:rPr>
    </w:lvl>
    <w:lvl w:ilvl="8" w:tplc="042A0005" w:tentative="1">
      <w:start w:val="1"/>
      <w:numFmt w:val="bullet"/>
      <w:lvlText w:val=""/>
      <w:lvlJc w:val="left"/>
      <w:pPr>
        <w:ind w:left="6570" w:hanging="360"/>
      </w:pPr>
      <w:rPr>
        <w:rFonts w:ascii="Wingdings" w:hAnsi="Wingdings" w:hint="default"/>
      </w:rPr>
    </w:lvl>
  </w:abstractNum>
  <w:abstractNum w:abstractNumId="25">
    <w:nsid w:val="1FCB6A9C"/>
    <w:multiLevelType w:val="hybridMultilevel"/>
    <w:tmpl w:val="577CA40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1FE43232"/>
    <w:multiLevelType w:val="hybridMultilevel"/>
    <w:tmpl w:val="AEF43D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22413EEA"/>
    <w:multiLevelType w:val="hybridMultilevel"/>
    <w:tmpl w:val="9AC4F3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238D7F23"/>
    <w:multiLevelType w:val="hybridMultilevel"/>
    <w:tmpl w:val="9756265E"/>
    <w:lvl w:ilvl="0" w:tplc="042A0001">
      <w:start w:val="1"/>
      <w:numFmt w:val="bullet"/>
      <w:lvlText w:val=""/>
      <w:lvlJc w:val="left"/>
      <w:pPr>
        <w:tabs>
          <w:tab w:val="num" w:pos="720"/>
        </w:tabs>
        <w:ind w:left="720" w:hanging="360"/>
      </w:pPr>
      <w:rPr>
        <w:rFonts w:ascii="Symbol" w:hAnsi="Symbol" w:hint="default"/>
      </w:rPr>
    </w:lvl>
    <w:lvl w:ilvl="1" w:tplc="69C67280">
      <w:start w:val="1"/>
      <w:numFmt w:val="lowerLetter"/>
      <w:lvlText w:val="%2."/>
      <w:lvlJc w:val="left"/>
      <w:pPr>
        <w:ind w:left="1770" w:hanging="6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239714E2"/>
    <w:multiLevelType w:val="multilevel"/>
    <w:tmpl w:val="C3A8AD9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rPr>
        <w:rFonts w:hint="default"/>
      </w:rPr>
    </w:lvl>
    <w:lvl w:ilvl="2">
      <w:start w:val="1"/>
      <w:numFmt w:val="lowerLetter"/>
      <w:lvlText w:val="%3%1)"/>
      <w:lvlJc w:val="left"/>
      <w:pPr>
        <w:tabs>
          <w:tab w:val="num" w:pos="1440"/>
        </w:tabs>
        <w:ind w:left="144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nsid w:val="248960F8"/>
    <w:multiLevelType w:val="hybridMultilevel"/>
    <w:tmpl w:val="85AED6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25A844AA"/>
    <w:multiLevelType w:val="hybridMultilevel"/>
    <w:tmpl w:val="F8ACA200"/>
    <w:lvl w:ilvl="0" w:tplc="042A0001">
      <w:start w:val="1"/>
      <w:numFmt w:val="bullet"/>
      <w:lvlText w:val=""/>
      <w:lvlJc w:val="left"/>
      <w:pPr>
        <w:tabs>
          <w:tab w:val="num" w:pos="705"/>
        </w:tabs>
        <w:ind w:left="705" w:hanging="360"/>
      </w:pPr>
      <w:rPr>
        <w:rFonts w:ascii="Symbol" w:hAnsi="Symbol" w:hint="default"/>
      </w:rPr>
    </w:lvl>
    <w:lvl w:ilvl="1" w:tplc="04090019">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32">
    <w:nsid w:val="26DB4EAF"/>
    <w:multiLevelType w:val="hybridMultilevel"/>
    <w:tmpl w:val="09DE088E"/>
    <w:lvl w:ilvl="0" w:tplc="B0DEBFB2">
      <w:start w:val="1"/>
      <w:numFmt w:val="bullet"/>
      <w:lvlText w:val=""/>
      <w:lvlJc w:val="left"/>
      <w:pPr>
        <w:ind w:left="720" w:hanging="360"/>
      </w:pPr>
      <w:rPr>
        <w:rFonts w:ascii="Wingdings" w:hAnsi="Wingdings" w:hint="default"/>
        <w:b/>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nsid w:val="274A7938"/>
    <w:multiLevelType w:val="hybridMultilevel"/>
    <w:tmpl w:val="6E7AE19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27867B54"/>
    <w:multiLevelType w:val="hybridMultilevel"/>
    <w:tmpl w:val="2BFE34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nsid w:val="27FF17CB"/>
    <w:multiLevelType w:val="hybridMultilevel"/>
    <w:tmpl w:val="F9FE2B3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nsid w:val="29014032"/>
    <w:multiLevelType w:val="hybridMultilevel"/>
    <w:tmpl w:val="1556D2C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nsid w:val="292B0AD5"/>
    <w:multiLevelType w:val="hybridMultilevel"/>
    <w:tmpl w:val="6D026FBC"/>
    <w:lvl w:ilvl="0" w:tplc="042A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29671F1D"/>
    <w:multiLevelType w:val="hybridMultilevel"/>
    <w:tmpl w:val="9D1816B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nsid w:val="2CB7242F"/>
    <w:multiLevelType w:val="hybridMultilevel"/>
    <w:tmpl w:val="C57A61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nsid w:val="2F132D31"/>
    <w:multiLevelType w:val="hybridMultilevel"/>
    <w:tmpl w:val="FA74E6C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1">
    <w:nsid w:val="30351BF3"/>
    <w:multiLevelType w:val="hybridMultilevel"/>
    <w:tmpl w:val="2CE84236"/>
    <w:lvl w:ilvl="0" w:tplc="93743A96">
      <w:start w:val="1"/>
      <w:numFmt w:val="bullet"/>
      <w:pStyle w:val="BodyItalic"/>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nsid w:val="332961B5"/>
    <w:multiLevelType w:val="hybridMultilevel"/>
    <w:tmpl w:val="355EE3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nsid w:val="348B7384"/>
    <w:multiLevelType w:val="hybridMultilevel"/>
    <w:tmpl w:val="CBF4C866"/>
    <w:lvl w:ilvl="0" w:tplc="042A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34B134FB"/>
    <w:multiLevelType w:val="hybridMultilevel"/>
    <w:tmpl w:val="6456C4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nsid w:val="37B56802"/>
    <w:multiLevelType w:val="multilevel"/>
    <w:tmpl w:val="D9C26A1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rPr>
        <w:rFonts w:ascii="Times New Roman" w:eastAsia="Times New Roman" w:hAnsi="Times New Roman" w:cs="Times New Roman"/>
      </w:rPr>
    </w:lvl>
    <w:lvl w:ilvl="2">
      <w:start w:val="1"/>
      <w:numFmt w:val="lowerLetter"/>
      <w:lvlText w:val="%3%1)"/>
      <w:lvlJc w:val="left"/>
      <w:pPr>
        <w:tabs>
          <w:tab w:val="num" w:pos="1440"/>
        </w:tabs>
        <w:ind w:left="144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6">
    <w:nsid w:val="3CBE0516"/>
    <w:multiLevelType w:val="hybridMultilevel"/>
    <w:tmpl w:val="7BB2EB98"/>
    <w:lvl w:ilvl="0" w:tplc="042A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3D286E12"/>
    <w:multiLevelType w:val="hybridMultilevel"/>
    <w:tmpl w:val="CC06930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8">
    <w:nsid w:val="3E3373C5"/>
    <w:multiLevelType w:val="hybridMultilevel"/>
    <w:tmpl w:val="1C3452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9">
    <w:nsid w:val="3F1D7290"/>
    <w:multiLevelType w:val="singleLevel"/>
    <w:tmpl w:val="DC74FACC"/>
    <w:lvl w:ilvl="0">
      <w:start w:val="1"/>
      <w:numFmt w:val="bullet"/>
      <w:pStyle w:val="LightGrid-Accent11"/>
      <w:lvlText w:val=""/>
      <w:lvlJc w:val="left"/>
      <w:pPr>
        <w:tabs>
          <w:tab w:val="num" w:pos="360"/>
        </w:tabs>
        <w:ind w:left="360" w:hanging="360"/>
      </w:pPr>
      <w:rPr>
        <w:rFonts w:ascii="Wingdings" w:hAnsi="Wingdings" w:hint="default"/>
        <w:sz w:val="16"/>
      </w:rPr>
    </w:lvl>
  </w:abstractNum>
  <w:abstractNum w:abstractNumId="50">
    <w:nsid w:val="42EF7F38"/>
    <w:multiLevelType w:val="hybridMultilevel"/>
    <w:tmpl w:val="B656918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1">
    <w:nsid w:val="4748609A"/>
    <w:multiLevelType w:val="hybridMultilevel"/>
    <w:tmpl w:val="5AACD3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2">
    <w:nsid w:val="497E37D0"/>
    <w:multiLevelType w:val="hybridMultilevel"/>
    <w:tmpl w:val="B5A4D732"/>
    <w:lvl w:ilvl="0" w:tplc="042A0001">
      <w:start w:val="1"/>
      <w:numFmt w:val="bullet"/>
      <w:lvlText w:val=""/>
      <w:lvlJc w:val="left"/>
      <w:pPr>
        <w:ind w:left="576" w:hanging="360"/>
      </w:pPr>
      <w:rPr>
        <w:rFonts w:ascii="Symbol" w:hAnsi="Symbol" w:hint="default"/>
        <w:b/>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53">
    <w:nsid w:val="4B1E0173"/>
    <w:multiLevelType w:val="hybridMultilevel"/>
    <w:tmpl w:val="7F3CA0C4"/>
    <w:lvl w:ilvl="0" w:tplc="042A0001">
      <w:start w:val="1"/>
      <w:numFmt w:val="bullet"/>
      <w:lvlText w:val=""/>
      <w:lvlJc w:val="left"/>
      <w:pPr>
        <w:ind w:left="1080" w:hanging="360"/>
      </w:pPr>
      <w:rPr>
        <w:rFonts w:ascii="Symbol" w:hAnsi="Symbol" w:hint="default"/>
      </w:rPr>
    </w:lvl>
    <w:lvl w:ilvl="1" w:tplc="042A0001">
      <w:start w:val="1"/>
      <w:numFmt w:val="bullet"/>
      <w:lvlText w:val=""/>
      <w:lvlJc w:val="left"/>
      <w:pPr>
        <w:ind w:left="1800" w:hanging="360"/>
      </w:pPr>
      <w:rPr>
        <w:rFonts w:ascii="Symbol" w:hAnsi="Symbol"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4">
    <w:nsid w:val="4BF96670"/>
    <w:multiLevelType w:val="hybridMultilevel"/>
    <w:tmpl w:val="4B0C6CA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5">
    <w:nsid w:val="4C116496"/>
    <w:multiLevelType w:val="hybridMultilevel"/>
    <w:tmpl w:val="213422D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6">
    <w:nsid w:val="4CF224E6"/>
    <w:multiLevelType w:val="hybridMultilevel"/>
    <w:tmpl w:val="AF1C76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7">
    <w:nsid w:val="4F3564FC"/>
    <w:multiLevelType w:val="hybridMultilevel"/>
    <w:tmpl w:val="779AF592"/>
    <w:lvl w:ilvl="0" w:tplc="1092258E">
      <w:start w:val="1"/>
      <w:numFmt w:val="bullet"/>
      <w:pStyle w:val="SubtitleChar"/>
      <w:lvlText w:val=""/>
      <w:lvlJc w:val="left"/>
      <w:pPr>
        <w:tabs>
          <w:tab w:val="num" w:pos="432"/>
        </w:tabs>
        <w:ind w:left="432" w:hanging="288"/>
      </w:pPr>
      <w:rPr>
        <w:rFonts w:ascii="Symbol" w:hAnsi="Symbol" w:hint="default"/>
      </w:rPr>
    </w:lvl>
    <w:lvl w:ilvl="1" w:tplc="0E0C2654" w:tentative="1">
      <w:start w:val="1"/>
      <w:numFmt w:val="bullet"/>
      <w:lvlText w:val="o"/>
      <w:lvlJc w:val="left"/>
      <w:pPr>
        <w:tabs>
          <w:tab w:val="num" w:pos="1440"/>
        </w:tabs>
        <w:ind w:left="1440" w:hanging="360"/>
      </w:pPr>
      <w:rPr>
        <w:rFonts w:ascii="Courier New" w:hAnsi="Courier New" w:cs="Courier New" w:hint="default"/>
      </w:rPr>
    </w:lvl>
    <w:lvl w:ilvl="2" w:tplc="E9AE49CC" w:tentative="1">
      <w:start w:val="1"/>
      <w:numFmt w:val="bullet"/>
      <w:lvlText w:val=""/>
      <w:lvlJc w:val="left"/>
      <w:pPr>
        <w:tabs>
          <w:tab w:val="num" w:pos="2160"/>
        </w:tabs>
        <w:ind w:left="2160" w:hanging="360"/>
      </w:pPr>
      <w:rPr>
        <w:rFonts w:ascii="Wingdings" w:hAnsi="Wingdings" w:hint="default"/>
      </w:rPr>
    </w:lvl>
    <w:lvl w:ilvl="3" w:tplc="A226123E" w:tentative="1">
      <w:start w:val="1"/>
      <w:numFmt w:val="bullet"/>
      <w:lvlText w:val=""/>
      <w:lvlJc w:val="left"/>
      <w:pPr>
        <w:tabs>
          <w:tab w:val="num" w:pos="2880"/>
        </w:tabs>
        <w:ind w:left="2880" w:hanging="360"/>
      </w:pPr>
      <w:rPr>
        <w:rFonts w:ascii="Symbol" w:hAnsi="Symbol" w:hint="default"/>
      </w:rPr>
    </w:lvl>
    <w:lvl w:ilvl="4" w:tplc="59FCB1D2" w:tentative="1">
      <w:start w:val="1"/>
      <w:numFmt w:val="bullet"/>
      <w:lvlText w:val="o"/>
      <w:lvlJc w:val="left"/>
      <w:pPr>
        <w:tabs>
          <w:tab w:val="num" w:pos="3600"/>
        </w:tabs>
        <w:ind w:left="3600" w:hanging="360"/>
      </w:pPr>
      <w:rPr>
        <w:rFonts w:ascii="Courier New" w:hAnsi="Courier New" w:cs="Courier New" w:hint="default"/>
      </w:rPr>
    </w:lvl>
    <w:lvl w:ilvl="5" w:tplc="32BEE916" w:tentative="1">
      <w:start w:val="1"/>
      <w:numFmt w:val="bullet"/>
      <w:lvlText w:val=""/>
      <w:lvlJc w:val="left"/>
      <w:pPr>
        <w:tabs>
          <w:tab w:val="num" w:pos="4320"/>
        </w:tabs>
        <w:ind w:left="4320" w:hanging="360"/>
      </w:pPr>
      <w:rPr>
        <w:rFonts w:ascii="Wingdings" w:hAnsi="Wingdings" w:hint="default"/>
      </w:rPr>
    </w:lvl>
    <w:lvl w:ilvl="6" w:tplc="8CE2627A" w:tentative="1">
      <w:start w:val="1"/>
      <w:numFmt w:val="bullet"/>
      <w:lvlText w:val=""/>
      <w:lvlJc w:val="left"/>
      <w:pPr>
        <w:tabs>
          <w:tab w:val="num" w:pos="5040"/>
        </w:tabs>
        <w:ind w:left="5040" w:hanging="360"/>
      </w:pPr>
      <w:rPr>
        <w:rFonts w:ascii="Symbol" w:hAnsi="Symbol" w:hint="default"/>
      </w:rPr>
    </w:lvl>
    <w:lvl w:ilvl="7" w:tplc="4294869A" w:tentative="1">
      <w:start w:val="1"/>
      <w:numFmt w:val="bullet"/>
      <w:lvlText w:val="o"/>
      <w:lvlJc w:val="left"/>
      <w:pPr>
        <w:tabs>
          <w:tab w:val="num" w:pos="5760"/>
        </w:tabs>
        <w:ind w:left="5760" w:hanging="360"/>
      </w:pPr>
      <w:rPr>
        <w:rFonts w:ascii="Courier New" w:hAnsi="Courier New" w:cs="Courier New" w:hint="default"/>
      </w:rPr>
    </w:lvl>
    <w:lvl w:ilvl="8" w:tplc="395012BE" w:tentative="1">
      <w:start w:val="1"/>
      <w:numFmt w:val="bullet"/>
      <w:lvlText w:val=""/>
      <w:lvlJc w:val="left"/>
      <w:pPr>
        <w:tabs>
          <w:tab w:val="num" w:pos="6480"/>
        </w:tabs>
        <w:ind w:left="6480" w:hanging="360"/>
      </w:pPr>
      <w:rPr>
        <w:rFonts w:ascii="Wingdings" w:hAnsi="Wingdings" w:hint="default"/>
      </w:rPr>
    </w:lvl>
  </w:abstractNum>
  <w:abstractNum w:abstractNumId="58">
    <w:nsid w:val="504E0DA9"/>
    <w:multiLevelType w:val="hybridMultilevel"/>
    <w:tmpl w:val="6188F1F2"/>
    <w:lvl w:ilvl="0" w:tplc="4D48417C">
      <w:start w:val="1"/>
      <w:numFmt w:val="lowerLetter"/>
      <w:lvlText w:val="%1."/>
      <w:lvlJc w:val="left"/>
      <w:pPr>
        <w:tabs>
          <w:tab w:val="num" w:pos="705"/>
        </w:tabs>
        <w:ind w:left="705" w:hanging="360"/>
      </w:pPr>
      <w:rPr>
        <w:rFonts w:hint="default"/>
      </w:rPr>
    </w:lvl>
    <w:lvl w:ilvl="1" w:tplc="04090003">
      <w:start w:val="1"/>
      <w:numFmt w:val="bullet"/>
      <w:lvlText w:val="o"/>
      <w:lvlJc w:val="left"/>
      <w:pPr>
        <w:tabs>
          <w:tab w:val="num" w:pos="1425"/>
        </w:tabs>
        <w:ind w:left="1425" w:hanging="360"/>
      </w:pPr>
      <w:rPr>
        <w:rFonts w:ascii="Courier New" w:hAnsi="Courier New" w:cs="Courier New" w:hint="default"/>
      </w:r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59">
    <w:nsid w:val="50E80DDE"/>
    <w:multiLevelType w:val="hybridMultilevel"/>
    <w:tmpl w:val="512A219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0">
    <w:nsid w:val="517A03EE"/>
    <w:multiLevelType w:val="hybridMultilevel"/>
    <w:tmpl w:val="D090C76E"/>
    <w:lvl w:ilvl="0" w:tplc="042A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52670ECF"/>
    <w:multiLevelType w:val="hybridMultilevel"/>
    <w:tmpl w:val="9E5C9F26"/>
    <w:lvl w:ilvl="0" w:tplc="B0DEBFB2">
      <w:start w:val="1"/>
      <w:numFmt w:val="bullet"/>
      <w:lvlText w:val=""/>
      <w:lvlJc w:val="left"/>
      <w:pPr>
        <w:ind w:left="720" w:hanging="360"/>
      </w:pPr>
      <w:rPr>
        <w:rFonts w:ascii="Wingdings" w:hAnsi="Wingdings" w:hint="default"/>
        <w:b/>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2">
    <w:nsid w:val="537C0116"/>
    <w:multiLevelType w:val="hybridMultilevel"/>
    <w:tmpl w:val="90AC78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3">
    <w:nsid w:val="56B35A18"/>
    <w:multiLevelType w:val="hybridMultilevel"/>
    <w:tmpl w:val="1056F9DC"/>
    <w:lvl w:ilvl="0" w:tplc="042A0001">
      <w:start w:val="1"/>
      <w:numFmt w:val="bullet"/>
      <w:lvlText w:val=""/>
      <w:lvlJc w:val="left"/>
      <w:pPr>
        <w:ind w:left="576" w:hanging="360"/>
      </w:pPr>
      <w:rPr>
        <w:rFonts w:ascii="Symbol" w:hAnsi="Symbol" w:hint="default"/>
        <w:b/>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64">
    <w:nsid w:val="5B087C04"/>
    <w:multiLevelType w:val="hybridMultilevel"/>
    <w:tmpl w:val="DAF20824"/>
    <w:lvl w:ilvl="0" w:tplc="042A0001">
      <w:start w:val="1"/>
      <w:numFmt w:val="bullet"/>
      <w:lvlText w:val=""/>
      <w:lvlJc w:val="left"/>
      <w:pPr>
        <w:ind w:left="576" w:hanging="360"/>
      </w:pPr>
      <w:rPr>
        <w:rFonts w:ascii="Symbol" w:hAnsi="Symbol" w:hint="default"/>
        <w:b/>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65">
    <w:nsid w:val="5BBD30DA"/>
    <w:multiLevelType w:val="hybridMultilevel"/>
    <w:tmpl w:val="CBA4CCB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6">
    <w:nsid w:val="5C3645F1"/>
    <w:multiLevelType w:val="hybridMultilevel"/>
    <w:tmpl w:val="E9782E2C"/>
    <w:lvl w:ilvl="0" w:tplc="042A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5DB8350E"/>
    <w:multiLevelType w:val="hybridMultilevel"/>
    <w:tmpl w:val="54F23D48"/>
    <w:lvl w:ilvl="0" w:tplc="042A0001">
      <w:start w:val="1"/>
      <w:numFmt w:val="bullet"/>
      <w:lvlText w:val=""/>
      <w:lvlJc w:val="left"/>
      <w:pPr>
        <w:tabs>
          <w:tab w:val="num" w:pos="705"/>
        </w:tabs>
        <w:ind w:left="705" w:hanging="360"/>
      </w:pPr>
      <w:rPr>
        <w:rFonts w:ascii="Symbol" w:hAnsi="Symbol" w:hint="default"/>
      </w:rPr>
    </w:lvl>
    <w:lvl w:ilvl="1" w:tplc="04090019">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68">
    <w:nsid w:val="5E786830"/>
    <w:multiLevelType w:val="hybridMultilevel"/>
    <w:tmpl w:val="89D09ADC"/>
    <w:lvl w:ilvl="0" w:tplc="042A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nsid w:val="5F020AAC"/>
    <w:multiLevelType w:val="multilevel"/>
    <w:tmpl w:val="57D05666"/>
    <w:lvl w:ilvl="0">
      <w:start w:val="1"/>
      <w:numFmt w:val="lowerLetter"/>
      <w:lvlText w:val="%1."/>
      <w:lvlJc w:val="left"/>
      <w:pPr>
        <w:tabs>
          <w:tab w:val="num" w:pos="720"/>
        </w:tabs>
        <w:ind w:left="720" w:hanging="360"/>
      </w:pPr>
      <w:rPr>
        <w:rFont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lowerLetter"/>
      <w:lvlText w:val="%3%1)"/>
      <w:lvlJc w:val="left"/>
      <w:pPr>
        <w:tabs>
          <w:tab w:val="num" w:pos="1440"/>
        </w:tabs>
        <w:ind w:left="144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0">
    <w:nsid w:val="62192EEF"/>
    <w:multiLevelType w:val="hybridMultilevel"/>
    <w:tmpl w:val="929AAEAE"/>
    <w:lvl w:ilvl="0" w:tplc="04090009">
      <w:start w:val="1"/>
      <w:numFmt w:val="bullet"/>
      <w:lvlText w:val=""/>
      <w:lvlJc w:val="left"/>
      <w:pPr>
        <w:ind w:left="720" w:hanging="360"/>
      </w:pPr>
      <w:rPr>
        <w:rFonts w:ascii="Wingdings" w:hAnsi="Wingding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2C728CF"/>
    <w:multiLevelType w:val="hybridMultilevel"/>
    <w:tmpl w:val="90BAD43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2">
    <w:nsid w:val="62CE3E0A"/>
    <w:multiLevelType w:val="hybridMultilevel"/>
    <w:tmpl w:val="165411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3">
    <w:nsid w:val="635D2AE0"/>
    <w:multiLevelType w:val="hybridMultilevel"/>
    <w:tmpl w:val="13C494E8"/>
    <w:lvl w:ilvl="0" w:tplc="A6EAEBE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2A0001">
      <w:start w:val="1"/>
      <w:numFmt w:val="bullet"/>
      <w:lvlText w:val=""/>
      <w:lvlJc w:val="left"/>
      <w:pPr>
        <w:tabs>
          <w:tab w:val="num" w:pos="2160"/>
        </w:tabs>
        <w:ind w:left="2160" w:hanging="18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nsid w:val="64320D61"/>
    <w:multiLevelType w:val="hybridMultilevel"/>
    <w:tmpl w:val="CF6281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5">
    <w:nsid w:val="64BA03BB"/>
    <w:multiLevelType w:val="hybridMultilevel"/>
    <w:tmpl w:val="AEEAD85C"/>
    <w:lvl w:ilvl="0" w:tplc="4D48417C">
      <w:start w:val="1"/>
      <w:numFmt w:val="lowerLetter"/>
      <w:lvlText w:val="%1."/>
      <w:lvlJc w:val="left"/>
      <w:pPr>
        <w:tabs>
          <w:tab w:val="num" w:pos="705"/>
        </w:tabs>
        <w:ind w:left="705" w:hanging="360"/>
      </w:pPr>
      <w:rPr>
        <w:rFonts w:hint="default"/>
      </w:rPr>
    </w:lvl>
    <w:lvl w:ilvl="1" w:tplc="04090003">
      <w:start w:val="1"/>
      <w:numFmt w:val="bullet"/>
      <w:lvlText w:val="o"/>
      <w:lvlJc w:val="left"/>
      <w:pPr>
        <w:tabs>
          <w:tab w:val="num" w:pos="1425"/>
        </w:tabs>
        <w:ind w:left="1425" w:hanging="360"/>
      </w:pPr>
      <w:rPr>
        <w:rFonts w:ascii="Courier New" w:hAnsi="Courier New" w:cs="Courier New" w:hint="default"/>
      </w:r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76">
    <w:nsid w:val="64F30092"/>
    <w:multiLevelType w:val="hybridMultilevel"/>
    <w:tmpl w:val="FFDC54AC"/>
    <w:lvl w:ilvl="0" w:tplc="042A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66395F16"/>
    <w:multiLevelType w:val="hybridMultilevel"/>
    <w:tmpl w:val="217CDBD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8">
    <w:nsid w:val="66A93106"/>
    <w:multiLevelType w:val="hybridMultilevel"/>
    <w:tmpl w:val="FDAA17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9">
    <w:nsid w:val="66FC15D4"/>
    <w:multiLevelType w:val="singleLevel"/>
    <w:tmpl w:val="034E1E46"/>
    <w:lvl w:ilvl="0">
      <w:start w:val="1"/>
      <w:numFmt w:val="bullet"/>
      <w:pStyle w:val="TableTextChar1"/>
      <w:lvlText w:val=""/>
      <w:lvlJc w:val="left"/>
      <w:pPr>
        <w:tabs>
          <w:tab w:val="num" w:pos="360"/>
        </w:tabs>
        <w:ind w:left="360" w:hanging="360"/>
      </w:pPr>
      <w:rPr>
        <w:rFonts w:ascii="Symbol" w:hAnsi="Symbol" w:hint="default"/>
      </w:rPr>
    </w:lvl>
  </w:abstractNum>
  <w:abstractNum w:abstractNumId="80">
    <w:nsid w:val="68293082"/>
    <w:multiLevelType w:val="hybridMultilevel"/>
    <w:tmpl w:val="4F0A860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1">
    <w:nsid w:val="68320312"/>
    <w:multiLevelType w:val="hybridMultilevel"/>
    <w:tmpl w:val="EDCEA7B8"/>
    <w:lvl w:ilvl="0" w:tplc="042A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nsid w:val="696D4710"/>
    <w:multiLevelType w:val="multilevel"/>
    <w:tmpl w:val="D4DA6F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3">
    <w:nsid w:val="6A4B1E38"/>
    <w:multiLevelType w:val="hybridMultilevel"/>
    <w:tmpl w:val="EFD43B48"/>
    <w:lvl w:ilvl="0" w:tplc="042A0001">
      <w:start w:val="1"/>
      <w:numFmt w:val="bullet"/>
      <w:lvlText w:val=""/>
      <w:lvlJc w:val="left"/>
      <w:pPr>
        <w:ind w:left="1080" w:hanging="360"/>
      </w:pPr>
      <w:rPr>
        <w:rFonts w:ascii="Symbol" w:hAnsi="Symbol" w:hint="default"/>
      </w:rPr>
    </w:lvl>
    <w:lvl w:ilvl="1" w:tplc="042A0001">
      <w:start w:val="1"/>
      <w:numFmt w:val="bullet"/>
      <w:lvlText w:val=""/>
      <w:lvlJc w:val="left"/>
      <w:pPr>
        <w:ind w:left="1800" w:hanging="360"/>
      </w:pPr>
      <w:rPr>
        <w:rFonts w:ascii="Symbol" w:hAnsi="Symbol"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4">
    <w:nsid w:val="6ADD6CBE"/>
    <w:multiLevelType w:val="hybridMultilevel"/>
    <w:tmpl w:val="EA4276CA"/>
    <w:lvl w:ilvl="0" w:tplc="042A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nsid w:val="75A91C18"/>
    <w:multiLevelType w:val="hybridMultilevel"/>
    <w:tmpl w:val="0DB4FA00"/>
    <w:lvl w:ilvl="0" w:tplc="042A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
    <w:nsid w:val="76A563D8"/>
    <w:multiLevelType w:val="hybridMultilevel"/>
    <w:tmpl w:val="41025B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7">
    <w:nsid w:val="785B0799"/>
    <w:multiLevelType w:val="hybridMultilevel"/>
    <w:tmpl w:val="F26242F2"/>
    <w:lvl w:ilvl="0" w:tplc="B0DEBFB2">
      <w:start w:val="1"/>
      <w:numFmt w:val="bullet"/>
      <w:lvlText w:val=""/>
      <w:lvlJc w:val="left"/>
      <w:pPr>
        <w:ind w:left="720" w:hanging="360"/>
      </w:pPr>
      <w:rPr>
        <w:rFonts w:ascii="Wingdings" w:hAnsi="Wingding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7AE316EA"/>
    <w:multiLevelType w:val="hybridMultilevel"/>
    <w:tmpl w:val="6F42BF6C"/>
    <w:lvl w:ilvl="0" w:tplc="042A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nsid w:val="7B094F9B"/>
    <w:multiLevelType w:val="hybridMultilevel"/>
    <w:tmpl w:val="5994D4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0">
    <w:nsid w:val="7BB638AA"/>
    <w:multiLevelType w:val="hybridMultilevel"/>
    <w:tmpl w:val="08085E7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1">
    <w:nsid w:val="7E7227B3"/>
    <w:multiLevelType w:val="hybridMultilevel"/>
    <w:tmpl w:val="6CDA4B28"/>
    <w:lvl w:ilvl="0" w:tplc="04090009">
      <w:start w:val="1"/>
      <w:numFmt w:val="bullet"/>
      <w:lvlText w:val=""/>
      <w:lvlJc w:val="left"/>
      <w:pPr>
        <w:ind w:left="720" w:hanging="360"/>
      </w:pPr>
      <w:rPr>
        <w:rFonts w:ascii="Wingdings" w:hAnsi="Wingding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ED61DB9"/>
    <w:multiLevelType w:val="hybridMultilevel"/>
    <w:tmpl w:val="E1203FB6"/>
    <w:lvl w:ilvl="0" w:tplc="042A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nsid w:val="7FA112DE"/>
    <w:multiLevelType w:val="hybridMultilevel"/>
    <w:tmpl w:val="24FE6B2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49"/>
  </w:num>
  <w:num w:numId="2">
    <w:abstractNumId w:val="0"/>
  </w:num>
  <w:num w:numId="3">
    <w:abstractNumId w:val="57"/>
  </w:num>
  <w:num w:numId="4">
    <w:abstractNumId w:val="41"/>
  </w:num>
  <w:num w:numId="5">
    <w:abstractNumId w:val="79"/>
  </w:num>
  <w:num w:numId="6">
    <w:abstractNumId w:val="82"/>
  </w:num>
  <w:num w:numId="7">
    <w:abstractNumId w:val="14"/>
  </w:num>
  <w:num w:numId="8">
    <w:abstractNumId w:val="12"/>
  </w:num>
  <w:num w:numId="9">
    <w:abstractNumId w:val="1"/>
  </w:num>
  <w:num w:numId="10">
    <w:abstractNumId w:val="62"/>
  </w:num>
  <w:num w:numId="11">
    <w:abstractNumId w:val="72"/>
  </w:num>
  <w:num w:numId="12">
    <w:abstractNumId w:val="10"/>
  </w:num>
  <w:num w:numId="13">
    <w:abstractNumId w:val="2"/>
  </w:num>
  <w:num w:numId="14">
    <w:abstractNumId w:val="21"/>
  </w:num>
  <w:num w:numId="15">
    <w:abstractNumId w:val="25"/>
  </w:num>
  <w:num w:numId="16">
    <w:abstractNumId w:val="43"/>
  </w:num>
  <w:num w:numId="17">
    <w:abstractNumId w:val="6"/>
  </w:num>
  <w:num w:numId="18">
    <w:abstractNumId w:val="55"/>
  </w:num>
  <w:num w:numId="19">
    <w:abstractNumId w:val="5"/>
  </w:num>
  <w:num w:numId="20">
    <w:abstractNumId w:val="77"/>
  </w:num>
  <w:num w:numId="21">
    <w:abstractNumId w:val="60"/>
  </w:num>
  <w:num w:numId="22">
    <w:abstractNumId w:val="37"/>
  </w:num>
  <w:num w:numId="23">
    <w:abstractNumId w:val="88"/>
  </w:num>
  <w:num w:numId="24">
    <w:abstractNumId w:val="9"/>
  </w:num>
  <w:num w:numId="25">
    <w:abstractNumId w:val="19"/>
  </w:num>
  <w:num w:numId="26">
    <w:abstractNumId w:val="84"/>
  </w:num>
  <w:num w:numId="27">
    <w:abstractNumId w:val="73"/>
  </w:num>
  <w:num w:numId="28">
    <w:abstractNumId w:val="66"/>
  </w:num>
  <w:num w:numId="29">
    <w:abstractNumId w:val="78"/>
  </w:num>
  <w:num w:numId="30">
    <w:abstractNumId w:val="92"/>
  </w:num>
  <w:num w:numId="31">
    <w:abstractNumId w:val="46"/>
  </w:num>
  <w:num w:numId="32">
    <w:abstractNumId w:val="81"/>
  </w:num>
  <w:num w:numId="33">
    <w:abstractNumId w:val="11"/>
  </w:num>
  <w:num w:numId="34">
    <w:abstractNumId w:val="76"/>
  </w:num>
  <w:num w:numId="35">
    <w:abstractNumId w:val="28"/>
  </w:num>
  <w:num w:numId="36">
    <w:abstractNumId w:val="30"/>
  </w:num>
  <w:num w:numId="37">
    <w:abstractNumId w:val="48"/>
  </w:num>
  <w:num w:numId="38">
    <w:abstractNumId w:val="51"/>
  </w:num>
  <w:num w:numId="39">
    <w:abstractNumId w:val="89"/>
  </w:num>
  <w:num w:numId="40">
    <w:abstractNumId w:val="39"/>
  </w:num>
  <w:num w:numId="41">
    <w:abstractNumId w:val="50"/>
  </w:num>
  <w:num w:numId="42">
    <w:abstractNumId w:val="33"/>
  </w:num>
  <w:num w:numId="43">
    <w:abstractNumId w:val="65"/>
  </w:num>
  <w:num w:numId="44">
    <w:abstractNumId w:val="29"/>
  </w:num>
  <w:num w:numId="45">
    <w:abstractNumId w:val="22"/>
  </w:num>
  <w:num w:numId="46">
    <w:abstractNumId w:val="24"/>
  </w:num>
  <w:num w:numId="47">
    <w:abstractNumId w:val="23"/>
  </w:num>
  <w:num w:numId="48">
    <w:abstractNumId w:val="93"/>
  </w:num>
  <w:num w:numId="49">
    <w:abstractNumId w:val="59"/>
  </w:num>
  <w:num w:numId="50">
    <w:abstractNumId w:val="44"/>
  </w:num>
  <w:num w:numId="51">
    <w:abstractNumId w:val="91"/>
  </w:num>
  <w:num w:numId="52">
    <w:abstractNumId w:val="70"/>
  </w:num>
  <w:num w:numId="53">
    <w:abstractNumId w:val="87"/>
  </w:num>
  <w:num w:numId="54">
    <w:abstractNumId w:val="74"/>
  </w:num>
  <w:num w:numId="55">
    <w:abstractNumId w:val="27"/>
  </w:num>
  <w:num w:numId="56">
    <w:abstractNumId w:val="53"/>
  </w:num>
  <w:num w:numId="57">
    <w:abstractNumId w:val="26"/>
  </w:num>
  <w:num w:numId="58">
    <w:abstractNumId w:val="42"/>
  </w:num>
  <w:num w:numId="59">
    <w:abstractNumId w:val="85"/>
  </w:num>
  <w:num w:numId="60">
    <w:abstractNumId w:val="80"/>
  </w:num>
  <w:num w:numId="61">
    <w:abstractNumId w:val="18"/>
  </w:num>
  <w:num w:numId="62">
    <w:abstractNumId w:val="16"/>
  </w:num>
  <w:num w:numId="63">
    <w:abstractNumId w:val="56"/>
  </w:num>
  <w:num w:numId="64">
    <w:abstractNumId w:val="34"/>
  </w:num>
  <w:num w:numId="65">
    <w:abstractNumId w:val="32"/>
  </w:num>
  <w:num w:numId="66">
    <w:abstractNumId w:val="68"/>
  </w:num>
  <w:num w:numId="67">
    <w:abstractNumId w:val="38"/>
  </w:num>
  <w:num w:numId="68">
    <w:abstractNumId w:val="4"/>
  </w:num>
  <w:num w:numId="69">
    <w:abstractNumId w:val="35"/>
  </w:num>
  <w:num w:numId="70">
    <w:abstractNumId w:val="45"/>
  </w:num>
  <w:num w:numId="71">
    <w:abstractNumId w:val="3"/>
  </w:num>
  <w:num w:numId="72">
    <w:abstractNumId w:val="69"/>
  </w:num>
  <w:num w:numId="73">
    <w:abstractNumId w:val="13"/>
  </w:num>
  <w:num w:numId="74">
    <w:abstractNumId w:val="8"/>
  </w:num>
  <w:num w:numId="75">
    <w:abstractNumId w:val="40"/>
  </w:num>
  <w:num w:numId="76">
    <w:abstractNumId w:val="20"/>
  </w:num>
  <w:num w:numId="77">
    <w:abstractNumId w:val="47"/>
  </w:num>
  <w:num w:numId="78">
    <w:abstractNumId w:val="90"/>
  </w:num>
  <w:num w:numId="79">
    <w:abstractNumId w:val="54"/>
  </w:num>
  <w:num w:numId="80">
    <w:abstractNumId w:val="71"/>
  </w:num>
  <w:num w:numId="81">
    <w:abstractNumId w:val="7"/>
  </w:num>
  <w:num w:numId="82">
    <w:abstractNumId w:val="17"/>
  </w:num>
  <w:num w:numId="83">
    <w:abstractNumId w:val="83"/>
  </w:num>
  <w:num w:numId="84">
    <w:abstractNumId w:val="31"/>
  </w:num>
  <w:num w:numId="85">
    <w:abstractNumId w:val="75"/>
  </w:num>
  <w:num w:numId="86">
    <w:abstractNumId w:val="67"/>
  </w:num>
  <w:num w:numId="87">
    <w:abstractNumId w:val="58"/>
  </w:num>
  <w:num w:numId="88">
    <w:abstractNumId w:val="36"/>
  </w:num>
  <w:num w:numId="89">
    <w:abstractNumId w:val="86"/>
  </w:num>
  <w:num w:numId="90">
    <w:abstractNumId w:val="52"/>
  </w:num>
  <w:num w:numId="91">
    <w:abstractNumId w:val="64"/>
  </w:num>
  <w:num w:numId="92">
    <w:abstractNumId w:val="63"/>
  </w:num>
  <w:num w:numId="93">
    <w:abstractNumId w:val="15"/>
  </w:num>
  <w:num w:numId="94">
    <w:abstractNumId w:val="61"/>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59"/>
    <w:rsid w:val="000041EE"/>
    <w:rsid w:val="00011DFF"/>
    <w:rsid w:val="000241DE"/>
    <w:rsid w:val="0002756A"/>
    <w:rsid w:val="0003006D"/>
    <w:rsid w:val="000349FE"/>
    <w:rsid w:val="000408CE"/>
    <w:rsid w:val="00050832"/>
    <w:rsid w:val="00053BAD"/>
    <w:rsid w:val="00081D43"/>
    <w:rsid w:val="00085D1D"/>
    <w:rsid w:val="00087466"/>
    <w:rsid w:val="000925EE"/>
    <w:rsid w:val="000A7419"/>
    <w:rsid w:val="000B4BF4"/>
    <w:rsid w:val="000B60E1"/>
    <w:rsid w:val="000D1674"/>
    <w:rsid w:val="000D1BEA"/>
    <w:rsid w:val="000D4849"/>
    <w:rsid w:val="000D6BBA"/>
    <w:rsid w:val="000F362F"/>
    <w:rsid w:val="000F4BB2"/>
    <w:rsid w:val="00106932"/>
    <w:rsid w:val="00124A08"/>
    <w:rsid w:val="00127097"/>
    <w:rsid w:val="0014286B"/>
    <w:rsid w:val="00145242"/>
    <w:rsid w:val="001475E3"/>
    <w:rsid w:val="0015123D"/>
    <w:rsid w:val="0015472B"/>
    <w:rsid w:val="001663EA"/>
    <w:rsid w:val="001677AF"/>
    <w:rsid w:val="00167983"/>
    <w:rsid w:val="00180F93"/>
    <w:rsid w:val="0018392A"/>
    <w:rsid w:val="001839B9"/>
    <w:rsid w:val="00186A51"/>
    <w:rsid w:val="001C1C13"/>
    <w:rsid w:val="001D21DE"/>
    <w:rsid w:val="001D6302"/>
    <w:rsid w:val="001F34EF"/>
    <w:rsid w:val="00202F88"/>
    <w:rsid w:val="00204F7E"/>
    <w:rsid w:val="00216765"/>
    <w:rsid w:val="002277EE"/>
    <w:rsid w:val="002279C1"/>
    <w:rsid w:val="00227A2F"/>
    <w:rsid w:val="00247297"/>
    <w:rsid w:val="00265F91"/>
    <w:rsid w:val="0027269D"/>
    <w:rsid w:val="002755F2"/>
    <w:rsid w:val="00275DC9"/>
    <w:rsid w:val="00284A51"/>
    <w:rsid w:val="00287BE6"/>
    <w:rsid w:val="002A41A5"/>
    <w:rsid w:val="002B1E6C"/>
    <w:rsid w:val="002C1CA0"/>
    <w:rsid w:val="002D350E"/>
    <w:rsid w:val="002E065E"/>
    <w:rsid w:val="002E0947"/>
    <w:rsid w:val="002E0D33"/>
    <w:rsid w:val="002F0F6A"/>
    <w:rsid w:val="002F447A"/>
    <w:rsid w:val="00301615"/>
    <w:rsid w:val="00304581"/>
    <w:rsid w:val="00304CEE"/>
    <w:rsid w:val="00307523"/>
    <w:rsid w:val="003106C4"/>
    <w:rsid w:val="003142A1"/>
    <w:rsid w:val="0032351F"/>
    <w:rsid w:val="00326AF6"/>
    <w:rsid w:val="00332B23"/>
    <w:rsid w:val="003541C7"/>
    <w:rsid w:val="00355E71"/>
    <w:rsid w:val="0036026B"/>
    <w:rsid w:val="003701D0"/>
    <w:rsid w:val="00372874"/>
    <w:rsid w:val="0037624F"/>
    <w:rsid w:val="003831C6"/>
    <w:rsid w:val="003A6FA9"/>
    <w:rsid w:val="003B3AB4"/>
    <w:rsid w:val="003B6BA6"/>
    <w:rsid w:val="003C3254"/>
    <w:rsid w:val="003C6104"/>
    <w:rsid w:val="003C7C41"/>
    <w:rsid w:val="003D36D3"/>
    <w:rsid w:val="003D6E76"/>
    <w:rsid w:val="003E56A9"/>
    <w:rsid w:val="00405F2C"/>
    <w:rsid w:val="00423FA1"/>
    <w:rsid w:val="004464E3"/>
    <w:rsid w:val="004564C2"/>
    <w:rsid w:val="00460F40"/>
    <w:rsid w:val="00470A56"/>
    <w:rsid w:val="00472C9E"/>
    <w:rsid w:val="00473D4C"/>
    <w:rsid w:val="004815D8"/>
    <w:rsid w:val="00481EE3"/>
    <w:rsid w:val="0049471D"/>
    <w:rsid w:val="004A7279"/>
    <w:rsid w:val="004C015F"/>
    <w:rsid w:val="004C1AED"/>
    <w:rsid w:val="004C5BC0"/>
    <w:rsid w:val="004C7C00"/>
    <w:rsid w:val="004D2207"/>
    <w:rsid w:val="004D3DAF"/>
    <w:rsid w:val="004F01FD"/>
    <w:rsid w:val="00507243"/>
    <w:rsid w:val="00514031"/>
    <w:rsid w:val="005177F8"/>
    <w:rsid w:val="00542D33"/>
    <w:rsid w:val="00552B59"/>
    <w:rsid w:val="00555957"/>
    <w:rsid w:val="00556D78"/>
    <w:rsid w:val="0056074B"/>
    <w:rsid w:val="00575AA3"/>
    <w:rsid w:val="0057799C"/>
    <w:rsid w:val="00590D9E"/>
    <w:rsid w:val="005A04F7"/>
    <w:rsid w:val="005A52F5"/>
    <w:rsid w:val="005E57DF"/>
    <w:rsid w:val="00603556"/>
    <w:rsid w:val="00605085"/>
    <w:rsid w:val="00632ECC"/>
    <w:rsid w:val="006461FF"/>
    <w:rsid w:val="00651D30"/>
    <w:rsid w:val="00652BAE"/>
    <w:rsid w:val="00653B3B"/>
    <w:rsid w:val="006622F5"/>
    <w:rsid w:val="00667A8F"/>
    <w:rsid w:val="00671C64"/>
    <w:rsid w:val="00676A24"/>
    <w:rsid w:val="00677FF8"/>
    <w:rsid w:val="006812CC"/>
    <w:rsid w:val="0068250F"/>
    <w:rsid w:val="00687A29"/>
    <w:rsid w:val="00693567"/>
    <w:rsid w:val="00694C02"/>
    <w:rsid w:val="006A4EEA"/>
    <w:rsid w:val="006B2E9F"/>
    <w:rsid w:val="006D2E7B"/>
    <w:rsid w:val="006D46E0"/>
    <w:rsid w:val="006D5BA3"/>
    <w:rsid w:val="006E7EC2"/>
    <w:rsid w:val="00725B12"/>
    <w:rsid w:val="00737942"/>
    <w:rsid w:val="00754FE1"/>
    <w:rsid w:val="00777C89"/>
    <w:rsid w:val="00793E2D"/>
    <w:rsid w:val="00797302"/>
    <w:rsid w:val="007C62BB"/>
    <w:rsid w:val="007C7EDA"/>
    <w:rsid w:val="007D2ABB"/>
    <w:rsid w:val="007D5F93"/>
    <w:rsid w:val="007E219E"/>
    <w:rsid w:val="007F275E"/>
    <w:rsid w:val="00803A4B"/>
    <w:rsid w:val="008278E4"/>
    <w:rsid w:val="00834251"/>
    <w:rsid w:val="00834290"/>
    <w:rsid w:val="008410B8"/>
    <w:rsid w:val="0084217C"/>
    <w:rsid w:val="008442BC"/>
    <w:rsid w:val="00851085"/>
    <w:rsid w:val="0085770C"/>
    <w:rsid w:val="008675F2"/>
    <w:rsid w:val="00890B99"/>
    <w:rsid w:val="008A0B47"/>
    <w:rsid w:val="008A6296"/>
    <w:rsid w:val="008B5B20"/>
    <w:rsid w:val="008B7ECE"/>
    <w:rsid w:val="008C3FB7"/>
    <w:rsid w:val="008D5A39"/>
    <w:rsid w:val="008D7B87"/>
    <w:rsid w:val="008F1870"/>
    <w:rsid w:val="008F473A"/>
    <w:rsid w:val="00906A66"/>
    <w:rsid w:val="009145E2"/>
    <w:rsid w:val="00914FB1"/>
    <w:rsid w:val="00924F64"/>
    <w:rsid w:val="009303CE"/>
    <w:rsid w:val="009470C8"/>
    <w:rsid w:val="00953A4F"/>
    <w:rsid w:val="0095666C"/>
    <w:rsid w:val="00956AFD"/>
    <w:rsid w:val="00965D5E"/>
    <w:rsid w:val="0097308A"/>
    <w:rsid w:val="0097517C"/>
    <w:rsid w:val="00981633"/>
    <w:rsid w:val="009975E2"/>
    <w:rsid w:val="009B4B4A"/>
    <w:rsid w:val="009D192C"/>
    <w:rsid w:val="009F2F92"/>
    <w:rsid w:val="009F7301"/>
    <w:rsid w:val="00A1414C"/>
    <w:rsid w:val="00A348EC"/>
    <w:rsid w:val="00A36764"/>
    <w:rsid w:val="00A44F0A"/>
    <w:rsid w:val="00A528E8"/>
    <w:rsid w:val="00A5652A"/>
    <w:rsid w:val="00A604FD"/>
    <w:rsid w:val="00A659D8"/>
    <w:rsid w:val="00A711E6"/>
    <w:rsid w:val="00A74330"/>
    <w:rsid w:val="00A7568A"/>
    <w:rsid w:val="00A82D6D"/>
    <w:rsid w:val="00A961E3"/>
    <w:rsid w:val="00AA6F3C"/>
    <w:rsid w:val="00AC3E48"/>
    <w:rsid w:val="00AE5F67"/>
    <w:rsid w:val="00AF72E4"/>
    <w:rsid w:val="00B04D8B"/>
    <w:rsid w:val="00B05072"/>
    <w:rsid w:val="00B150A4"/>
    <w:rsid w:val="00B31603"/>
    <w:rsid w:val="00B33043"/>
    <w:rsid w:val="00B452D3"/>
    <w:rsid w:val="00B6516D"/>
    <w:rsid w:val="00B714BD"/>
    <w:rsid w:val="00B7266E"/>
    <w:rsid w:val="00B807EB"/>
    <w:rsid w:val="00B85B46"/>
    <w:rsid w:val="00B95A9D"/>
    <w:rsid w:val="00BB440C"/>
    <w:rsid w:val="00BE40B6"/>
    <w:rsid w:val="00BE4372"/>
    <w:rsid w:val="00C122F4"/>
    <w:rsid w:val="00C14B9A"/>
    <w:rsid w:val="00C14E3F"/>
    <w:rsid w:val="00C3494C"/>
    <w:rsid w:val="00C425EB"/>
    <w:rsid w:val="00C441E9"/>
    <w:rsid w:val="00C4443E"/>
    <w:rsid w:val="00C500B7"/>
    <w:rsid w:val="00C539DF"/>
    <w:rsid w:val="00C630B4"/>
    <w:rsid w:val="00C633BB"/>
    <w:rsid w:val="00CA0FBD"/>
    <w:rsid w:val="00CA7801"/>
    <w:rsid w:val="00CB3CFF"/>
    <w:rsid w:val="00CB54A6"/>
    <w:rsid w:val="00CE594E"/>
    <w:rsid w:val="00CF1934"/>
    <w:rsid w:val="00D04909"/>
    <w:rsid w:val="00D20FAC"/>
    <w:rsid w:val="00D22A51"/>
    <w:rsid w:val="00D31C98"/>
    <w:rsid w:val="00D33741"/>
    <w:rsid w:val="00D36A6B"/>
    <w:rsid w:val="00D42877"/>
    <w:rsid w:val="00D44958"/>
    <w:rsid w:val="00D467EA"/>
    <w:rsid w:val="00D649FE"/>
    <w:rsid w:val="00D6597B"/>
    <w:rsid w:val="00D86EA7"/>
    <w:rsid w:val="00D87B97"/>
    <w:rsid w:val="00D96ED4"/>
    <w:rsid w:val="00DA20AC"/>
    <w:rsid w:val="00DB646A"/>
    <w:rsid w:val="00DD3C7A"/>
    <w:rsid w:val="00DD5009"/>
    <w:rsid w:val="00DE2A9E"/>
    <w:rsid w:val="00DF1AFD"/>
    <w:rsid w:val="00E017EA"/>
    <w:rsid w:val="00E20A4F"/>
    <w:rsid w:val="00E219C7"/>
    <w:rsid w:val="00E220CA"/>
    <w:rsid w:val="00E427D1"/>
    <w:rsid w:val="00E55C02"/>
    <w:rsid w:val="00E73D5B"/>
    <w:rsid w:val="00E752C6"/>
    <w:rsid w:val="00E845FA"/>
    <w:rsid w:val="00E90147"/>
    <w:rsid w:val="00E90638"/>
    <w:rsid w:val="00EA08FD"/>
    <w:rsid w:val="00EB09F2"/>
    <w:rsid w:val="00EC28F9"/>
    <w:rsid w:val="00ED2315"/>
    <w:rsid w:val="00EE7C57"/>
    <w:rsid w:val="00EF0946"/>
    <w:rsid w:val="00EF403D"/>
    <w:rsid w:val="00EF42FE"/>
    <w:rsid w:val="00EF6E82"/>
    <w:rsid w:val="00F0187C"/>
    <w:rsid w:val="00F123D3"/>
    <w:rsid w:val="00F16BE3"/>
    <w:rsid w:val="00F17A36"/>
    <w:rsid w:val="00F3153B"/>
    <w:rsid w:val="00F40CEA"/>
    <w:rsid w:val="00F44AC1"/>
    <w:rsid w:val="00F57429"/>
    <w:rsid w:val="00F75CF3"/>
    <w:rsid w:val="00F85A1D"/>
    <w:rsid w:val="00F909D9"/>
    <w:rsid w:val="00F92832"/>
    <w:rsid w:val="00F92B0D"/>
    <w:rsid w:val="00FB023C"/>
    <w:rsid w:val="00FB2B7D"/>
    <w:rsid w:val="00FB5D94"/>
    <w:rsid w:val="00FD5C47"/>
    <w:rsid w:val="00FF5CB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FF62E-A28D-4744-AC0B-EA0287D4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7F8"/>
    <w:pPr>
      <w:spacing w:after="200" w:line="276" w:lineRule="auto"/>
    </w:pPr>
    <w:rPr>
      <w:sz w:val="22"/>
      <w:szCs w:val="22"/>
      <w:lang w:val="ru-RU" w:eastAsia="en-US"/>
    </w:rPr>
  </w:style>
  <w:style w:type="paragraph" w:styleId="Heading1">
    <w:name w:val="heading 1"/>
    <w:basedOn w:val="Normal"/>
    <w:next w:val="Normal"/>
    <w:link w:val="Heading1Char"/>
    <w:qFormat/>
    <w:rsid w:val="00552B5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nhideWhenUsed/>
    <w:qFormat/>
    <w:rsid w:val="00552B59"/>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nhideWhenUsed/>
    <w:qFormat/>
    <w:rsid w:val="002D35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30458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6A4EEA"/>
    <w:pPr>
      <w:spacing w:before="240" w:after="60" w:line="240" w:lineRule="auto"/>
      <w:outlineLvl w:val="4"/>
    </w:pPr>
    <w:rPr>
      <w:rFonts w:ascii="Helvetica" w:eastAsia="Times New Roman" w:hAnsi="Helvetica"/>
      <w:szCs w:val="20"/>
      <w:lang w:val="en-US"/>
    </w:rPr>
  </w:style>
  <w:style w:type="paragraph" w:styleId="Heading6">
    <w:name w:val="heading 6"/>
    <w:basedOn w:val="Normal"/>
    <w:next w:val="Normal"/>
    <w:link w:val="Heading6Char"/>
    <w:unhideWhenUsed/>
    <w:qFormat/>
    <w:rsid w:val="006A4EE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qFormat/>
    <w:rsid w:val="006A4EEA"/>
    <w:pPr>
      <w:spacing w:before="240" w:after="60" w:line="240" w:lineRule="auto"/>
      <w:outlineLvl w:val="6"/>
    </w:pPr>
    <w:rPr>
      <w:rFonts w:ascii="Helvetica" w:eastAsia="Times New Roman" w:hAnsi="Helvetica"/>
      <w:sz w:val="20"/>
      <w:szCs w:val="20"/>
      <w:lang w:val="en-US"/>
    </w:rPr>
  </w:style>
  <w:style w:type="paragraph" w:styleId="Heading8">
    <w:name w:val="heading 8"/>
    <w:basedOn w:val="Normal"/>
    <w:next w:val="Normal"/>
    <w:link w:val="Heading8Char"/>
    <w:qFormat/>
    <w:rsid w:val="006A4EEA"/>
    <w:pPr>
      <w:spacing w:before="240" w:after="60" w:line="240" w:lineRule="auto"/>
      <w:outlineLvl w:val="7"/>
    </w:pPr>
    <w:rPr>
      <w:rFonts w:ascii="Helvetica" w:eastAsia="Times New Roman" w:hAnsi="Helvetica"/>
      <w:i/>
      <w:sz w:val="20"/>
      <w:szCs w:val="20"/>
      <w:lang w:val="en-US"/>
    </w:rPr>
  </w:style>
  <w:style w:type="paragraph" w:styleId="Heading9">
    <w:name w:val="heading 9"/>
    <w:basedOn w:val="Normal"/>
    <w:next w:val="Normal"/>
    <w:link w:val="Heading9Char"/>
    <w:qFormat/>
    <w:rsid w:val="006A4EEA"/>
    <w:pPr>
      <w:spacing w:before="240" w:after="60" w:line="240" w:lineRule="auto"/>
      <w:outlineLvl w:val="8"/>
    </w:pPr>
    <w:rPr>
      <w:rFonts w:ascii="Helvetica" w:eastAsia="Times New Roman" w:hAnsi="Helvetica"/>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B59"/>
    <w:rPr>
      <w:rFonts w:asciiTheme="majorHAnsi" w:eastAsiaTheme="majorEastAsia" w:hAnsiTheme="majorHAnsi" w:cstheme="majorBidi"/>
      <w:b/>
      <w:bCs/>
      <w:kern w:val="32"/>
      <w:sz w:val="32"/>
      <w:szCs w:val="32"/>
      <w:lang w:val="ru-RU" w:eastAsia="en-US"/>
    </w:rPr>
  </w:style>
  <w:style w:type="character" w:customStyle="1" w:styleId="Heading2Char">
    <w:name w:val="Heading 2 Char"/>
    <w:basedOn w:val="DefaultParagraphFont"/>
    <w:link w:val="Heading2"/>
    <w:uiPriority w:val="9"/>
    <w:rsid w:val="00552B59"/>
    <w:rPr>
      <w:rFonts w:asciiTheme="majorHAnsi" w:eastAsiaTheme="majorEastAsia" w:hAnsiTheme="majorHAnsi" w:cstheme="majorBidi"/>
      <w:b/>
      <w:bCs/>
      <w:i/>
      <w:iCs/>
      <w:sz w:val="28"/>
      <w:szCs w:val="28"/>
      <w:lang w:val="ru-RU" w:eastAsia="en-US"/>
    </w:rPr>
  </w:style>
  <w:style w:type="character" w:customStyle="1" w:styleId="Heading3Char">
    <w:name w:val="Heading 3 Char"/>
    <w:basedOn w:val="DefaultParagraphFont"/>
    <w:link w:val="Heading3"/>
    <w:uiPriority w:val="9"/>
    <w:rsid w:val="002D350E"/>
    <w:rPr>
      <w:rFonts w:asciiTheme="majorHAnsi" w:eastAsiaTheme="majorEastAsia" w:hAnsiTheme="majorHAnsi" w:cstheme="majorBidi"/>
      <w:color w:val="1F4D78" w:themeColor="accent1" w:themeShade="7F"/>
      <w:sz w:val="24"/>
      <w:szCs w:val="24"/>
      <w:lang w:val="ru-RU" w:eastAsia="en-US"/>
    </w:rPr>
  </w:style>
  <w:style w:type="character" w:customStyle="1" w:styleId="Heading4Char">
    <w:name w:val="Heading 4 Char"/>
    <w:basedOn w:val="DefaultParagraphFont"/>
    <w:link w:val="Heading4"/>
    <w:uiPriority w:val="9"/>
    <w:rsid w:val="00304581"/>
    <w:rPr>
      <w:rFonts w:asciiTheme="majorHAnsi" w:eastAsiaTheme="majorEastAsia" w:hAnsiTheme="majorHAnsi" w:cstheme="majorBidi"/>
      <w:i/>
      <w:iCs/>
      <w:color w:val="2E74B5" w:themeColor="accent1" w:themeShade="BF"/>
      <w:sz w:val="22"/>
      <w:szCs w:val="22"/>
      <w:lang w:val="ru-RU" w:eastAsia="en-US"/>
    </w:rPr>
  </w:style>
  <w:style w:type="character" w:customStyle="1" w:styleId="Heading5Char">
    <w:name w:val="Heading 5 Char"/>
    <w:basedOn w:val="DefaultParagraphFont"/>
    <w:link w:val="Heading5"/>
    <w:rsid w:val="006A4EEA"/>
    <w:rPr>
      <w:rFonts w:ascii="Helvetica" w:eastAsia="Times New Roman" w:hAnsi="Helvetica"/>
      <w:sz w:val="22"/>
      <w:lang w:val="en-US" w:eastAsia="en-US"/>
    </w:rPr>
  </w:style>
  <w:style w:type="character" w:customStyle="1" w:styleId="Heading6Char">
    <w:name w:val="Heading 6 Char"/>
    <w:basedOn w:val="DefaultParagraphFont"/>
    <w:link w:val="Heading6"/>
    <w:uiPriority w:val="9"/>
    <w:semiHidden/>
    <w:rsid w:val="006A4EEA"/>
    <w:rPr>
      <w:rFonts w:asciiTheme="majorHAnsi" w:eastAsiaTheme="majorEastAsia" w:hAnsiTheme="majorHAnsi" w:cstheme="majorBidi"/>
      <w:color w:val="1F4D78" w:themeColor="accent1" w:themeShade="7F"/>
      <w:sz w:val="22"/>
      <w:szCs w:val="22"/>
      <w:lang w:val="ru-RU" w:eastAsia="en-US"/>
    </w:rPr>
  </w:style>
  <w:style w:type="character" w:customStyle="1" w:styleId="Heading7Char">
    <w:name w:val="Heading 7 Char"/>
    <w:basedOn w:val="DefaultParagraphFont"/>
    <w:link w:val="Heading7"/>
    <w:rsid w:val="006A4EEA"/>
    <w:rPr>
      <w:rFonts w:ascii="Helvetica" w:eastAsia="Times New Roman" w:hAnsi="Helvetica"/>
      <w:lang w:val="en-US" w:eastAsia="en-US"/>
    </w:rPr>
  </w:style>
  <w:style w:type="character" w:customStyle="1" w:styleId="Heading8Char">
    <w:name w:val="Heading 8 Char"/>
    <w:basedOn w:val="DefaultParagraphFont"/>
    <w:link w:val="Heading8"/>
    <w:rsid w:val="006A4EEA"/>
    <w:rPr>
      <w:rFonts w:ascii="Helvetica" w:eastAsia="Times New Roman" w:hAnsi="Helvetica"/>
      <w:i/>
      <w:lang w:val="en-US" w:eastAsia="en-US"/>
    </w:rPr>
  </w:style>
  <w:style w:type="character" w:customStyle="1" w:styleId="Heading9Char">
    <w:name w:val="Heading 9 Char"/>
    <w:basedOn w:val="DefaultParagraphFont"/>
    <w:link w:val="Heading9"/>
    <w:rsid w:val="006A4EEA"/>
    <w:rPr>
      <w:rFonts w:ascii="Helvetica" w:eastAsia="Times New Roman" w:hAnsi="Helvetica"/>
      <w:i/>
      <w:sz w:val="18"/>
      <w:lang w:val="en-US" w:eastAsia="en-US"/>
    </w:rPr>
  </w:style>
  <w:style w:type="paragraph" w:styleId="BalloonText">
    <w:name w:val="Balloon Text"/>
    <w:basedOn w:val="Normal"/>
    <w:link w:val="BalloonTextChar"/>
    <w:semiHidden/>
    <w:unhideWhenUsed/>
    <w:rsid w:val="002A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1A5"/>
    <w:rPr>
      <w:rFonts w:ascii="Tahoma" w:hAnsi="Tahoma" w:cs="Tahoma"/>
      <w:sz w:val="16"/>
      <w:szCs w:val="16"/>
    </w:rPr>
  </w:style>
  <w:style w:type="character" w:styleId="SubtleReference">
    <w:name w:val="Subtle Reference"/>
    <w:uiPriority w:val="31"/>
    <w:qFormat/>
    <w:rsid w:val="00552B59"/>
    <w:rPr>
      <w:smallCaps/>
      <w:color w:val="DA1F28"/>
      <w:u w:val="single"/>
    </w:rPr>
  </w:style>
  <w:style w:type="paragraph" w:styleId="Quote">
    <w:name w:val="Quote"/>
    <w:basedOn w:val="Normal"/>
    <w:next w:val="Normal"/>
    <w:link w:val="QuoteChar"/>
    <w:uiPriority w:val="29"/>
    <w:qFormat/>
    <w:rsid w:val="00552B59"/>
    <w:rPr>
      <w:rFonts w:eastAsia="Times New Roman"/>
      <w:i/>
      <w:iCs/>
      <w:color w:val="000000"/>
      <w:lang w:val="en-US"/>
    </w:rPr>
  </w:style>
  <w:style w:type="character" w:customStyle="1" w:styleId="QuoteChar">
    <w:name w:val="Quote Char"/>
    <w:basedOn w:val="DefaultParagraphFont"/>
    <w:link w:val="Quote"/>
    <w:uiPriority w:val="29"/>
    <w:rsid w:val="00552B59"/>
    <w:rPr>
      <w:rFonts w:eastAsia="Times New Roman"/>
      <w:i/>
      <w:iCs/>
      <w:color w:val="000000"/>
      <w:sz w:val="22"/>
      <w:szCs w:val="22"/>
      <w:lang w:val="en-US" w:eastAsia="en-US"/>
    </w:rPr>
  </w:style>
  <w:style w:type="table" w:styleId="LightShading-Accent5">
    <w:name w:val="Light Shading Accent 5"/>
    <w:basedOn w:val="TableNormal"/>
    <w:uiPriority w:val="60"/>
    <w:rsid w:val="00552B59"/>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TableGrid">
    <w:name w:val="Table Grid"/>
    <w:basedOn w:val="TableNormal"/>
    <w:rsid w:val="00552B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241DE"/>
    <w:pPr>
      <w:ind w:left="720"/>
      <w:contextualSpacing/>
    </w:pPr>
  </w:style>
  <w:style w:type="table" w:styleId="GridTable4-Accent5">
    <w:name w:val="Grid Table 4 Accent 5"/>
    <w:basedOn w:val="TableNormal"/>
    <w:uiPriority w:val="49"/>
    <w:rsid w:val="00D4495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rsid w:val="007C62BB"/>
  </w:style>
  <w:style w:type="paragraph" w:styleId="BodyText">
    <w:name w:val="Body Text"/>
    <w:basedOn w:val="Normal"/>
    <w:link w:val="BodyTextChar"/>
    <w:unhideWhenUsed/>
    <w:rsid w:val="00332B23"/>
    <w:pPr>
      <w:spacing w:after="120"/>
    </w:pPr>
    <w:rPr>
      <w:lang w:val="en-US"/>
    </w:rPr>
  </w:style>
  <w:style w:type="character" w:customStyle="1" w:styleId="BodyTextChar">
    <w:name w:val="Body Text Char"/>
    <w:basedOn w:val="DefaultParagraphFont"/>
    <w:link w:val="BodyText"/>
    <w:uiPriority w:val="99"/>
    <w:rsid w:val="00332B23"/>
    <w:rPr>
      <w:sz w:val="22"/>
      <w:szCs w:val="22"/>
      <w:lang w:val="en-US" w:eastAsia="en-US"/>
    </w:rPr>
  </w:style>
  <w:style w:type="paragraph" w:styleId="TOCHeading">
    <w:name w:val="TOC Heading"/>
    <w:basedOn w:val="Heading1"/>
    <w:next w:val="Normal"/>
    <w:uiPriority w:val="39"/>
    <w:unhideWhenUsed/>
    <w:qFormat/>
    <w:rsid w:val="0015123D"/>
    <w:pPr>
      <w:keepLines/>
      <w:spacing w:after="0" w:line="259" w:lineRule="auto"/>
      <w:outlineLvl w:val="9"/>
    </w:pPr>
    <w:rPr>
      <w:b w:val="0"/>
      <w:bCs w:val="0"/>
      <w:color w:val="2E74B5" w:themeColor="accent1" w:themeShade="BF"/>
      <w:kern w:val="0"/>
      <w:lang w:val="en-US"/>
    </w:rPr>
  </w:style>
  <w:style w:type="paragraph" w:styleId="TOC1">
    <w:name w:val="toc 1"/>
    <w:basedOn w:val="Normal"/>
    <w:next w:val="Normal"/>
    <w:autoRedefine/>
    <w:uiPriority w:val="39"/>
    <w:unhideWhenUsed/>
    <w:rsid w:val="00981633"/>
    <w:pPr>
      <w:tabs>
        <w:tab w:val="left" w:pos="440"/>
      </w:tabs>
      <w:spacing w:after="120" w:line="280" w:lineRule="exact"/>
      <w:ind w:right="-90"/>
    </w:pPr>
    <w:rPr>
      <w:rFonts w:asciiTheme="majorHAnsi" w:hAnsiTheme="majorHAnsi" w:cstheme="majorHAnsi"/>
      <w:caps/>
      <w:noProof/>
      <w:color w:val="023160" w:themeColor="hyperlink" w:themeShade="80"/>
      <w:sz w:val="24"/>
      <w:szCs w:val="24"/>
      <w:lang w:val="vi-VN"/>
    </w:rPr>
  </w:style>
  <w:style w:type="paragraph" w:styleId="TOC2">
    <w:name w:val="toc 2"/>
    <w:basedOn w:val="Normal"/>
    <w:next w:val="Normal"/>
    <w:autoRedefine/>
    <w:uiPriority w:val="39"/>
    <w:unhideWhenUsed/>
    <w:rsid w:val="0015123D"/>
    <w:pPr>
      <w:spacing w:after="100"/>
      <w:ind w:left="220"/>
    </w:pPr>
  </w:style>
  <w:style w:type="character" w:styleId="Hyperlink">
    <w:name w:val="Hyperlink"/>
    <w:basedOn w:val="DefaultParagraphFont"/>
    <w:uiPriority w:val="99"/>
    <w:unhideWhenUsed/>
    <w:rsid w:val="0015123D"/>
    <w:rPr>
      <w:color w:val="0563C1" w:themeColor="hyperlink"/>
      <w:u w:val="single"/>
    </w:rPr>
  </w:style>
  <w:style w:type="paragraph" w:styleId="Header">
    <w:name w:val="header"/>
    <w:basedOn w:val="Normal"/>
    <w:link w:val="HeaderChar"/>
    <w:unhideWhenUsed/>
    <w:rsid w:val="00975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17C"/>
    <w:rPr>
      <w:sz w:val="22"/>
      <w:szCs w:val="22"/>
      <w:lang w:val="ru-RU" w:eastAsia="en-US"/>
    </w:rPr>
  </w:style>
  <w:style w:type="paragraph" w:styleId="Footer">
    <w:name w:val="footer"/>
    <w:basedOn w:val="Normal"/>
    <w:link w:val="FooterChar"/>
    <w:uiPriority w:val="99"/>
    <w:unhideWhenUsed/>
    <w:rsid w:val="009751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17C"/>
    <w:rPr>
      <w:sz w:val="22"/>
      <w:szCs w:val="22"/>
      <w:lang w:val="ru-RU" w:eastAsia="en-US"/>
    </w:rPr>
  </w:style>
  <w:style w:type="character" w:customStyle="1" w:styleId="longtext">
    <w:name w:val="long_text"/>
    <w:basedOn w:val="DefaultParagraphFont"/>
    <w:rsid w:val="00A348EC"/>
  </w:style>
  <w:style w:type="table" w:styleId="GridTable2-Accent6">
    <w:name w:val="Grid Table 2 Accent 6"/>
    <w:basedOn w:val="TableNormal"/>
    <w:uiPriority w:val="47"/>
    <w:rsid w:val="00A348EC"/>
    <w:rPr>
      <w:rFonts w:asciiTheme="minorHAnsi" w:eastAsiaTheme="minorHAnsi" w:hAnsiTheme="minorHAnsi" w:cstheme="minorBidi"/>
      <w:sz w:val="22"/>
      <w:szCs w:val="22"/>
      <w:lang w:val="en-US" w:eastAsia="en-US"/>
    </w:r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semiHidden/>
    <w:unhideWhenUsed/>
    <w:rsid w:val="001677AF"/>
    <w:rPr>
      <w:sz w:val="16"/>
      <w:szCs w:val="16"/>
    </w:rPr>
  </w:style>
  <w:style w:type="paragraph" w:styleId="CommentText">
    <w:name w:val="annotation text"/>
    <w:basedOn w:val="Normal"/>
    <w:link w:val="CommentTextChar"/>
    <w:semiHidden/>
    <w:unhideWhenUsed/>
    <w:rsid w:val="001677AF"/>
    <w:pPr>
      <w:spacing w:after="160" w:line="240" w:lineRule="auto"/>
    </w:pPr>
    <w:rPr>
      <w:rFonts w:ascii="Times New Roman" w:eastAsiaTheme="minorHAnsi" w:hAnsi="Times New Roman" w:cstheme="minorBidi"/>
      <w:sz w:val="20"/>
      <w:szCs w:val="20"/>
      <w:lang w:val="vi-VN"/>
    </w:rPr>
  </w:style>
  <w:style w:type="character" w:customStyle="1" w:styleId="CommentTextChar">
    <w:name w:val="Comment Text Char"/>
    <w:basedOn w:val="DefaultParagraphFont"/>
    <w:link w:val="CommentText"/>
    <w:semiHidden/>
    <w:rsid w:val="001677AF"/>
    <w:rPr>
      <w:rFonts w:ascii="Times New Roman" w:eastAsiaTheme="minorHAnsi" w:hAnsi="Times New Roman" w:cstheme="minorBidi"/>
      <w:lang w:eastAsia="en-US"/>
    </w:rPr>
  </w:style>
  <w:style w:type="paragraph" w:styleId="Caption">
    <w:name w:val="caption"/>
    <w:basedOn w:val="Normal"/>
    <w:next w:val="Normal"/>
    <w:uiPriority w:val="35"/>
    <w:unhideWhenUsed/>
    <w:qFormat/>
    <w:rsid w:val="00F40CEA"/>
    <w:pPr>
      <w:spacing w:before="40" w:after="160" w:line="240" w:lineRule="auto"/>
    </w:pPr>
    <w:rPr>
      <w:rFonts w:asciiTheme="minorHAnsi" w:eastAsiaTheme="minorHAnsi" w:hAnsiTheme="minorHAnsi" w:cstheme="minorBidi"/>
      <w:b/>
      <w:bCs/>
      <w:color w:val="5B9BD5" w:themeColor="accent1"/>
      <w:kern w:val="20"/>
      <w:sz w:val="18"/>
      <w:szCs w:val="20"/>
      <w:lang w:val="en-US" w:eastAsia="ja-JP"/>
    </w:rPr>
  </w:style>
  <w:style w:type="table" w:customStyle="1" w:styleId="LightGrid-Accent11">
    <w:name w:val="Light Grid - Accent 11"/>
    <w:basedOn w:val="TableNormal"/>
    <w:uiPriority w:val="62"/>
    <w:rsid w:val="00A5652A"/>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1">
    <w:name w:val="Light Grid Accent 1"/>
    <w:basedOn w:val="TableNormal"/>
    <w:uiPriority w:val="62"/>
    <w:rsid w:val="0027269D"/>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Bullet">
    <w:name w:val="Bullet"/>
    <w:basedOn w:val="Normal"/>
    <w:rsid w:val="00D20FAC"/>
    <w:pPr>
      <w:tabs>
        <w:tab w:val="left" w:pos="720"/>
      </w:tabs>
      <w:spacing w:before="60" w:after="60" w:line="240" w:lineRule="auto"/>
      <w:ind w:left="720" w:hanging="360"/>
    </w:pPr>
    <w:rPr>
      <w:rFonts w:ascii="Times New Roman" w:eastAsia="Times New Roman" w:hAnsi="Times New Roman"/>
      <w:szCs w:val="20"/>
      <w:lang w:val="en-US"/>
    </w:rPr>
  </w:style>
  <w:style w:type="table" w:styleId="ListTable3-Accent5">
    <w:name w:val="List Table 3 Accent 5"/>
    <w:basedOn w:val="TableNormal"/>
    <w:uiPriority w:val="48"/>
    <w:rsid w:val="00F92B0D"/>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Spacing">
    <w:name w:val="No Spacing"/>
    <w:link w:val="NoSpacingChar"/>
    <w:uiPriority w:val="1"/>
    <w:qFormat/>
    <w:rsid w:val="00A82D6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A82D6D"/>
    <w:rPr>
      <w:rFonts w:asciiTheme="minorHAnsi" w:eastAsiaTheme="minorEastAsia" w:hAnsiTheme="minorHAnsi" w:cstheme="minorBidi"/>
      <w:sz w:val="22"/>
      <w:szCs w:val="22"/>
      <w:lang w:val="en-US" w:eastAsia="en-US"/>
    </w:rPr>
  </w:style>
  <w:style w:type="paragraph" w:styleId="ListBullet">
    <w:name w:val="List Bullet"/>
    <w:autoRedefine/>
    <w:rsid w:val="00B04D8B"/>
    <w:pPr>
      <w:ind w:left="360"/>
    </w:pPr>
    <w:rPr>
      <w:rFonts w:asciiTheme="majorHAnsi" w:eastAsia="MS Mincho" w:hAnsiTheme="majorHAnsi" w:cstheme="majorHAnsi"/>
      <w:sz w:val="22"/>
      <w:lang w:val="en-US" w:eastAsia="en-US"/>
    </w:rPr>
  </w:style>
  <w:style w:type="paragraph" w:styleId="ListBullet3">
    <w:name w:val="List Bullet 3"/>
    <w:autoRedefine/>
    <w:rsid w:val="00204F7E"/>
    <w:pPr>
      <w:numPr>
        <w:numId w:val="1"/>
      </w:numPr>
      <w:jc w:val="both"/>
    </w:pPr>
    <w:rPr>
      <w:rFonts w:ascii="Times New Roman" w:eastAsia="MS Mincho" w:hAnsi="Times New Roman"/>
      <w:snapToGrid w:val="0"/>
      <w:lang w:val="en-US" w:eastAsia="en-US"/>
    </w:rPr>
  </w:style>
  <w:style w:type="paragraph" w:styleId="ListBullet2">
    <w:name w:val="List Bullet 2"/>
    <w:basedOn w:val="Normal"/>
    <w:uiPriority w:val="99"/>
    <w:semiHidden/>
    <w:unhideWhenUsed/>
    <w:rsid w:val="002D350E"/>
    <w:pPr>
      <w:numPr>
        <w:numId w:val="2"/>
      </w:numPr>
      <w:contextualSpacing/>
    </w:pPr>
  </w:style>
  <w:style w:type="paragraph" w:customStyle="1" w:styleId="Table2Head">
    <w:name w:val="Table2 Head"/>
    <w:rsid w:val="002D350E"/>
    <w:pPr>
      <w:spacing w:before="60" w:after="60"/>
      <w:jc w:val="center"/>
    </w:pPr>
    <w:rPr>
      <w:rFonts w:ascii="Times New Roman" w:eastAsia="Times New Roman" w:hAnsi="Times New Roman"/>
      <w:b/>
      <w:snapToGrid w:val="0"/>
      <w:lang w:val="en-US" w:eastAsia="en-US"/>
    </w:rPr>
  </w:style>
  <w:style w:type="paragraph" w:customStyle="1" w:styleId="Contents">
    <w:name w:val="Contents"/>
    <w:basedOn w:val="Subtitle"/>
    <w:rsid w:val="00FB023C"/>
    <w:pPr>
      <w:numPr>
        <w:ilvl w:val="0"/>
      </w:numPr>
      <w:spacing w:before="240" w:after="120" w:line="240" w:lineRule="auto"/>
      <w:jc w:val="center"/>
    </w:pPr>
    <w:rPr>
      <w:rFonts w:ascii="Arial" w:eastAsia="Arial Unicode MS" w:hAnsi="Arial" w:cs="Times New Roman"/>
      <w:b/>
      <w:color w:val="auto"/>
      <w:spacing w:val="0"/>
      <w:szCs w:val="24"/>
      <w:lang w:val="en-US"/>
    </w:rPr>
  </w:style>
  <w:style w:type="paragraph" w:styleId="Subtitle">
    <w:name w:val="Subtitle"/>
    <w:basedOn w:val="Normal"/>
    <w:next w:val="Normal"/>
    <w:link w:val="SubtitleChar"/>
    <w:uiPriority w:val="11"/>
    <w:qFormat/>
    <w:rsid w:val="00FB023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B023C"/>
    <w:rPr>
      <w:rFonts w:asciiTheme="minorHAnsi" w:eastAsiaTheme="minorEastAsia" w:hAnsiTheme="minorHAnsi" w:cstheme="minorBidi"/>
      <w:color w:val="5A5A5A" w:themeColor="text1" w:themeTint="A5"/>
      <w:spacing w:val="15"/>
      <w:sz w:val="22"/>
      <w:szCs w:val="22"/>
      <w:lang w:val="ru-RU" w:eastAsia="en-US"/>
    </w:rPr>
  </w:style>
  <w:style w:type="character" w:customStyle="1" w:styleId="BodyItalic">
    <w:name w:val="Body Italic"/>
    <w:basedOn w:val="DefaultParagraphFont"/>
    <w:rsid w:val="00CA7801"/>
    <w:rPr>
      <w:i/>
    </w:rPr>
  </w:style>
  <w:style w:type="paragraph" w:customStyle="1" w:styleId="TableText">
    <w:name w:val="Table Text"/>
    <w:basedOn w:val="BodyText"/>
    <w:link w:val="TableTextChar1"/>
    <w:rsid w:val="00CA7801"/>
    <w:pPr>
      <w:spacing w:before="60" w:after="60" w:line="240" w:lineRule="auto"/>
    </w:pPr>
    <w:rPr>
      <w:rFonts w:ascii="Times New Roman" w:eastAsia="Times New Roman" w:hAnsi="Times New Roman"/>
      <w:sz w:val="20"/>
      <w:szCs w:val="24"/>
    </w:rPr>
  </w:style>
  <w:style w:type="character" w:customStyle="1" w:styleId="TableTextChar1">
    <w:name w:val="Table Text Char1"/>
    <w:basedOn w:val="DefaultParagraphFont"/>
    <w:link w:val="TableText"/>
    <w:rsid w:val="00CA7801"/>
    <w:rPr>
      <w:rFonts w:ascii="Times New Roman" w:eastAsia="Times New Roman" w:hAnsi="Times New Roman"/>
      <w:szCs w:val="24"/>
      <w:lang w:val="en-US" w:eastAsia="en-US"/>
    </w:rPr>
  </w:style>
  <w:style w:type="paragraph" w:customStyle="1" w:styleId="TableText0">
    <w:name w:val="TableText"/>
    <w:basedOn w:val="Normal"/>
    <w:rsid w:val="00CA7801"/>
    <w:pPr>
      <w:spacing w:before="60" w:after="60" w:line="240" w:lineRule="auto"/>
    </w:pPr>
    <w:rPr>
      <w:rFonts w:ascii="Times New Roman" w:eastAsia="Times New Roman" w:hAnsi="Times New Roman"/>
      <w:lang w:val="en-US"/>
    </w:rPr>
  </w:style>
  <w:style w:type="paragraph" w:customStyle="1" w:styleId="TableHead">
    <w:name w:val="TableHead"/>
    <w:basedOn w:val="Normal"/>
    <w:rsid w:val="00CA7801"/>
    <w:pPr>
      <w:spacing w:before="60" w:after="60" w:line="240" w:lineRule="auto"/>
    </w:pPr>
    <w:rPr>
      <w:rFonts w:ascii="Arial" w:eastAsia="Times New Roman" w:hAnsi="Arial" w:cs="Arial"/>
      <w:b/>
      <w:bCs/>
      <w:lang w:val="en-US"/>
    </w:rPr>
  </w:style>
  <w:style w:type="paragraph" w:customStyle="1" w:styleId="TableBullet1">
    <w:name w:val="Table Bullet 1"/>
    <w:basedOn w:val="TableText"/>
    <w:rsid w:val="00CA7801"/>
    <w:pPr>
      <w:numPr>
        <w:numId w:val="3"/>
      </w:numPr>
      <w:tabs>
        <w:tab w:val="clear" w:pos="432"/>
        <w:tab w:val="num" w:pos="360"/>
      </w:tabs>
      <w:ind w:left="0" w:firstLine="0"/>
    </w:pPr>
  </w:style>
  <w:style w:type="paragraph" w:customStyle="1" w:styleId="BodyBullet1">
    <w:name w:val="Body Bullet 1"/>
    <w:basedOn w:val="BodyText"/>
    <w:rsid w:val="00737942"/>
    <w:pPr>
      <w:numPr>
        <w:numId w:val="4"/>
      </w:numPr>
      <w:autoSpaceDE w:val="0"/>
      <w:autoSpaceDN w:val="0"/>
      <w:adjustRightInd w:val="0"/>
      <w:spacing w:before="120" w:line="240" w:lineRule="auto"/>
    </w:pPr>
    <w:rPr>
      <w:rFonts w:ascii="Times New Roman" w:eastAsia="Times New Roman" w:hAnsi="Times New Roman"/>
      <w:iCs/>
    </w:rPr>
  </w:style>
  <w:style w:type="paragraph" w:customStyle="1" w:styleId="body">
    <w:name w:val="body"/>
    <w:basedOn w:val="Normal"/>
    <w:rsid w:val="00737942"/>
    <w:pPr>
      <w:keepLines/>
      <w:suppressAutoHyphens/>
      <w:spacing w:before="120" w:after="120" w:line="260" w:lineRule="exact"/>
      <w:ind w:left="2304"/>
    </w:pPr>
    <w:rPr>
      <w:rFonts w:ascii="Arial" w:eastAsia="Times New Roman" w:hAnsi="Arial"/>
      <w:sz w:val="21"/>
      <w:szCs w:val="20"/>
      <w:lang w:val="en-US"/>
    </w:rPr>
  </w:style>
  <w:style w:type="paragraph" w:customStyle="1" w:styleId="list-bullet">
    <w:name w:val="list-bullet"/>
    <w:rsid w:val="00737942"/>
    <w:pPr>
      <w:numPr>
        <w:numId w:val="5"/>
      </w:numPr>
      <w:suppressAutoHyphens/>
      <w:spacing w:before="60" w:after="60" w:line="260" w:lineRule="exact"/>
    </w:pPr>
    <w:rPr>
      <w:rFonts w:ascii="Arial" w:eastAsia="Times New Roman" w:hAnsi="Arial"/>
      <w:sz w:val="21"/>
      <w:lang w:val="en-US" w:eastAsia="en-US"/>
    </w:rPr>
  </w:style>
  <w:style w:type="paragraph" w:customStyle="1" w:styleId="TableTextHeader">
    <w:name w:val="Table Text Header"/>
    <w:basedOn w:val="ListBullet"/>
    <w:rsid w:val="00304581"/>
    <w:pPr>
      <w:shd w:val="clear" w:color="auto" w:fill="CCCCCC"/>
      <w:spacing w:line="240" w:lineRule="atLeast"/>
      <w:ind w:left="0"/>
      <w:jc w:val="center"/>
    </w:pPr>
    <w:rPr>
      <w:rFonts w:ascii="Times New Roman" w:eastAsia="Times New Roman" w:hAnsi="Times New Roman" w:cs="Tahoma"/>
      <w:b/>
    </w:rPr>
  </w:style>
  <w:style w:type="character" w:styleId="PageNumber">
    <w:name w:val="page number"/>
    <w:basedOn w:val="DefaultParagraphFont"/>
    <w:rsid w:val="009F7301"/>
  </w:style>
  <w:style w:type="paragraph" w:customStyle="1" w:styleId="Note1">
    <w:name w:val="Note 1"/>
    <w:basedOn w:val="BodyText"/>
    <w:rsid w:val="009F7301"/>
    <w:pPr>
      <w:tabs>
        <w:tab w:val="num" w:pos="900"/>
        <w:tab w:val="num" w:pos="1080"/>
      </w:tabs>
      <w:autoSpaceDE w:val="0"/>
      <w:autoSpaceDN w:val="0"/>
      <w:adjustRightInd w:val="0"/>
      <w:spacing w:before="120" w:line="240" w:lineRule="auto"/>
      <w:ind w:left="1080" w:hanging="288"/>
    </w:pPr>
    <w:rPr>
      <w:rFonts w:ascii="Times New Roman" w:eastAsia="Times New Roman" w:hAnsi="Times New Roman"/>
      <w:i/>
      <w:iCs/>
    </w:rPr>
  </w:style>
  <w:style w:type="paragraph" w:styleId="BodyTextIndent">
    <w:name w:val="Body Text Indent"/>
    <w:basedOn w:val="Normal"/>
    <w:link w:val="BodyTextIndentChar"/>
    <w:semiHidden/>
    <w:unhideWhenUsed/>
    <w:rsid w:val="009F7301"/>
    <w:pPr>
      <w:autoSpaceDE w:val="0"/>
      <w:autoSpaceDN w:val="0"/>
      <w:adjustRightInd w:val="0"/>
      <w:spacing w:before="120" w:after="120" w:line="240" w:lineRule="auto"/>
      <w:ind w:left="360"/>
    </w:pPr>
    <w:rPr>
      <w:rFonts w:ascii="Times New Roman" w:eastAsia="Times New Roman" w:hAnsi="Times New Roman"/>
      <w:iCs/>
      <w:lang w:val="en-US"/>
    </w:rPr>
  </w:style>
  <w:style w:type="character" w:customStyle="1" w:styleId="BodyTextIndentChar">
    <w:name w:val="Body Text Indent Char"/>
    <w:basedOn w:val="DefaultParagraphFont"/>
    <w:link w:val="BodyTextIndent"/>
    <w:uiPriority w:val="99"/>
    <w:semiHidden/>
    <w:rsid w:val="009F7301"/>
    <w:rPr>
      <w:rFonts w:ascii="Times New Roman" w:eastAsia="Times New Roman" w:hAnsi="Times New Roman"/>
      <w:iCs/>
      <w:sz w:val="22"/>
      <w:szCs w:val="22"/>
      <w:lang w:val="en-US" w:eastAsia="en-US"/>
    </w:rPr>
  </w:style>
  <w:style w:type="paragraph" w:styleId="TOC3">
    <w:name w:val="toc 3"/>
    <w:basedOn w:val="Normal"/>
    <w:next w:val="Normal"/>
    <w:autoRedefine/>
    <w:uiPriority w:val="39"/>
    <w:unhideWhenUsed/>
    <w:rsid w:val="00797302"/>
    <w:pPr>
      <w:tabs>
        <w:tab w:val="left" w:pos="1320"/>
        <w:tab w:val="right" w:leader="dot" w:pos="9350"/>
      </w:tabs>
      <w:spacing w:after="100"/>
      <w:ind w:left="440"/>
    </w:pPr>
    <w:rPr>
      <w:rFonts w:asciiTheme="majorHAnsi" w:hAnsiTheme="majorHAnsi" w:cstheme="majorHAnsi"/>
      <w:noProof/>
      <w:sz w:val="24"/>
      <w:szCs w:val="24"/>
    </w:rPr>
  </w:style>
  <w:style w:type="paragraph" w:styleId="Date">
    <w:name w:val="Date"/>
    <w:next w:val="Normal"/>
    <w:link w:val="DateChar"/>
    <w:rsid w:val="004F01FD"/>
    <w:rPr>
      <w:rFonts w:ascii="Times New Roman" w:eastAsia="Times New Roman" w:hAnsi="Times New Roman"/>
      <w:lang w:val="en-US" w:eastAsia="en-US"/>
    </w:rPr>
  </w:style>
  <w:style w:type="character" w:customStyle="1" w:styleId="DateChar">
    <w:name w:val="Date Char"/>
    <w:basedOn w:val="DefaultParagraphFont"/>
    <w:link w:val="Date"/>
    <w:rsid w:val="004F01FD"/>
    <w:rPr>
      <w:rFonts w:ascii="Times New Roman" w:eastAsia="Times New Roman" w:hAnsi="Times New Roman"/>
      <w:lang w:val="en-US" w:eastAsia="en-US"/>
    </w:rPr>
  </w:style>
  <w:style w:type="paragraph" w:customStyle="1" w:styleId="Master3">
    <w:name w:val="Master3"/>
    <w:rsid w:val="004F01FD"/>
    <w:rPr>
      <w:rFonts w:ascii="Arial" w:eastAsia="Times New Roman" w:hAnsi="Arial"/>
      <w:b/>
      <w:snapToGrid w:val="0"/>
      <w:color w:val="0000FF"/>
      <w:sz w:val="24"/>
      <w:lang w:val="en-US" w:eastAsia="en-US"/>
    </w:rPr>
  </w:style>
  <w:style w:type="paragraph" w:customStyle="1" w:styleId="Table2Body">
    <w:name w:val="Table2 Body"/>
    <w:rsid w:val="004F01FD"/>
    <w:pPr>
      <w:spacing w:before="60" w:after="60"/>
    </w:pPr>
    <w:rPr>
      <w:rFonts w:ascii="Times New Roman" w:eastAsia="Times New Roman" w:hAnsi="Times New Roman"/>
      <w:snapToGrid w:val="0"/>
      <w:lang w:val="en-US" w:eastAsia="en-US"/>
    </w:rPr>
  </w:style>
  <w:style w:type="paragraph" w:styleId="BodyText2">
    <w:name w:val="Body Text 2"/>
    <w:basedOn w:val="Normal"/>
    <w:link w:val="BodyText2Char"/>
    <w:unhideWhenUsed/>
    <w:rsid w:val="006A4EEA"/>
    <w:pPr>
      <w:spacing w:after="120" w:line="480" w:lineRule="auto"/>
    </w:pPr>
  </w:style>
  <w:style w:type="character" w:customStyle="1" w:styleId="BodyText2Char">
    <w:name w:val="Body Text 2 Char"/>
    <w:basedOn w:val="DefaultParagraphFont"/>
    <w:link w:val="BodyText2"/>
    <w:uiPriority w:val="99"/>
    <w:rsid w:val="006A4EEA"/>
    <w:rPr>
      <w:sz w:val="22"/>
      <w:szCs w:val="22"/>
      <w:lang w:val="ru-RU" w:eastAsia="en-US"/>
    </w:rPr>
  </w:style>
  <w:style w:type="paragraph" w:styleId="BodyText3">
    <w:name w:val="Body Text 3"/>
    <w:basedOn w:val="Normal"/>
    <w:link w:val="BodyText3Char"/>
    <w:semiHidden/>
    <w:unhideWhenUsed/>
    <w:rsid w:val="006A4EEA"/>
    <w:pPr>
      <w:spacing w:after="120"/>
    </w:pPr>
    <w:rPr>
      <w:sz w:val="16"/>
      <w:szCs w:val="16"/>
    </w:rPr>
  </w:style>
  <w:style w:type="character" w:customStyle="1" w:styleId="BodyText3Char">
    <w:name w:val="Body Text 3 Char"/>
    <w:basedOn w:val="DefaultParagraphFont"/>
    <w:link w:val="BodyText3"/>
    <w:uiPriority w:val="99"/>
    <w:semiHidden/>
    <w:rsid w:val="006A4EEA"/>
    <w:rPr>
      <w:sz w:val="16"/>
      <w:szCs w:val="16"/>
      <w:lang w:val="ru-RU" w:eastAsia="en-US"/>
    </w:rPr>
  </w:style>
  <w:style w:type="paragraph" w:styleId="BodyTextIndent2">
    <w:name w:val="Body Text Indent 2"/>
    <w:basedOn w:val="Normal"/>
    <w:link w:val="BodyTextIndent2Char"/>
    <w:unhideWhenUsed/>
    <w:rsid w:val="006A4EEA"/>
    <w:pPr>
      <w:spacing w:after="120" w:line="480" w:lineRule="auto"/>
      <w:ind w:left="360"/>
    </w:pPr>
  </w:style>
  <w:style w:type="character" w:customStyle="1" w:styleId="BodyTextIndent2Char">
    <w:name w:val="Body Text Indent 2 Char"/>
    <w:basedOn w:val="DefaultParagraphFont"/>
    <w:link w:val="BodyTextIndent2"/>
    <w:uiPriority w:val="99"/>
    <w:rsid w:val="006A4EEA"/>
    <w:rPr>
      <w:sz w:val="22"/>
      <w:szCs w:val="22"/>
      <w:lang w:val="ru-RU" w:eastAsia="en-US"/>
    </w:rPr>
  </w:style>
  <w:style w:type="paragraph" w:styleId="BodyTextIndent3">
    <w:name w:val="Body Text Indent 3"/>
    <w:basedOn w:val="Normal"/>
    <w:link w:val="BodyTextIndent3Char"/>
    <w:semiHidden/>
    <w:unhideWhenUsed/>
    <w:rsid w:val="006A4EEA"/>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A4EEA"/>
    <w:rPr>
      <w:sz w:val="16"/>
      <w:szCs w:val="16"/>
      <w:lang w:val="ru-RU" w:eastAsia="en-US"/>
    </w:rPr>
  </w:style>
  <w:style w:type="paragraph" w:styleId="TOC8">
    <w:name w:val="toc 8"/>
    <w:basedOn w:val="Normal"/>
    <w:next w:val="Normal"/>
    <w:uiPriority w:val="39"/>
    <w:rsid w:val="006A4EEA"/>
    <w:pPr>
      <w:tabs>
        <w:tab w:val="right" w:leader="dot" w:pos="9360"/>
      </w:tabs>
      <w:spacing w:before="60" w:after="60" w:line="240" w:lineRule="auto"/>
      <w:ind w:left="1540"/>
    </w:pPr>
    <w:rPr>
      <w:rFonts w:ascii="Times New Roman" w:eastAsia="Times New Roman" w:hAnsi="Times New Roman"/>
      <w:szCs w:val="20"/>
      <w:lang w:val="en-US"/>
    </w:rPr>
  </w:style>
  <w:style w:type="paragraph" w:styleId="TOC7">
    <w:name w:val="toc 7"/>
    <w:basedOn w:val="Normal"/>
    <w:next w:val="Normal"/>
    <w:uiPriority w:val="39"/>
    <w:rsid w:val="006A4EEA"/>
    <w:pPr>
      <w:tabs>
        <w:tab w:val="right" w:leader="dot" w:pos="9360"/>
      </w:tabs>
      <w:spacing w:before="60" w:after="60" w:line="240" w:lineRule="auto"/>
      <w:ind w:left="1320"/>
    </w:pPr>
    <w:rPr>
      <w:rFonts w:ascii="Times New Roman" w:eastAsia="Times New Roman" w:hAnsi="Times New Roman"/>
      <w:szCs w:val="20"/>
      <w:lang w:val="en-US"/>
    </w:rPr>
  </w:style>
  <w:style w:type="paragraph" w:styleId="TOC6">
    <w:name w:val="toc 6"/>
    <w:basedOn w:val="Normal"/>
    <w:next w:val="Normal"/>
    <w:uiPriority w:val="39"/>
    <w:rsid w:val="006A4EEA"/>
    <w:pPr>
      <w:tabs>
        <w:tab w:val="right" w:leader="dot" w:pos="9360"/>
      </w:tabs>
      <w:spacing w:before="60" w:after="60" w:line="240" w:lineRule="auto"/>
      <w:ind w:left="1100"/>
    </w:pPr>
    <w:rPr>
      <w:rFonts w:ascii="Times New Roman" w:eastAsia="Times New Roman" w:hAnsi="Times New Roman"/>
      <w:szCs w:val="20"/>
      <w:lang w:val="en-US"/>
    </w:rPr>
  </w:style>
  <w:style w:type="paragraph" w:styleId="TOC5">
    <w:name w:val="toc 5"/>
    <w:basedOn w:val="Normal"/>
    <w:next w:val="Normal"/>
    <w:uiPriority w:val="39"/>
    <w:rsid w:val="006A4EEA"/>
    <w:pPr>
      <w:tabs>
        <w:tab w:val="right" w:leader="dot" w:pos="9360"/>
      </w:tabs>
      <w:spacing w:before="60" w:after="60" w:line="240" w:lineRule="auto"/>
      <w:ind w:left="880"/>
    </w:pPr>
    <w:rPr>
      <w:rFonts w:ascii="Times New Roman" w:eastAsia="Times New Roman" w:hAnsi="Times New Roman"/>
      <w:szCs w:val="20"/>
      <w:lang w:val="en-US"/>
    </w:rPr>
  </w:style>
  <w:style w:type="paragraph" w:styleId="TOC4">
    <w:name w:val="toc 4"/>
    <w:basedOn w:val="Normal"/>
    <w:next w:val="Normal"/>
    <w:uiPriority w:val="39"/>
    <w:rsid w:val="006A4EEA"/>
    <w:pPr>
      <w:tabs>
        <w:tab w:val="right" w:leader="dot" w:pos="9360"/>
      </w:tabs>
      <w:spacing w:before="60" w:after="60" w:line="240" w:lineRule="auto"/>
      <w:ind w:left="660"/>
    </w:pPr>
    <w:rPr>
      <w:rFonts w:ascii="Times New Roman" w:eastAsia="Times New Roman" w:hAnsi="Times New Roman"/>
      <w:szCs w:val="20"/>
      <w:lang w:val="en-US"/>
    </w:rPr>
  </w:style>
  <w:style w:type="paragraph" w:styleId="TOC9">
    <w:name w:val="toc 9"/>
    <w:basedOn w:val="Normal"/>
    <w:next w:val="Normal"/>
    <w:uiPriority w:val="39"/>
    <w:rsid w:val="006A4EEA"/>
    <w:pPr>
      <w:tabs>
        <w:tab w:val="right" w:leader="dot" w:pos="9360"/>
      </w:tabs>
      <w:spacing w:before="60" w:after="60" w:line="240" w:lineRule="auto"/>
      <w:ind w:left="1760"/>
    </w:pPr>
    <w:rPr>
      <w:rFonts w:ascii="Times New Roman" w:eastAsia="Times New Roman" w:hAnsi="Times New Roman"/>
      <w:szCs w:val="20"/>
      <w:lang w:val="en-US"/>
    </w:rPr>
  </w:style>
  <w:style w:type="paragraph" w:styleId="TableofFigures">
    <w:name w:val="table of figures"/>
    <w:basedOn w:val="Normal"/>
    <w:next w:val="Normal"/>
    <w:uiPriority w:val="99"/>
    <w:rsid w:val="006A4EEA"/>
    <w:pPr>
      <w:tabs>
        <w:tab w:val="right" w:leader="dot" w:pos="9360"/>
      </w:tabs>
      <w:spacing w:after="0" w:line="240" w:lineRule="auto"/>
      <w:ind w:left="480" w:hanging="480"/>
    </w:pPr>
    <w:rPr>
      <w:rFonts w:ascii="Times New Roman" w:eastAsia="Times New Roman" w:hAnsi="Times New Roman"/>
      <w:szCs w:val="20"/>
      <w:lang w:val="en-US"/>
    </w:rPr>
  </w:style>
  <w:style w:type="paragraph" w:customStyle="1" w:styleId="Cover-other">
    <w:name w:val="Cover-other"/>
    <w:basedOn w:val="Normal"/>
    <w:rsid w:val="006A4EEA"/>
    <w:pPr>
      <w:spacing w:after="60" w:line="240" w:lineRule="auto"/>
      <w:jc w:val="center"/>
    </w:pPr>
    <w:rPr>
      <w:rFonts w:ascii="Times New Roman" w:eastAsia="Times New Roman" w:hAnsi="Times New Roman"/>
      <w:b/>
      <w:sz w:val="24"/>
      <w:szCs w:val="20"/>
      <w:lang w:val="en-US"/>
    </w:rPr>
  </w:style>
  <w:style w:type="paragraph" w:customStyle="1" w:styleId="Cover-title">
    <w:name w:val="Cover-title"/>
    <w:basedOn w:val="Normal"/>
    <w:rsid w:val="006A4EEA"/>
    <w:pPr>
      <w:spacing w:before="240" w:after="60" w:line="240" w:lineRule="auto"/>
      <w:jc w:val="center"/>
    </w:pPr>
    <w:rPr>
      <w:rFonts w:ascii="Times New Roman" w:eastAsia="Times New Roman" w:hAnsi="Times New Roman"/>
      <w:b/>
      <w:caps/>
      <w:sz w:val="32"/>
      <w:szCs w:val="20"/>
      <w:lang w:val="en-US"/>
    </w:rPr>
  </w:style>
  <w:style w:type="paragraph" w:customStyle="1" w:styleId="Figuretext-C">
    <w:name w:val="Figure text-C"/>
    <w:basedOn w:val="Normal"/>
    <w:rsid w:val="006A4EEA"/>
    <w:pPr>
      <w:spacing w:before="60" w:after="60" w:line="240" w:lineRule="auto"/>
      <w:jc w:val="center"/>
    </w:pPr>
    <w:rPr>
      <w:rFonts w:ascii="Times New Roman" w:eastAsia="Times New Roman" w:hAnsi="Times New Roman"/>
      <w:szCs w:val="20"/>
      <w:lang w:val="en-US"/>
    </w:rPr>
  </w:style>
  <w:style w:type="paragraph" w:customStyle="1" w:styleId="Figuretext-L">
    <w:name w:val="Figure text-L"/>
    <w:basedOn w:val="Normal"/>
    <w:rsid w:val="006A4EEA"/>
    <w:pPr>
      <w:spacing w:before="60" w:after="60" w:line="240" w:lineRule="auto"/>
    </w:pPr>
    <w:rPr>
      <w:rFonts w:ascii="Times New Roman" w:eastAsia="Times New Roman" w:hAnsi="Times New Roman"/>
      <w:szCs w:val="20"/>
      <w:lang w:val="en-US"/>
    </w:rPr>
  </w:style>
  <w:style w:type="paragraph" w:customStyle="1" w:styleId="Figuretitle">
    <w:name w:val="Figure title"/>
    <w:basedOn w:val="Normal"/>
    <w:rsid w:val="006A4EEA"/>
    <w:pPr>
      <w:spacing w:before="60" w:after="60" w:line="240" w:lineRule="auto"/>
      <w:jc w:val="center"/>
    </w:pPr>
    <w:rPr>
      <w:rFonts w:ascii="Times New Roman" w:eastAsia="Times New Roman" w:hAnsi="Times New Roman"/>
      <w:szCs w:val="20"/>
      <w:lang w:val="en-US"/>
    </w:rPr>
  </w:style>
  <w:style w:type="paragraph" w:customStyle="1" w:styleId="Tabletitle">
    <w:name w:val="Table title"/>
    <w:basedOn w:val="Normal"/>
    <w:rsid w:val="006A4EEA"/>
    <w:pPr>
      <w:keepNext/>
      <w:spacing w:before="120" w:after="60" w:line="240" w:lineRule="auto"/>
      <w:jc w:val="center"/>
    </w:pPr>
    <w:rPr>
      <w:rFonts w:ascii="Times New Roman" w:eastAsia="Times New Roman" w:hAnsi="Times New Roman"/>
      <w:caps/>
      <w:szCs w:val="20"/>
      <w:lang w:val="en-US"/>
    </w:rPr>
  </w:style>
  <w:style w:type="paragraph" w:customStyle="1" w:styleId="TOC-title">
    <w:name w:val="TOC-title"/>
    <w:basedOn w:val="Normal"/>
    <w:rsid w:val="006A4EEA"/>
    <w:pPr>
      <w:spacing w:before="240" w:after="60" w:line="240" w:lineRule="auto"/>
      <w:jc w:val="center"/>
    </w:pPr>
    <w:rPr>
      <w:rFonts w:ascii="Times New Roman" w:eastAsia="Times New Roman" w:hAnsi="Times New Roman"/>
      <w:b/>
      <w:caps/>
      <w:sz w:val="24"/>
      <w:szCs w:val="20"/>
      <w:lang w:val="en-US"/>
    </w:rPr>
  </w:style>
  <w:style w:type="paragraph" w:customStyle="1" w:styleId="TOC-headings">
    <w:name w:val="TOC-headings"/>
    <w:basedOn w:val="TOC-title"/>
    <w:rsid w:val="006A4EEA"/>
    <w:pPr>
      <w:tabs>
        <w:tab w:val="right" w:pos="9360"/>
      </w:tabs>
      <w:spacing w:before="60" w:after="120"/>
      <w:jc w:val="left"/>
    </w:pPr>
    <w:rPr>
      <w:caps w:val="0"/>
      <w:sz w:val="22"/>
    </w:rPr>
  </w:style>
  <w:style w:type="character" w:customStyle="1" w:styleId="CommentSubjectChar">
    <w:name w:val="Comment Subject Char"/>
    <w:basedOn w:val="CommentTextChar"/>
    <w:link w:val="CommentSubject"/>
    <w:uiPriority w:val="99"/>
    <w:semiHidden/>
    <w:rsid w:val="006A4EEA"/>
    <w:rPr>
      <w:rFonts w:ascii="Times New Roman" w:eastAsia="Times New Roman" w:hAnsi="Times New Roman" w:cstheme="minorBidi"/>
      <w:b/>
      <w:bCs/>
      <w:lang w:val="en-US" w:eastAsia="en-US"/>
    </w:rPr>
  </w:style>
  <w:style w:type="paragraph" w:styleId="CommentSubject">
    <w:name w:val="annotation subject"/>
    <w:basedOn w:val="CommentText"/>
    <w:next w:val="CommentText"/>
    <w:link w:val="CommentSubjectChar"/>
    <w:uiPriority w:val="99"/>
    <w:semiHidden/>
    <w:unhideWhenUsed/>
    <w:rsid w:val="006A4EEA"/>
    <w:pPr>
      <w:spacing w:before="60" w:after="60"/>
    </w:pPr>
    <w:rPr>
      <w:rFonts w:eastAsia="Times New Roman" w:cs="Times New Roman"/>
      <w:b/>
      <w:bCs/>
      <w:lang w:val="en-US"/>
    </w:rPr>
  </w:style>
  <w:style w:type="paragraph" w:styleId="Title">
    <w:name w:val="Title"/>
    <w:basedOn w:val="Normal"/>
    <w:next w:val="Normal"/>
    <w:link w:val="TitleChar"/>
    <w:uiPriority w:val="10"/>
    <w:qFormat/>
    <w:rsid w:val="00725B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B12"/>
    <w:rPr>
      <w:rFonts w:asciiTheme="majorHAnsi" w:eastAsiaTheme="majorEastAsia" w:hAnsiTheme="majorHAnsi" w:cstheme="majorBidi"/>
      <w:spacing w:val="-10"/>
      <w:kern w:val="28"/>
      <w:sz w:val="56"/>
      <w:szCs w:val="56"/>
      <w:lang w:val="ru-RU" w:eastAsia="en-US"/>
    </w:rPr>
  </w:style>
  <w:style w:type="table" w:styleId="GridTable1Light-Accent5">
    <w:name w:val="Grid Table 1 Light Accent 5"/>
    <w:basedOn w:val="TableNormal"/>
    <w:uiPriority w:val="46"/>
    <w:rsid w:val="009303CE"/>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A04F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362272">
      <w:bodyDiv w:val="1"/>
      <w:marLeft w:val="0"/>
      <w:marRight w:val="0"/>
      <w:marTop w:val="0"/>
      <w:marBottom w:val="0"/>
      <w:divBdr>
        <w:top w:val="none" w:sz="0" w:space="0" w:color="auto"/>
        <w:left w:val="none" w:sz="0" w:space="0" w:color="auto"/>
        <w:bottom w:val="none" w:sz="0" w:space="0" w:color="auto"/>
        <w:right w:val="none" w:sz="0" w:space="0" w:color="auto"/>
      </w:divBdr>
      <w:divsChild>
        <w:div w:id="554245980">
          <w:marLeft w:val="446"/>
          <w:marRight w:val="0"/>
          <w:marTop w:val="130"/>
          <w:marBottom w:val="0"/>
          <w:divBdr>
            <w:top w:val="none" w:sz="0" w:space="0" w:color="auto"/>
            <w:left w:val="none" w:sz="0" w:space="0" w:color="auto"/>
            <w:bottom w:val="none" w:sz="0" w:space="0" w:color="auto"/>
            <w:right w:val="none" w:sz="0" w:space="0" w:color="auto"/>
          </w:divBdr>
        </w:div>
        <w:div w:id="1907641036">
          <w:marLeft w:val="446"/>
          <w:marRight w:val="0"/>
          <w:marTop w:val="130"/>
          <w:marBottom w:val="0"/>
          <w:divBdr>
            <w:top w:val="none" w:sz="0" w:space="0" w:color="auto"/>
            <w:left w:val="none" w:sz="0" w:space="0" w:color="auto"/>
            <w:bottom w:val="none" w:sz="0" w:space="0" w:color="auto"/>
            <w:right w:val="none" w:sz="0" w:space="0" w:color="auto"/>
          </w:divBdr>
        </w:div>
        <w:div w:id="1607350885">
          <w:marLeft w:val="446"/>
          <w:marRight w:val="0"/>
          <w:marTop w:val="130"/>
          <w:marBottom w:val="0"/>
          <w:divBdr>
            <w:top w:val="none" w:sz="0" w:space="0" w:color="auto"/>
            <w:left w:val="none" w:sz="0" w:space="0" w:color="auto"/>
            <w:bottom w:val="none" w:sz="0" w:space="0" w:color="auto"/>
            <w:right w:val="none" w:sz="0" w:space="0" w:color="auto"/>
          </w:divBdr>
        </w:div>
        <w:div w:id="101732619">
          <w:marLeft w:val="446"/>
          <w:marRight w:val="0"/>
          <w:marTop w:val="1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eader" Target="header7.xml"/><Relationship Id="rId21" Type="http://schemas.openxmlformats.org/officeDocument/2006/relationships/header" Target="header6.xml"/><Relationship Id="rId34" Type="http://schemas.openxmlformats.org/officeDocument/2006/relationships/footer" Target="footer13.xml"/><Relationship Id="rId42" Type="http://schemas.openxmlformats.org/officeDocument/2006/relationships/footer" Target="footer18.xml"/><Relationship Id="rId47" Type="http://schemas.openxmlformats.org/officeDocument/2006/relationships/footer" Target="footer21.xml"/><Relationship Id="rId50" Type="http://schemas.openxmlformats.org/officeDocument/2006/relationships/footer" Target="footer24.xml"/><Relationship Id="rId55" Type="http://schemas.openxmlformats.org/officeDocument/2006/relationships/header" Target="header15.xml"/><Relationship Id="rId63" Type="http://schemas.openxmlformats.org/officeDocument/2006/relationships/footer" Target="footer3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8.xml"/><Relationship Id="rId11" Type="http://schemas.openxmlformats.org/officeDocument/2006/relationships/header" Target="header1.xml"/><Relationship Id="rId24" Type="http://schemas.openxmlformats.org/officeDocument/2006/relationships/image" Target="media/image3.wmf"/><Relationship Id="rId32" Type="http://schemas.openxmlformats.org/officeDocument/2006/relationships/footer" Target="footer12.xml"/><Relationship Id="rId37" Type="http://schemas.openxmlformats.org/officeDocument/2006/relationships/header" Target="header11.xml"/><Relationship Id="rId40" Type="http://schemas.openxmlformats.org/officeDocument/2006/relationships/header" Target="header12.xml"/><Relationship Id="rId45" Type="http://schemas.openxmlformats.org/officeDocument/2006/relationships/footer" Target="footer20.xml"/><Relationship Id="rId53" Type="http://schemas.openxmlformats.org/officeDocument/2006/relationships/footer" Target="footer27.xml"/><Relationship Id="rId58" Type="http://schemas.openxmlformats.org/officeDocument/2006/relationships/footer" Target="footer31.xm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footer" Target="footer34.xml"/><Relationship Id="rId19" Type="http://schemas.openxmlformats.org/officeDocument/2006/relationships/footer" Target="footer5.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header" Target="header9.xml"/><Relationship Id="rId35" Type="http://schemas.openxmlformats.org/officeDocument/2006/relationships/footer" Target="footer14.xml"/><Relationship Id="rId43" Type="http://schemas.openxmlformats.org/officeDocument/2006/relationships/header" Target="header13.xml"/><Relationship Id="rId48" Type="http://schemas.openxmlformats.org/officeDocument/2006/relationships/footer" Target="footer22.xml"/><Relationship Id="rId56" Type="http://schemas.openxmlformats.org/officeDocument/2006/relationships/footer" Target="footer29.xml"/><Relationship Id="rId64" Type="http://schemas.openxmlformats.org/officeDocument/2006/relationships/footer" Target="footer37.xml"/><Relationship Id="rId8" Type="http://schemas.openxmlformats.org/officeDocument/2006/relationships/image" Target="media/image1.jpeg"/><Relationship Id="rId51" Type="http://schemas.openxmlformats.org/officeDocument/2006/relationships/footer" Target="footer25.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oleObject" Target="embeddings/oleObject1.bin"/><Relationship Id="rId33" Type="http://schemas.openxmlformats.org/officeDocument/2006/relationships/header" Target="header10.xml"/><Relationship Id="rId38" Type="http://schemas.openxmlformats.org/officeDocument/2006/relationships/footer" Target="footer15.xml"/><Relationship Id="rId46" Type="http://schemas.openxmlformats.org/officeDocument/2006/relationships/header" Target="header14.xml"/><Relationship Id="rId59" Type="http://schemas.openxmlformats.org/officeDocument/2006/relationships/footer" Target="footer32.xml"/><Relationship Id="rId20" Type="http://schemas.openxmlformats.org/officeDocument/2006/relationships/footer" Target="footer6.xml"/><Relationship Id="rId41" Type="http://schemas.openxmlformats.org/officeDocument/2006/relationships/footer" Target="footer17.xml"/><Relationship Id="rId54" Type="http://schemas.openxmlformats.org/officeDocument/2006/relationships/footer" Target="footer28.xml"/><Relationship Id="rId62" Type="http://schemas.openxmlformats.org/officeDocument/2006/relationships/footer" Target="footer3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image" Target="media/image4.wmf"/><Relationship Id="rId49" Type="http://schemas.openxmlformats.org/officeDocument/2006/relationships/footer" Target="footer23.xml"/><Relationship Id="rId57" Type="http://schemas.openxmlformats.org/officeDocument/2006/relationships/footer" Target="footer30.xml"/><Relationship Id="rId10" Type="http://schemas.openxmlformats.org/officeDocument/2006/relationships/footer" Target="footer1.xml"/><Relationship Id="rId31" Type="http://schemas.openxmlformats.org/officeDocument/2006/relationships/footer" Target="footer11.xml"/><Relationship Id="rId44" Type="http://schemas.openxmlformats.org/officeDocument/2006/relationships/footer" Target="footer19.xml"/><Relationship Id="rId52" Type="http://schemas.openxmlformats.org/officeDocument/2006/relationships/footer" Target="footer26.xml"/><Relationship Id="rId60" Type="http://schemas.openxmlformats.org/officeDocument/2006/relationships/footer" Target="footer33.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footer" Target="footer16.xml"/></Relationships>
</file>

<file path=word/_rels/settings.xml.rels><?xml version="1.0" encoding="UTF-8" standalone="yes"?>
<Relationships xmlns="http://schemas.openxmlformats.org/package/2006/relationships"><Relationship Id="rId1" Type="http://schemas.openxmlformats.org/officeDocument/2006/relationships/attachedTemplate" Target="file:///D:\HK7%20(n&#259;m%204%20-%202013-2014)\SPQM\TA\TA1\Digit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E903939-F85B-4C8F-A276-783455746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Digital.dot</Template>
  <TotalTime>274</TotalTime>
  <Pages>91</Pages>
  <Words>21410</Words>
  <Characters>122039</Characters>
  <Application>Microsoft Office Word</Application>
  <DocSecurity>0</DocSecurity>
  <Lines>1016</Lines>
  <Paragraphs>286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143163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dc:creator>
  <cp:keywords/>
  <dc:description/>
  <cp:lastModifiedBy>Fa Thứ Nguyễn Hoàng</cp:lastModifiedBy>
  <cp:revision>27</cp:revision>
  <dcterms:created xsi:type="dcterms:W3CDTF">2013-12-31T09:40:00Z</dcterms:created>
  <dcterms:modified xsi:type="dcterms:W3CDTF">2013-12-31T14:35:00Z</dcterms:modified>
</cp:coreProperties>
</file>